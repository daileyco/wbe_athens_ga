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76731" w14:textId="77777777" w:rsidR="00222590" w:rsidRDefault="006A0008">
      <w:pPr>
        <w:pStyle w:val="Title"/>
      </w:pPr>
      <w:r>
        <w:t>Biostatistical Consulting</w:t>
      </w:r>
      <w:r>
        <w:br/>
        <w:t>Wastewater-based Epidemiology of COVID-19 in Athens, GA, USA 2020-2021</w:t>
      </w:r>
    </w:p>
    <w:p w14:paraId="526E83D6" w14:textId="77777777" w:rsidR="00222590" w:rsidRDefault="006A0008">
      <w:pPr>
        <w:pStyle w:val="Author"/>
      </w:pPr>
      <w:r>
        <w:t>Cody Dailey</w:t>
      </w:r>
      <w:r>
        <w:rPr>
          <w:rStyle w:val="FootnoteReference"/>
        </w:rPr>
        <w:footnoteReference w:id="1"/>
      </w:r>
      <w:r>
        <w:t xml:space="preserve"> &amp; Megan Lott</w:t>
      </w:r>
      <w:r>
        <w:rPr>
          <w:rStyle w:val="FootnoteReference"/>
        </w:rPr>
        <w:footnoteReference w:id="2"/>
      </w:r>
    </w:p>
    <w:p w14:paraId="74C49C0E" w14:textId="77777777" w:rsidR="00222590" w:rsidRDefault="006A0008">
      <w:pPr>
        <w:pStyle w:val="Author"/>
      </w:pPr>
      <w:r>
        <w:t xml:space="preserve">Erin Lipp </w:t>
      </w:r>
      <w:r>
        <w:rPr>
          <w:vertAlign w:val="superscript"/>
        </w:rPr>
        <w:t>2</w:t>
      </w:r>
      <w:r>
        <w:t xml:space="preserve"> &amp; Stephen Rathbun </w:t>
      </w:r>
      <w:r>
        <w:rPr>
          <w:vertAlign w:val="superscript"/>
        </w:rPr>
        <w:t>1</w:t>
      </w:r>
    </w:p>
    <w:p w14:paraId="35A3B3D5" w14:textId="77777777" w:rsidR="00222590" w:rsidRDefault="006A0008">
      <w:pPr>
        <w:pStyle w:val="Date"/>
      </w:pPr>
      <w:r>
        <w:t>02 May 2021</w:t>
      </w:r>
    </w:p>
    <w:p w14:paraId="742C8A27" w14:textId="77777777" w:rsidR="003603F3" w:rsidRDefault="003603F3">
      <w:r>
        <w:br w:type="page"/>
      </w:r>
    </w:p>
    <w:sdt>
      <w:sdtPr>
        <w:rPr>
          <w:rFonts w:asciiTheme="minorHAnsi" w:eastAsiaTheme="minorHAnsi" w:hAnsiTheme="minorHAnsi" w:cstheme="minorBidi"/>
          <w:color w:val="auto"/>
          <w:sz w:val="24"/>
          <w:szCs w:val="24"/>
        </w:rPr>
        <w:id w:val="1904803956"/>
        <w:docPartObj>
          <w:docPartGallery w:val="Table of Contents"/>
          <w:docPartUnique/>
        </w:docPartObj>
      </w:sdtPr>
      <w:sdtContent>
        <w:p w14:paraId="6436B7D6" w14:textId="512E3177" w:rsidR="00222590" w:rsidRDefault="006A0008">
          <w:pPr>
            <w:pStyle w:val="TOCHeading"/>
          </w:pPr>
          <w:r>
            <w:t>Table of Contents</w:t>
          </w:r>
        </w:p>
        <w:p w14:paraId="22377532" w14:textId="77777777" w:rsidR="005B1742" w:rsidRDefault="006A0008">
          <w:pPr>
            <w:pStyle w:val="TOC1"/>
            <w:tabs>
              <w:tab w:val="right" w:leader="dot" w:pos="9350"/>
            </w:tabs>
            <w:rPr>
              <w:noProof/>
            </w:rPr>
          </w:pPr>
          <w:r>
            <w:fldChar w:fldCharType="begin"/>
          </w:r>
          <w:r>
            <w:instrText>TOC \o "1-2" \h \z \u</w:instrText>
          </w:r>
          <w:r>
            <w:fldChar w:fldCharType="separate"/>
          </w:r>
          <w:hyperlink w:anchor="_Toc70865353" w:history="1">
            <w:r w:rsidR="005B1742" w:rsidRPr="004B339E">
              <w:rPr>
                <w:rStyle w:val="Hyperlink"/>
                <w:noProof/>
              </w:rPr>
              <w:t>Preface</w:t>
            </w:r>
            <w:r w:rsidR="005B1742">
              <w:rPr>
                <w:noProof/>
                <w:webHidden/>
              </w:rPr>
              <w:tab/>
            </w:r>
            <w:r w:rsidR="005B1742">
              <w:rPr>
                <w:noProof/>
                <w:webHidden/>
              </w:rPr>
              <w:fldChar w:fldCharType="begin"/>
            </w:r>
            <w:r w:rsidR="005B1742">
              <w:rPr>
                <w:noProof/>
                <w:webHidden/>
              </w:rPr>
              <w:instrText xml:space="preserve"> PAGEREF _Toc70865353 \h </w:instrText>
            </w:r>
            <w:r w:rsidR="005B1742">
              <w:rPr>
                <w:noProof/>
                <w:webHidden/>
              </w:rPr>
            </w:r>
            <w:r w:rsidR="005B1742">
              <w:rPr>
                <w:noProof/>
                <w:webHidden/>
              </w:rPr>
              <w:fldChar w:fldCharType="separate"/>
            </w:r>
            <w:r w:rsidR="005B1742">
              <w:rPr>
                <w:noProof/>
                <w:webHidden/>
              </w:rPr>
              <w:t>3</w:t>
            </w:r>
            <w:r w:rsidR="005B1742">
              <w:rPr>
                <w:noProof/>
                <w:webHidden/>
              </w:rPr>
              <w:fldChar w:fldCharType="end"/>
            </w:r>
          </w:hyperlink>
        </w:p>
        <w:p w14:paraId="4497BA95" w14:textId="77777777" w:rsidR="005B1742" w:rsidRDefault="00802A1D">
          <w:pPr>
            <w:pStyle w:val="TOC2"/>
            <w:tabs>
              <w:tab w:val="right" w:leader="dot" w:pos="9350"/>
            </w:tabs>
            <w:rPr>
              <w:noProof/>
            </w:rPr>
          </w:pPr>
          <w:hyperlink w:anchor="_Toc70865354" w:history="1">
            <w:r w:rsidR="005B1742" w:rsidRPr="004B339E">
              <w:rPr>
                <w:rStyle w:val="Hyperlink"/>
                <w:noProof/>
              </w:rPr>
              <w:t>Common Abbreviations</w:t>
            </w:r>
            <w:r w:rsidR="005B1742">
              <w:rPr>
                <w:noProof/>
                <w:webHidden/>
              </w:rPr>
              <w:tab/>
            </w:r>
            <w:r w:rsidR="005B1742">
              <w:rPr>
                <w:noProof/>
                <w:webHidden/>
              </w:rPr>
              <w:fldChar w:fldCharType="begin"/>
            </w:r>
            <w:r w:rsidR="005B1742">
              <w:rPr>
                <w:noProof/>
                <w:webHidden/>
              </w:rPr>
              <w:instrText xml:space="preserve"> PAGEREF _Toc70865354 \h </w:instrText>
            </w:r>
            <w:r w:rsidR="005B1742">
              <w:rPr>
                <w:noProof/>
                <w:webHidden/>
              </w:rPr>
            </w:r>
            <w:r w:rsidR="005B1742">
              <w:rPr>
                <w:noProof/>
                <w:webHidden/>
              </w:rPr>
              <w:fldChar w:fldCharType="separate"/>
            </w:r>
            <w:r w:rsidR="005B1742">
              <w:rPr>
                <w:noProof/>
                <w:webHidden/>
              </w:rPr>
              <w:t>4</w:t>
            </w:r>
            <w:r w:rsidR="005B1742">
              <w:rPr>
                <w:noProof/>
                <w:webHidden/>
              </w:rPr>
              <w:fldChar w:fldCharType="end"/>
            </w:r>
          </w:hyperlink>
        </w:p>
        <w:p w14:paraId="0BDDC18C" w14:textId="77777777" w:rsidR="005B1742" w:rsidRDefault="00802A1D">
          <w:pPr>
            <w:pStyle w:val="TOC1"/>
            <w:tabs>
              <w:tab w:val="left" w:pos="440"/>
              <w:tab w:val="right" w:leader="dot" w:pos="9350"/>
            </w:tabs>
            <w:rPr>
              <w:noProof/>
            </w:rPr>
          </w:pPr>
          <w:hyperlink w:anchor="_Toc70865355" w:history="1">
            <w:r w:rsidR="005B1742" w:rsidRPr="004B339E">
              <w:rPr>
                <w:rStyle w:val="Hyperlink"/>
                <w:noProof/>
              </w:rPr>
              <w:t>1</w:t>
            </w:r>
            <w:r w:rsidR="005B1742">
              <w:rPr>
                <w:noProof/>
              </w:rPr>
              <w:tab/>
            </w:r>
            <w:r w:rsidR="005B1742" w:rsidRPr="004B339E">
              <w:rPr>
                <w:rStyle w:val="Hyperlink"/>
                <w:noProof/>
              </w:rPr>
              <w:t>Background</w:t>
            </w:r>
            <w:r w:rsidR="005B1742">
              <w:rPr>
                <w:noProof/>
                <w:webHidden/>
              </w:rPr>
              <w:tab/>
            </w:r>
            <w:r w:rsidR="005B1742">
              <w:rPr>
                <w:noProof/>
                <w:webHidden/>
              </w:rPr>
              <w:fldChar w:fldCharType="begin"/>
            </w:r>
            <w:r w:rsidR="005B1742">
              <w:rPr>
                <w:noProof/>
                <w:webHidden/>
              </w:rPr>
              <w:instrText xml:space="preserve"> PAGEREF _Toc70865355 \h </w:instrText>
            </w:r>
            <w:r w:rsidR="005B1742">
              <w:rPr>
                <w:noProof/>
                <w:webHidden/>
              </w:rPr>
            </w:r>
            <w:r w:rsidR="005B1742">
              <w:rPr>
                <w:noProof/>
                <w:webHidden/>
              </w:rPr>
              <w:fldChar w:fldCharType="separate"/>
            </w:r>
            <w:r w:rsidR="005B1742">
              <w:rPr>
                <w:noProof/>
                <w:webHidden/>
              </w:rPr>
              <w:t>5</w:t>
            </w:r>
            <w:r w:rsidR="005B1742">
              <w:rPr>
                <w:noProof/>
                <w:webHidden/>
              </w:rPr>
              <w:fldChar w:fldCharType="end"/>
            </w:r>
          </w:hyperlink>
        </w:p>
        <w:p w14:paraId="5556BC0C" w14:textId="77777777" w:rsidR="005B1742" w:rsidRDefault="00802A1D">
          <w:pPr>
            <w:pStyle w:val="TOC2"/>
            <w:tabs>
              <w:tab w:val="left" w:pos="880"/>
              <w:tab w:val="right" w:leader="dot" w:pos="9350"/>
            </w:tabs>
            <w:rPr>
              <w:noProof/>
            </w:rPr>
          </w:pPr>
          <w:hyperlink w:anchor="_Toc70865356" w:history="1">
            <w:r w:rsidR="005B1742" w:rsidRPr="004B339E">
              <w:rPr>
                <w:rStyle w:val="Hyperlink"/>
                <w:noProof/>
              </w:rPr>
              <w:t>1.1</w:t>
            </w:r>
            <w:r w:rsidR="005B1742">
              <w:rPr>
                <w:noProof/>
              </w:rPr>
              <w:tab/>
            </w:r>
            <w:r w:rsidR="005B1742" w:rsidRPr="004B339E">
              <w:rPr>
                <w:rStyle w:val="Hyperlink"/>
                <w:noProof/>
              </w:rPr>
              <w:t>SARS-CoV-2 and COVID-19 Pandemic</w:t>
            </w:r>
            <w:r w:rsidR="005B1742">
              <w:rPr>
                <w:noProof/>
                <w:webHidden/>
              </w:rPr>
              <w:tab/>
            </w:r>
            <w:r w:rsidR="005B1742">
              <w:rPr>
                <w:noProof/>
                <w:webHidden/>
              </w:rPr>
              <w:fldChar w:fldCharType="begin"/>
            </w:r>
            <w:r w:rsidR="005B1742">
              <w:rPr>
                <w:noProof/>
                <w:webHidden/>
              </w:rPr>
              <w:instrText xml:space="preserve"> PAGEREF _Toc70865356 \h </w:instrText>
            </w:r>
            <w:r w:rsidR="005B1742">
              <w:rPr>
                <w:noProof/>
                <w:webHidden/>
              </w:rPr>
            </w:r>
            <w:r w:rsidR="005B1742">
              <w:rPr>
                <w:noProof/>
                <w:webHidden/>
              </w:rPr>
              <w:fldChar w:fldCharType="separate"/>
            </w:r>
            <w:r w:rsidR="005B1742">
              <w:rPr>
                <w:noProof/>
                <w:webHidden/>
              </w:rPr>
              <w:t>5</w:t>
            </w:r>
            <w:r w:rsidR="005B1742">
              <w:rPr>
                <w:noProof/>
                <w:webHidden/>
              </w:rPr>
              <w:fldChar w:fldCharType="end"/>
            </w:r>
          </w:hyperlink>
        </w:p>
        <w:p w14:paraId="7B790E4B" w14:textId="77777777" w:rsidR="005B1742" w:rsidRDefault="00802A1D">
          <w:pPr>
            <w:pStyle w:val="TOC2"/>
            <w:tabs>
              <w:tab w:val="left" w:pos="880"/>
              <w:tab w:val="right" w:leader="dot" w:pos="9350"/>
            </w:tabs>
            <w:rPr>
              <w:noProof/>
            </w:rPr>
          </w:pPr>
          <w:hyperlink w:anchor="_Toc70865357" w:history="1">
            <w:r w:rsidR="005B1742" w:rsidRPr="004B339E">
              <w:rPr>
                <w:rStyle w:val="Hyperlink"/>
                <w:noProof/>
              </w:rPr>
              <w:t>1.2</w:t>
            </w:r>
            <w:r w:rsidR="005B1742">
              <w:rPr>
                <w:noProof/>
              </w:rPr>
              <w:tab/>
            </w:r>
            <w:r w:rsidR="005B1742" w:rsidRPr="004B339E">
              <w:rPr>
                <w:rStyle w:val="Hyperlink"/>
                <w:noProof/>
              </w:rPr>
              <w:t>Wastewater-based Epidemiological Surveillance</w:t>
            </w:r>
            <w:r w:rsidR="005B1742">
              <w:rPr>
                <w:noProof/>
                <w:webHidden/>
              </w:rPr>
              <w:tab/>
            </w:r>
            <w:r w:rsidR="005B1742">
              <w:rPr>
                <w:noProof/>
                <w:webHidden/>
              </w:rPr>
              <w:fldChar w:fldCharType="begin"/>
            </w:r>
            <w:r w:rsidR="005B1742">
              <w:rPr>
                <w:noProof/>
                <w:webHidden/>
              </w:rPr>
              <w:instrText xml:space="preserve"> PAGEREF _Toc70865357 \h </w:instrText>
            </w:r>
            <w:r w:rsidR="005B1742">
              <w:rPr>
                <w:noProof/>
                <w:webHidden/>
              </w:rPr>
            </w:r>
            <w:r w:rsidR="005B1742">
              <w:rPr>
                <w:noProof/>
                <w:webHidden/>
              </w:rPr>
              <w:fldChar w:fldCharType="separate"/>
            </w:r>
            <w:r w:rsidR="005B1742">
              <w:rPr>
                <w:noProof/>
                <w:webHidden/>
              </w:rPr>
              <w:t>5</w:t>
            </w:r>
            <w:r w:rsidR="005B1742">
              <w:rPr>
                <w:noProof/>
                <w:webHidden/>
              </w:rPr>
              <w:fldChar w:fldCharType="end"/>
            </w:r>
          </w:hyperlink>
        </w:p>
        <w:p w14:paraId="6E264FB3" w14:textId="77777777" w:rsidR="005B1742" w:rsidRDefault="00802A1D">
          <w:pPr>
            <w:pStyle w:val="TOC2"/>
            <w:tabs>
              <w:tab w:val="left" w:pos="880"/>
              <w:tab w:val="right" w:leader="dot" w:pos="9350"/>
            </w:tabs>
            <w:rPr>
              <w:noProof/>
            </w:rPr>
          </w:pPr>
          <w:hyperlink w:anchor="_Toc70865358" w:history="1">
            <w:r w:rsidR="005B1742" w:rsidRPr="004B339E">
              <w:rPr>
                <w:rStyle w:val="Hyperlink"/>
                <w:noProof/>
              </w:rPr>
              <w:t>1.3</w:t>
            </w:r>
            <w:r w:rsidR="005B1742">
              <w:rPr>
                <w:noProof/>
              </w:rPr>
              <w:tab/>
            </w:r>
            <w:r w:rsidR="005B1742" w:rsidRPr="004B339E">
              <w:rPr>
                <w:rStyle w:val="Hyperlink"/>
                <w:noProof/>
              </w:rPr>
              <w:t>Objectives</w:t>
            </w:r>
            <w:r w:rsidR="005B1742">
              <w:rPr>
                <w:noProof/>
                <w:webHidden/>
              </w:rPr>
              <w:tab/>
            </w:r>
            <w:r w:rsidR="005B1742">
              <w:rPr>
                <w:noProof/>
                <w:webHidden/>
              </w:rPr>
              <w:fldChar w:fldCharType="begin"/>
            </w:r>
            <w:r w:rsidR="005B1742">
              <w:rPr>
                <w:noProof/>
                <w:webHidden/>
              </w:rPr>
              <w:instrText xml:space="preserve"> PAGEREF _Toc70865358 \h </w:instrText>
            </w:r>
            <w:r w:rsidR="005B1742">
              <w:rPr>
                <w:noProof/>
                <w:webHidden/>
              </w:rPr>
            </w:r>
            <w:r w:rsidR="005B1742">
              <w:rPr>
                <w:noProof/>
                <w:webHidden/>
              </w:rPr>
              <w:fldChar w:fldCharType="separate"/>
            </w:r>
            <w:r w:rsidR="005B1742">
              <w:rPr>
                <w:noProof/>
                <w:webHidden/>
              </w:rPr>
              <w:t>5</w:t>
            </w:r>
            <w:r w:rsidR="005B1742">
              <w:rPr>
                <w:noProof/>
                <w:webHidden/>
              </w:rPr>
              <w:fldChar w:fldCharType="end"/>
            </w:r>
          </w:hyperlink>
        </w:p>
        <w:p w14:paraId="4ECC7AFD" w14:textId="77777777" w:rsidR="005B1742" w:rsidRDefault="00802A1D">
          <w:pPr>
            <w:pStyle w:val="TOC2"/>
            <w:tabs>
              <w:tab w:val="left" w:pos="880"/>
              <w:tab w:val="right" w:leader="dot" w:pos="9350"/>
            </w:tabs>
            <w:rPr>
              <w:noProof/>
            </w:rPr>
          </w:pPr>
          <w:hyperlink w:anchor="_Toc70865359" w:history="1">
            <w:r w:rsidR="005B1742" w:rsidRPr="004B339E">
              <w:rPr>
                <w:rStyle w:val="Hyperlink"/>
                <w:noProof/>
              </w:rPr>
              <w:t>1.4</w:t>
            </w:r>
            <w:r w:rsidR="005B1742">
              <w:rPr>
                <w:noProof/>
              </w:rPr>
              <w:tab/>
            </w:r>
            <w:r w:rsidR="005B1742" w:rsidRPr="004B339E">
              <w:rPr>
                <w:rStyle w:val="Hyperlink"/>
                <w:noProof/>
              </w:rPr>
              <w:t>Document Structure / Flow</w:t>
            </w:r>
            <w:r w:rsidR="005B1742">
              <w:rPr>
                <w:noProof/>
                <w:webHidden/>
              </w:rPr>
              <w:tab/>
            </w:r>
            <w:r w:rsidR="005B1742">
              <w:rPr>
                <w:noProof/>
                <w:webHidden/>
              </w:rPr>
              <w:fldChar w:fldCharType="begin"/>
            </w:r>
            <w:r w:rsidR="005B1742">
              <w:rPr>
                <w:noProof/>
                <w:webHidden/>
              </w:rPr>
              <w:instrText xml:space="preserve"> PAGEREF _Toc70865359 \h </w:instrText>
            </w:r>
            <w:r w:rsidR="005B1742">
              <w:rPr>
                <w:noProof/>
                <w:webHidden/>
              </w:rPr>
            </w:r>
            <w:r w:rsidR="005B1742">
              <w:rPr>
                <w:noProof/>
                <w:webHidden/>
              </w:rPr>
              <w:fldChar w:fldCharType="separate"/>
            </w:r>
            <w:r w:rsidR="005B1742">
              <w:rPr>
                <w:noProof/>
                <w:webHidden/>
              </w:rPr>
              <w:t>6</w:t>
            </w:r>
            <w:r w:rsidR="005B1742">
              <w:rPr>
                <w:noProof/>
                <w:webHidden/>
              </w:rPr>
              <w:fldChar w:fldCharType="end"/>
            </w:r>
          </w:hyperlink>
        </w:p>
        <w:p w14:paraId="15972A95" w14:textId="77777777" w:rsidR="005B1742" w:rsidRDefault="00802A1D">
          <w:pPr>
            <w:pStyle w:val="TOC1"/>
            <w:tabs>
              <w:tab w:val="left" w:pos="440"/>
              <w:tab w:val="right" w:leader="dot" w:pos="9350"/>
            </w:tabs>
            <w:rPr>
              <w:noProof/>
            </w:rPr>
          </w:pPr>
          <w:hyperlink w:anchor="_Toc70865360" w:history="1">
            <w:r w:rsidR="005B1742" w:rsidRPr="004B339E">
              <w:rPr>
                <w:rStyle w:val="Hyperlink"/>
                <w:noProof/>
              </w:rPr>
              <w:t>2</w:t>
            </w:r>
            <w:r w:rsidR="005B1742">
              <w:rPr>
                <w:noProof/>
              </w:rPr>
              <w:tab/>
            </w:r>
            <w:r w:rsidR="005B1742" w:rsidRPr="004B339E">
              <w:rPr>
                <w:rStyle w:val="Hyperlink"/>
                <w:noProof/>
              </w:rPr>
              <w:t>From Feces to Species</w:t>
            </w:r>
            <w:r w:rsidR="005B1742">
              <w:rPr>
                <w:noProof/>
                <w:webHidden/>
              </w:rPr>
              <w:tab/>
            </w:r>
            <w:r w:rsidR="005B1742">
              <w:rPr>
                <w:noProof/>
                <w:webHidden/>
              </w:rPr>
              <w:fldChar w:fldCharType="begin"/>
            </w:r>
            <w:r w:rsidR="005B1742">
              <w:rPr>
                <w:noProof/>
                <w:webHidden/>
              </w:rPr>
              <w:instrText xml:space="preserve"> PAGEREF _Toc70865360 \h </w:instrText>
            </w:r>
            <w:r w:rsidR="005B1742">
              <w:rPr>
                <w:noProof/>
                <w:webHidden/>
              </w:rPr>
            </w:r>
            <w:r w:rsidR="005B1742">
              <w:rPr>
                <w:noProof/>
                <w:webHidden/>
              </w:rPr>
              <w:fldChar w:fldCharType="separate"/>
            </w:r>
            <w:r w:rsidR="005B1742">
              <w:rPr>
                <w:noProof/>
                <w:webHidden/>
              </w:rPr>
              <w:t>7</w:t>
            </w:r>
            <w:r w:rsidR="005B1742">
              <w:rPr>
                <w:noProof/>
                <w:webHidden/>
              </w:rPr>
              <w:fldChar w:fldCharType="end"/>
            </w:r>
          </w:hyperlink>
        </w:p>
        <w:p w14:paraId="63495478" w14:textId="77777777" w:rsidR="005B1742" w:rsidRDefault="00802A1D">
          <w:pPr>
            <w:pStyle w:val="TOC2"/>
            <w:tabs>
              <w:tab w:val="left" w:pos="880"/>
              <w:tab w:val="right" w:leader="dot" w:pos="9350"/>
            </w:tabs>
            <w:rPr>
              <w:noProof/>
            </w:rPr>
          </w:pPr>
          <w:hyperlink w:anchor="_Toc70865361" w:history="1">
            <w:r w:rsidR="005B1742" w:rsidRPr="004B339E">
              <w:rPr>
                <w:rStyle w:val="Hyperlink"/>
                <w:noProof/>
              </w:rPr>
              <w:t>2.1</w:t>
            </w:r>
            <w:r w:rsidR="005B1742">
              <w:rPr>
                <w:noProof/>
              </w:rPr>
              <w:tab/>
            </w:r>
            <w:r w:rsidR="005B1742" w:rsidRPr="004B339E">
              <w:rPr>
                <w:rStyle w:val="Hyperlink"/>
                <w:noProof/>
              </w:rPr>
              <w:t>Overview of Wastewater Sampling, Processing, and Analysis with Resulting Data</w:t>
            </w:r>
            <w:r w:rsidR="005B1742">
              <w:rPr>
                <w:noProof/>
                <w:webHidden/>
              </w:rPr>
              <w:tab/>
            </w:r>
            <w:r w:rsidR="005B1742">
              <w:rPr>
                <w:noProof/>
                <w:webHidden/>
              </w:rPr>
              <w:fldChar w:fldCharType="begin"/>
            </w:r>
            <w:r w:rsidR="005B1742">
              <w:rPr>
                <w:noProof/>
                <w:webHidden/>
              </w:rPr>
              <w:instrText xml:space="preserve"> PAGEREF _Toc70865361 \h </w:instrText>
            </w:r>
            <w:r w:rsidR="005B1742">
              <w:rPr>
                <w:noProof/>
                <w:webHidden/>
              </w:rPr>
            </w:r>
            <w:r w:rsidR="005B1742">
              <w:rPr>
                <w:noProof/>
                <w:webHidden/>
              </w:rPr>
              <w:fldChar w:fldCharType="separate"/>
            </w:r>
            <w:r w:rsidR="005B1742">
              <w:rPr>
                <w:noProof/>
                <w:webHidden/>
              </w:rPr>
              <w:t>7</w:t>
            </w:r>
            <w:r w:rsidR="005B1742">
              <w:rPr>
                <w:noProof/>
                <w:webHidden/>
              </w:rPr>
              <w:fldChar w:fldCharType="end"/>
            </w:r>
          </w:hyperlink>
        </w:p>
        <w:p w14:paraId="0F3A5E3B" w14:textId="77777777" w:rsidR="005B1742" w:rsidRDefault="00802A1D">
          <w:pPr>
            <w:pStyle w:val="TOC1"/>
            <w:tabs>
              <w:tab w:val="left" w:pos="440"/>
              <w:tab w:val="right" w:leader="dot" w:pos="9350"/>
            </w:tabs>
            <w:rPr>
              <w:noProof/>
            </w:rPr>
          </w:pPr>
          <w:hyperlink w:anchor="_Toc70865362" w:history="1">
            <w:r w:rsidR="005B1742" w:rsidRPr="004B339E">
              <w:rPr>
                <w:rStyle w:val="Hyperlink"/>
                <w:noProof/>
              </w:rPr>
              <w:t>3</w:t>
            </w:r>
            <w:r w:rsidR="005B1742">
              <w:rPr>
                <w:noProof/>
              </w:rPr>
              <w:tab/>
            </w:r>
            <w:r w:rsidR="005B1742" w:rsidRPr="004B339E">
              <w:rPr>
                <w:rStyle w:val="Hyperlink"/>
                <w:noProof/>
              </w:rPr>
              <w:t>Raw (sewage) Data</w:t>
            </w:r>
            <w:r w:rsidR="005B1742">
              <w:rPr>
                <w:noProof/>
                <w:webHidden/>
              </w:rPr>
              <w:tab/>
            </w:r>
            <w:r w:rsidR="005B1742">
              <w:rPr>
                <w:noProof/>
                <w:webHidden/>
              </w:rPr>
              <w:fldChar w:fldCharType="begin"/>
            </w:r>
            <w:r w:rsidR="005B1742">
              <w:rPr>
                <w:noProof/>
                <w:webHidden/>
              </w:rPr>
              <w:instrText xml:space="preserve"> PAGEREF _Toc70865362 \h </w:instrText>
            </w:r>
            <w:r w:rsidR="005B1742">
              <w:rPr>
                <w:noProof/>
                <w:webHidden/>
              </w:rPr>
            </w:r>
            <w:r w:rsidR="005B1742">
              <w:rPr>
                <w:noProof/>
                <w:webHidden/>
              </w:rPr>
              <w:fldChar w:fldCharType="separate"/>
            </w:r>
            <w:r w:rsidR="005B1742">
              <w:rPr>
                <w:noProof/>
                <w:webHidden/>
              </w:rPr>
              <w:t>8</w:t>
            </w:r>
            <w:r w:rsidR="005B1742">
              <w:rPr>
                <w:noProof/>
                <w:webHidden/>
              </w:rPr>
              <w:fldChar w:fldCharType="end"/>
            </w:r>
          </w:hyperlink>
        </w:p>
        <w:p w14:paraId="4D3DC0B8" w14:textId="77777777" w:rsidR="005B1742" w:rsidRDefault="00802A1D">
          <w:pPr>
            <w:pStyle w:val="TOC2"/>
            <w:tabs>
              <w:tab w:val="left" w:pos="880"/>
              <w:tab w:val="right" w:leader="dot" w:pos="9350"/>
            </w:tabs>
            <w:rPr>
              <w:noProof/>
            </w:rPr>
          </w:pPr>
          <w:hyperlink w:anchor="_Toc70865363" w:history="1">
            <w:r w:rsidR="005B1742" w:rsidRPr="004B339E">
              <w:rPr>
                <w:rStyle w:val="Hyperlink"/>
                <w:noProof/>
              </w:rPr>
              <w:t>3.1</w:t>
            </w:r>
            <w:r w:rsidR="005B1742">
              <w:rPr>
                <w:noProof/>
              </w:rPr>
              <w:tab/>
            </w:r>
            <w:r w:rsidR="005B1742" w:rsidRPr="004B339E">
              <w:rPr>
                <w:rStyle w:val="Hyperlink"/>
                <w:noProof/>
              </w:rPr>
              <w:t>RT-qPCR Generated Data</w:t>
            </w:r>
            <w:r w:rsidR="005B1742">
              <w:rPr>
                <w:noProof/>
                <w:webHidden/>
              </w:rPr>
              <w:tab/>
            </w:r>
            <w:r w:rsidR="005B1742">
              <w:rPr>
                <w:noProof/>
                <w:webHidden/>
              </w:rPr>
              <w:fldChar w:fldCharType="begin"/>
            </w:r>
            <w:r w:rsidR="005B1742">
              <w:rPr>
                <w:noProof/>
                <w:webHidden/>
              </w:rPr>
              <w:instrText xml:space="preserve"> PAGEREF _Toc70865363 \h </w:instrText>
            </w:r>
            <w:r w:rsidR="005B1742">
              <w:rPr>
                <w:noProof/>
                <w:webHidden/>
              </w:rPr>
            </w:r>
            <w:r w:rsidR="005B1742">
              <w:rPr>
                <w:noProof/>
                <w:webHidden/>
              </w:rPr>
              <w:fldChar w:fldCharType="separate"/>
            </w:r>
            <w:r w:rsidR="005B1742">
              <w:rPr>
                <w:noProof/>
                <w:webHidden/>
              </w:rPr>
              <w:t>8</w:t>
            </w:r>
            <w:r w:rsidR="005B1742">
              <w:rPr>
                <w:noProof/>
                <w:webHidden/>
              </w:rPr>
              <w:fldChar w:fldCharType="end"/>
            </w:r>
          </w:hyperlink>
        </w:p>
        <w:p w14:paraId="55173107" w14:textId="77777777" w:rsidR="005B1742" w:rsidRDefault="00802A1D">
          <w:pPr>
            <w:pStyle w:val="TOC2"/>
            <w:tabs>
              <w:tab w:val="left" w:pos="880"/>
              <w:tab w:val="right" w:leader="dot" w:pos="9350"/>
            </w:tabs>
            <w:rPr>
              <w:noProof/>
            </w:rPr>
          </w:pPr>
          <w:hyperlink w:anchor="_Toc70865364" w:history="1">
            <w:r w:rsidR="005B1742" w:rsidRPr="004B339E">
              <w:rPr>
                <w:rStyle w:val="Hyperlink"/>
                <w:noProof/>
              </w:rPr>
              <w:t>3.2</w:t>
            </w:r>
            <w:r w:rsidR="005B1742">
              <w:rPr>
                <w:noProof/>
              </w:rPr>
              <w:tab/>
            </w:r>
            <w:r w:rsidR="005B1742" w:rsidRPr="004B339E">
              <w:rPr>
                <w:rStyle w:val="Hyperlink"/>
                <w:noProof/>
              </w:rPr>
              <w:t>Reaction Calibration Data</w:t>
            </w:r>
            <w:r w:rsidR="005B1742">
              <w:rPr>
                <w:noProof/>
                <w:webHidden/>
              </w:rPr>
              <w:tab/>
            </w:r>
            <w:r w:rsidR="005B1742">
              <w:rPr>
                <w:noProof/>
                <w:webHidden/>
              </w:rPr>
              <w:fldChar w:fldCharType="begin"/>
            </w:r>
            <w:r w:rsidR="005B1742">
              <w:rPr>
                <w:noProof/>
                <w:webHidden/>
              </w:rPr>
              <w:instrText xml:space="preserve"> PAGEREF _Toc70865364 \h </w:instrText>
            </w:r>
            <w:r w:rsidR="005B1742">
              <w:rPr>
                <w:noProof/>
                <w:webHidden/>
              </w:rPr>
            </w:r>
            <w:r w:rsidR="005B1742">
              <w:rPr>
                <w:noProof/>
                <w:webHidden/>
              </w:rPr>
              <w:fldChar w:fldCharType="separate"/>
            </w:r>
            <w:r w:rsidR="005B1742">
              <w:rPr>
                <w:noProof/>
                <w:webHidden/>
              </w:rPr>
              <w:t>8</w:t>
            </w:r>
            <w:r w:rsidR="005B1742">
              <w:rPr>
                <w:noProof/>
                <w:webHidden/>
              </w:rPr>
              <w:fldChar w:fldCharType="end"/>
            </w:r>
          </w:hyperlink>
        </w:p>
        <w:p w14:paraId="75C0BFBE" w14:textId="77777777" w:rsidR="005B1742" w:rsidRDefault="00802A1D">
          <w:pPr>
            <w:pStyle w:val="TOC2"/>
            <w:tabs>
              <w:tab w:val="left" w:pos="880"/>
              <w:tab w:val="right" w:leader="dot" w:pos="9350"/>
            </w:tabs>
            <w:rPr>
              <w:noProof/>
            </w:rPr>
          </w:pPr>
          <w:hyperlink w:anchor="_Toc70865365" w:history="1">
            <w:r w:rsidR="005B1742" w:rsidRPr="004B339E">
              <w:rPr>
                <w:rStyle w:val="Hyperlink"/>
                <w:noProof/>
              </w:rPr>
              <w:t>3.3</w:t>
            </w:r>
            <w:r w:rsidR="005B1742">
              <w:rPr>
                <w:noProof/>
              </w:rPr>
              <w:tab/>
            </w:r>
            <w:r w:rsidR="005B1742" w:rsidRPr="004B339E">
              <w:rPr>
                <w:rStyle w:val="Hyperlink"/>
                <w:noProof/>
              </w:rPr>
              <w:t>Wastewater Reclamation Facilities</w:t>
            </w:r>
            <w:r w:rsidR="005B1742">
              <w:rPr>
                <w:noProof/>
                <w:webHidden/>
              </w:rPr>
              <w:tab/>
            </w:r>
            <w:r w:rsidR="005B1742">
              <w:rPr>
                <w:noProof/>
                <w:webHidden/>
              </w:rPr>
              <w:fldChar w:fldCharType="begin"/>
            </w:r>
            <w:r w:rsidR="005B1742">
              <w:rPr>
                <w:noProof/>
                <w:webHidden/>
              </w:rPr>
              <w:instrText xml:space="preserve"> PAGEREF _Toc70865365 \h </w:instrText>
            </w:r>
            <w:r w:rsidR="005B1742">
              <w:rPr>
                <w:noProof/>
                <w:webHidden/>
              </w:rPr>
            </w:r>
            <w:r w:rsidR="005B1742">
              <w:rPr>
                <w:noProof/>
                <w:webHidden/>
              </w:rPr>
              <w:fldChar w:fldCharType="separate"/>
            </w:r>
            <w:r w:rsidR="005B1742">
              <w:rPr>
                <w:noProof/>
                <w:webHidden/>
              </w:rPr>
              <w:t>8</w:t>
            </w:r>
            <w:r w:rsidR="005B1742">
              <w:rPr>
                <w:noProof/>
                <w:webHidden/>
              </w:rPr>
              <w:fldChar w:fldCharType="end"/>
            </w:r>
          </w:hyperlink>
        </w:p>
        <w:p w14:paraId="7E88D2EE" w14:textId="77777777" w:rsidR="005B1742" w:rsidRDefault="00802A1D">
          <w:pPr>
            <w:pStyle w:val="TOC2"/>
            <w:tabs>
              <w:tab w:val="left" w:pos="880"/>
              <w:tab w:val="right" w:leader="dot" w:pos="9350"/>
            </w:tabs>
            <w:rPr>
              <w:noProof/>
            </w:rPr>
          </w:pPr>
          <w:hyperlink w:anchor="_Toc70865366" w:history="1">
            <w:r w:rsidR="005B1742" w:rsidRPr="004B339E">
              <w:rPr>
                <w:rStyle w:val="Hyperlink"/>
                <w:noProof/>
              </w:rPr>
              <w:t>3.4</w:t>
            </w:r>
            <w:r w:rsidR="005B1742">
              <w:rPr>
                <w:noProof/>
              </w:rPr>
              <w:tab/>
            </w:r>
            <w:r w:rsidR="005B1742" w:rsidRPr="004B339E">
              <w:rPr>
                <w:rStyle w:val="Hyperlink"/>
                <w:noProof/>
              </w:rPr>
              <w:t>COVID-19 Surveillance Reports</w:t>
            </w:r>
            <w:r w:rsidR="005B1742">
              <w:rPr>
                <w:noProof/>
                <w:webHidden/>
              </w:rPr>
              <w:tab/>
            </w:r>
            <w:r w:rsidR="005B1742">
              <w:rPr>
                <w:noProof/>
                <w:webHidden/>
              </w:rPr>
              <w:fldChar w:fldCharType="begin"/>
            </w:r>
            <w:r w:rsidR="005B1742">
              <w:rPr>
                <w:noProof/>
                <w:webHidden/>
              </w:rPr>
              <w:instrText xml:space="preserve"> PAGEREF _Toc70865366 \h </w:instrText>
            </w:r>
            <w:r w:rsidR="005B1742">
              <w:rPr>
                <w:noProof/>
                <w:webHidden/>
              </w:rPr>
            </w:r>
            <w:r w:rsidR="005B1742">
              <w:rPr>
                <w:noProof/>
                <w:webHidden/>
              </w:rPr>
              <w:fldChar w:fldCharType="separate"/>
            </w:r>
            <w:r w:rsidR="005B1742">
              <w:rPr>
                <w:noProof/>
                <w:webHidden/>
              </w:rPr>
              <w:t>9</w:t>
            </w:r>
            <w:r w:rsidR="005B1742">
              <w:rPr>
                <w:noProof/>
                <w:webHidden/>
              </w:rPr>
              <w:fldChar w:fldCharType="end"/>
            </w:r>
          </w:hyperlink>
        </w:p>
        <w:p w14:paraId="6210FEDA" w14:textId="77777777" w:rsidR="005B1742" w:rsidRDefault="00802A1D">
          <w:pPr>
            <w:pStyle w:val="TOC1"/>
            <w:tabs>
              <w:tab w:val="left" w:pos="440"/>
              <w:tab w:val="right" w:leader="dot" w:pos="9350"/>
            </w:tabs>
            <w:rPr>
              <w:noProof/>
            </w:rPr>
          </w:pPr>
          <w:hyperlink w:anchor="_Toc70865367" w:history="1">
            <w:r w:rsidR="005B1742" w:rsidRPr="004B339E">
              <w:rPr>
                <w:rStyle w:val="Hyperlink"/>
                <w:noProof/>
              </w:rPr>
              <w:t>4</w:t>
            </w:r>
            <w:r w:rsidR="005B1742">
              <w:rPr>
                <w:noProof/>
              </w:rPr>
              <w:tab/>
            </w:r>
            <w:r w:rsidR="005B1742" w:rsidRPr="004B339E">
              <w:rPr>
                <w:rStyle w:val="Hyperlink"/>
                <w:noProof/>
              </w:rPr>
              <w:t>Plunging into Data Interrogation</w:t>
            </w:r>
            <w:r w:rsidR="005B1742">
              <w:rPr>
                <w:noProof/>
                <w:webHidden/>
              </w:rPr>
              <w:tab/>
            </w:r>
            <w:r w:rsidR="005B1742">
              <w:rPr>
                <w:noProof/>
                <w:webHidden/>
              </w:rPr>
              <w:fldChar w:fldCharType="begin"/>
            </w:r>
            <w:r w:rsidR="005B1742">
              <w:rPr>
                <w:noProof/>
                <w:webHidden/>
              </w:rPr>
              <w:instrText xml:space="preserve"> PAGEREF _Toc70865367 \h </w:instrText>
            </w:r>
            <w:r w:rsidR="005B1742">
              <w:rPr>
                <w:noProof/>
                <w:webHidden/>
              </w:rPr>
            </w:r>
            <w:r w:rsidR="005B1742">
              <w:rPr>
                <w:noProof/>
                <w:webHidden/>
              </w:rPr>
              <w:fldChar w:fldCharType="separate"/>
            </w:r>
            <w:r w:rsidR="005B1742">
              <w:rPr>
                <w:noProof/>
                <w:webHidden/>
              </w:rPr>
              <w:t>11</w:t>
            </w:r>
            <w:r w:rsidR="005B1742">
              <w:rPr>
                <w:noProof/>
                <w:webHidden/>
              </w:rPr>
              <w:fldChar w:fldCharType="end"/>
            </w:r>
          </w:hyperlink>
        </w:p>
        <w:p w14:paraId="410DDDEB" w14:textId="77777777" w:rsidR="005B1742" w:rsidRDefault="00802A1D">
          <w:pPr>
            <w:pStyle w:val="TOC2"/>
            <w:tabs>
              <w:tab w:val="left" w:pos="880"/>
              <w:tab w:val="right" w:leader="dot" w:pos="9350"/>
            </w:tabs>
            <w:rPr>
              <w:noProof/>
            </w:rPr>
          </w:pPr>
          <w:hyperlink w:anchor="_Toc70865368" w:history="1">
            <w:r w:rsidR="005B1742" w:rsidRPr="004B339E">
              <w:rPr>
                <w:rStyle w:val="Hyperlink"/>
                <w:noProof/>
              </w:rPr>
              <w:t>4.1</w:t>
            </w:r>
            <w:r w:rsidR="005B1742">
              <w:rPr>
                <w:noProof/>
              </w:rPr>
              <w:tab/>
            </w:r>
            <w:r w:rsidR="005B1742" w:rsidRPr="004B339E">
              <w:rPr>
                <w:rStyle w:val="Hyperlink"/>
                <w:noProof/>
              </w:rPr>
              <w:t>Sampling Frequencies</w:t>
            </w:r>
            <w:r w:rsidR="005B1742">
              <w:rPr>
                <w:noProof/>
                <w:webHidden/>
              </w:rPr>
              <w:tab/>
            </w:r>
            <w:r w:rsidR="005B1742">
              <w:rPr>
                <w:noProof/>
                <w:webHidden/>
              </w:rPr>
              <w:fldChar w:fldCharType="begin"/>
            </w:r>
            <w:r w:rsidR="005B1742">
              <w:rPr>
                <w:noProof/>
                <w:webHidden/>
              </w:rPr>
              <w:instrText xml:space="preserve"> PAGEREF _Toc70865368 \h </w:instrText>
            </w:r>
            <w:r w:rsidR="005B1742">
              <w:rPr>
                <w:noProof/>
                <w:webHidden/>
              </w:rPr>
            </w:r>
            <w:r w:rsidR="005B1742">
              <w:rPr>
                <w:noProof/>
                <w:webHidden/>
              </w:rPr>
              <w:fldChar w:fldCharType="separate"/>
            </w:r>
            <w:r w:rsidR="005B1742">
              <w:rPr>
                <w:noProof/>
                <w:webHidden/>
              </w:rPr>
              <w:t>11</w:t>
            </w:r>
            <w:r w:rsidR="005B1742">
              <w:rPr>
                <w:noProof/>
                <w:webHidden/>
              </w:rPr>
              <w:fldChar w:fldCharType="end"/>
            </w:r>
          </w:hyperlink>
        </w:p>
        <w:p w14:paraId="4C07495A" w14:textId="77777777" w:rsidR="005B1742" w:rsidRDefault="00802A1D">
          <w:pPr>
            <w:pStyle w:val="TOC2"/>
            <w:tabs>
              <w:tab w:val="left" w:pos="880"/>
              <w:tab w:val="right" w:leader="dot" w:pos="9350"/>
            </w:tabs>
            <w:rPr>
              <w:noProof/>
            </w:rPr>
          </w:pPr>
          <w:hyperlink w:anchor="_Toc70865369" w:history="1">
            <w:r w:rsidR="005B1742" w:rsidRPr="004B339E">
              <w:rPr>
                <w:rStyle w:val="Hyperlink"/>
                <w:noProof/>
              </w:rPr>
              <w:t>4.2</w:t>
            </w:r>
            <w:r w:rsidR="005B1742">
              <w:rPr>
                <w:noProof/>
              </w:rPr>
              <w:tab/>
            </w:r>
            <w:r w:rsidR="005B1742" w:rsidRPr="004B339E">
              <w:rPr>
                <w:rStyle w:val="Hyperlink"/>
                <w:noProof/>
              </w:rPr>
              <w:t>“Missingness” Evaluation</w:t>
            </w:r>
            <w:r w:rsidR="005B1742">
              <w:rPr>
                <w:noProof/>
                <w:webHidden/>
              </w:rPr>
              <w:tab/>
            </w:r>
            <w:r w:rsidR="005B1742">
              <w:rPr>
                <w:noProof/>
                <w:webHidden/>
              </w:rPr>
              <w:fldChar w:fldCharType="begin"/>
            </w:r>
            <w:r w:rsidR="005B1742">
              <w:rPr>
                <w:noProof/>
                <w:webHidden/>
              </w:rPr>
              <w:instrText xml:space="preserve"> PAGEREF _Toc70865369 \h </w:instrText>
            </w:r>
            <w:r w:rsidR="005B1742">
              <w:rPr>
                <w:noProof/>
                <w:webHidden/>
              </w:rPr>
            </w:r>
            <w:r w:rsidR="005B1742">
              <w:rPr>
                <w:noProof/>
                <w:webHidden/>
              </w:rPr>
              <w:fldChar w:fldCharType="separate"/>
            </w:r>
            <w:r w:rsidR="005B1742">
              <w:rPr>
                <w:noProof/>
                <w:webHidden/>
              </w:rPr>
              <w:t>13</w:t>
            </w:r>
            <w:r w:rsidR="005B1742">
              <w:rPr>
                <w:noProof/>
                <w:webHidden/>
              </w:rPr>
              <w:fldChar w:fldCharType="end"/>
            </w:r>
          </w:hyperlink>
        </w:p>
        <w:p w14:paraId="4E95D863" w14:textId="77777777" w:rsidR="005B1742" w:rsidRDefault="00802A1D">
          <w:pPr>
            <w:pStyle w:val="TOC2"/>
            <w:tabs>
              <w:tab w:val="left" w:pos="880"/>
              <w:tab w:val="right" w:leader="dot" w:pos="9350"/>
            </w:tabs>
            <w:rPr>
              <w:noProof/>
            </w:rPr>
          </w:pPr>
          <w:hyperlink w:anchor="_Toc70865370" w:history="1">
            <w:r w:rsidR="005B1742" w:rsidRPr="004B339E">
              <w:rPr>
                <w:rStyle w:val="Hyperlink"/>
                <w:noProof/>
              </w:rPr>
              <w:t>4.3</w:t>
            </w:r>
            <w:r w:rsidR="005B1742">
              <w:rPr>
                <w:noProof/>
              </w:rPr>
              <w:tab/>
            </w:r>
            <w:r w:rsidR="005B1742" w:rsidRPr="004B339E">
              <w:rPr>
                <w:rStyle w:val="Hyperlink"/>
                <w:noProof/>
              </w:rPr>
              <w:t>Exploring Limits of Detection and Quantification from the Data Perspective</w:t>
            </w:r>
            <w:r w:rsidR="005B1742">
              <w:rPr>
                <w:noProof/>
                <w:webHidden/>
              </w:rPr>
              <w:tab/>
            </w:r>
            <w:r w:rsidR="005B1742">
              <w:rPr>
                <w:noProof/>
                <w:webHidden/>
              </w:rPr>
              <w:fldChar w:fldCharType="begin"/>
            </w:r>
            <w:r w:rsidR="005B1742">
              <w:rPr>
                <w:noProof/>
                <w:webHidden/>
              </w:rPr>
              <w:instrText xml:space="preserve"> PAGEREF _Toc70865370 \h </w:instrText>
            </w:r>
            <w:r w:rsidR="005B1742">
              <w:rPr>
                <w:noProof/>
                <w:webHidden/>
              </w:rPr>
            </w:r>
            <w:r w:rsidR="005B1742">
              <w:rPr>
                <w:noProof/>
                <w:webHidden/>
              </w:rPr>
              <w:fldChar w:fldCharType="separate"/>
            </w:r>
            <w:r w:rsidR="005B1742">
              <w:rPr>
                <w:noProof/>
                <w:webHidden/>
              </w:rPr>
              <w:t>20</w:t>
            </w:r>
            <w:r w:rsidR="005B1742">
              <w:rPr>
                <w:noProof/>
                <w:webHidden/>
              </w:rPr>
              <w:fldChar w:fldCharType="end"/>
            </w:r>
          </w:hyperlink>
        </w:p>
        <w:p w14:paraId="659B2DDF" w14:textId="77777777" w:rsidR="005B1742" w:rsidRDefault="00802A1D">
          <w:pPr>
            <w:pStyle w:val="TOC1"/>
            <w:tabs>
              <w:tab w:val="left" w:pos="440"/>
              <w:tab w:val="right" w:leader="dot" w:pos="9350"/>
            </w:tabs>
            <w:rPr>
              <w:noProof/>
            </w:rPr>
          </w:pPr>
          <w:hyperlink w:anchor="_Toc70865371" w:history="1">
            <w:r w:rsidR="005B1742" w:rsidRPr="004B339E">
              <w:rPr>
                <w:rStyle w:val="Hyperlink"/>
                <w:noProof/>
              </w:rPr>
              <w:t>5</w:t>
            </w:r>
            <w:r w:rsidR="005B1742">
              <w:rPr>
                <w:noProof/>
              </w:rPr>
              <w:tab/>
            </w:r>
            <w:r w:rsidR="005B1742" w:rsidRPr="004B339E">
              <w:rPr>
                <w:rStyle w:val="Hyperlink"/>
                <w:noProof/>
              </w:rPr>
              <w:t>Waste (Data) Management</w:t>
            </w:r>
            <w:r w:rsidR="005B1742">
              <w:rPr>
                <w:noProof/>
                <w:webHidden/>
              </w:rPr>
              <w:tab/>
            </w:r>
            <w:r w:rsidR="005B1742">
              <w:rPr>
                <w:noProof/>
                <w:webHidden/>
              </w:rPr>
              <w:fldChar w:fldCharType="begin"/>
            </w:r>
            <w:r w:rsidR="005B1742">
              <w:rPr>
                <w:noProof/>
                <w:webHidden/>
              </w:rPr>
              <w:instrText xml:space="preserve"> PAGEREF _Toc70865371 \h </w:instrText>
            </w:r>
            <w:r w:rsidR="005B1742">
              <w:rPr>
                <w:noProof/>
                <w:webHidden/>
              </w:rPr>
            </w:r>
            <w:r w:rsidR="005B1742">
              <w:rPr>
                <w:noProof/>
                <w:webHidden/>
              </w:rPr>
              <w:fldChar w:fldCharType="separate"/>
            </w:r>
            <w:r w:rsidR="005B1742">
              <w:rPr>
                <w:noProof/>
                <w:webHidden/>
              </w:rPr>
              <w:t>25</w:t>
            </w:r>
            <w:r w:rsidR="005B1742">
              <w:rPr>
                <w:noProof/>
                <w:webHidden/>
              </w:rPr>
              <w:fldChar w:fldCharType="end"/>
            </w:r>
          </w:hyperlink>
        </w:p>
        <w:p w14:paraId="0D3BB109" w14:textId="77777777" w:rsidR="005B1742" w:rsidRDefault="00802A1D">
          <w:pPr>
            <w:pStyle w:val="TOC2"/>
            <w:tabs>
              <w:tab w:val="left" w:pos="880"/>
              <w:tab w:val="right" w:leader="dot" w:pos="9350"/>
            </w:tabs>
            <w:rPr>
              <w:noProof/>
            </w:rPr>
          </w:pPr>
          <w:hyperlink w:anchor="_Toc70865372" w:history="1">
            <w:r w:rsidR="005B1742" w:rsidRPr="004B339E">
              <w:rPr>
                <w:rStyle w:val="Hyperlink"/>
                <w:noProof/>
              </w:rPr>
              <w:t>5.1</w:t>
            </w:r>
            <w:r w:rsidR="005B1742">
              <w:rPr>
                <w:noProof/>
              </w:rPr>
              <w:tab/>
            </w:r>
            <w:r w:rsidR="005B1742" w:rsidRPr="004B339E">
              <w:rPr>
                <w:rStyle w:val="Hyperlink"/>
                <w:noProof/>
              </w:rPr>
              <w:t>Standard Curves and Reaction Efficiency</w:t>
            </w:r>
            <w:r w:rsidR="005B1742">
              <w:rPr>
                <w:noProof/>
                <w:webHidden/>
              </w:rPr>
              <w:tab/>
            </w:r>
            <w:r w:rsidR="005B1742">
              <w:rPr>
                <w:noProof/>
                <w:webHidden/>
              </w:rPr>
              <w:fldChar w:fldCharType="begin"/>
            </w:r>
            <w:r w:rsidR="005B1742">
              <w:rPr>
                <w:noProof/>
                <w:webHidden/>
              </w:rPr>
              <w:instrText xml:space="preserve"> PAGEREF _Toc70865372 \h </w:instrText>
            </w:r>
            <w:r w:rsidR="005B1742">
              <w:rPr>
                <w:noProof/>
                <w:webHidden/>
              </w:rPr>
            </w:r>
            <w:r w:rsidR="005B1742">
              <w:rPr>
                <w:noProof/>
                <w:webHidden/>
              </w:rPr>
              <w:fldChar w:fldCharType="separate"/>
            </w:r>
            <w:r w:rsidR="005B1742">
              <w:rPr>
                <w:noProof/>
                <w:webHidden/>
              </w:rPr>
              <w:t>25</w:t>
            </w:r>
            <w:r w:rsidR="005B1742">
              <w:rPr>
                <w:noProof/>
                <w:webHidden/>
              </w:rPr>
              <w:fldChar w:fldCharType="end"/>
            </w:r>
          </w:hyperlink>
        </w:p>
        <w:p w14:paraId="460364C2" w14:textId="77777777" w:rsidR="005B1742" w:rsidRDefault="00802A1D">
          <w:pPr>
            <w:pStyle w:val="TOC2"/>
            <w:tabs>
              <w:tab w:val="left" w:pos="880"/>
              <w:tab w:val="right" w:leader="dot" w:pos="9350"/>
            </w:tabs>
            <w:rPr>
              <w:noProof/>
            </w:rPr>
          </w:pPr>
          <w:hyperlink w:anchor="_Toc70865373" w:history="1">
            <w:r w:rsidR="005B1742" w:rsidRPr="004B339E">
              <w:rPr>
                <w:rStyle w:val="Hyperlink"/>
                <w:noProof/>
              </w:rPr>
              <w:t>5.2</w:t>
            </w:r>
            <w:r w:rsidR="005B1742">
              <w:rPr>
                <w:noProof/>
              </w:rPr>
              <w:tab/>
            </w:r>
            <w:r w:rsidR="005B1742" w:rsidRPr="004B339E">
              <w:rPr>
                <w:rStyle w:val="Hyperlink"/>
                <w:noProof/>
              </w:rPr>
              <w:t>Data Adjustment using Limits of Detection and Quantification</w:t>
            </w:r>
            <w:r w:rsidR="005B1742">
              <w:rPr>
                <w:noProof/>
                <w:webHidden/>
              </w:rPr>
              <w:tab/>
            </w:r>
            <w:r w:rsidR="005B1742">
              <w:rPr>
                <w:noProof/>
                <w:webHidden/>
              </w:rPr>
              <w:fldChar w:fldCharType="begin"/>
            </w:r>
            <w:r w:rsidR="005B1742">
              <w:rPr>
                <w:noProof/>
                <w:webHidden/>
              </w:rPr>
              <w:instrText xml:space="preserve"> PAGEREF _Toc70865373 \h </w:instrText>
            </w:r>
            <w:r w:rsidR="005B1742">
              <w:rPr>
                <w:noProof/>
                <w:webHidden/>
              </w:rPr>
            </w:r>
            <w:r w:rsidR="005B1742">
              <w:rPr>
                <w:noProof/>
                <w:webHidden/>
              </w:rPr>
              <w:fldChar w:fldCharType="separate"/>
            </w:r>
            <w:r w:rsidR="005B1742">
              <w:rPr>
                <w:noProof/>
                <w:webHidden/>
              </w:rPr>
              <w:t>27</w:t>
            </w:r>
            <w:r w:rsidR="005B1742">
              <w:rPr>
                <w:noProof/>
                <w:webHidden/>
              </w:rPr>
              <w:fldChar w:fldCharType="end"/>
            </w:r>
          </w:hyperlink>
        </w:p>
        <w:p w14:paraId="0B3D530D" w14:textId="77777777" w:rsidR="005B1742" w:rsidRDefault="00802A1D">
          <w:pPr>
            <w:pStyle w:val="TOC1"/>
            <w:tabs>
              <w:tab w:val="left" w:pos="440"/>
              <w:tab w:val="right" w:leader="dot" w:pos="9350"/>
            </w:tabs>
            <w:rPr>
              <w:noProof/>
            </w:rPr>
          </w:pPr>
          <w:hyperlink w:anchor="_Toc70865374" w:history="1">
            <w:r w:rsidR="005B1742" w:rsidRPr="004B339E">
              <w:rPr>
                <w:rStyle w:val="Hyperlink"/>
                <w:noProof/>
              </w:rPr>
              <w:t>6</w:t>
            </w:r>
            <w:r w:rsidR="005B1742">
              <w:rPr>
                <w:noProof/>
              </w:rPr>
              <w:tab/>
            </w:r>
            <w:r w:rsidR="005B1742" w:rsidRPr="004B339E">
              <w:rPr>
                <w:rStyle w:val="Hyperlink"/>
                <w:noProof/>
              </w:rPr>
              <w:t>Wiping away Convolution</w:t>
            </w:r>
            <w:r w:rsidR="005B1742">
              <w:rPr>
                <w:noProof/>
                <w:webHidden/>
              </w:rPr>
              <w:tab/>
            </w:r>
            <w:r w:rsidR="005B1742">
              <w:rPr>
                <w:noProof/>
                <w:webHidden/>
              </w:rPr>
              <w:fldChar w:fldCharType="begin"/>
            </w:r>
            <w:r w:rsidR="005B1742">
              <w:rPr>
                <w:noProof/>
                <w:webHidden/>
              </w:rPr>
              <w:instrText xml:space="preserve"> PAGEREF _Toc70865374 \h </w:instrText>
            </w:r>
            <w:r w:rsidR="005B1742">
              <w:rPr>
                <w:noProof/>
                <w:webHidden/>
              </w:rPr>
            </w:r>
            <w:r w:rsidR="005B1742">
              <w:rPr>
                <w:noProof/>
                <w:webHidden/>
              </w:rPr>
              <w:fldChar w:fldCharType="separate"/>
            </w:r>
            <w:r w:rsidR="005B1742">
              <w:rPr>
                <w:noProof/>
                <w:webHidden/>
              </w:rPr>
              <w:t>29</w:t>
            </w:r>
            <w:r w:rsidR="005B1742">
              <w:rPr>
                <w:noProof/>
                <w:webHidden/>
              </w:rPr>
              <w:fldChar w:fldCharType="end"/>
            </w:r>
          </w:hyperlink>
        </w:p>
        <w:p w14:paraId="4AA7D4C4" w14:textId="77777777" w:rsidR="005B1742" w:rsidRDefault="00802A1D">
          <w:pPr>
            <w:pStyle w:val="TOC2"/>
            <w:tabs>
              <w:tab w:val="left" w:pos="880"/>
              <w:tab w:val="right" w:leader="dot" w:pos="9350"/>
            </w:tabs>
            <w:rPr>
              <w:noProof/>
            </w:rPr>
          </w:pPr>
          <w:hyperlink w:anchor="_Toc70865375" w:history="1">
            <w:r w:rsidR="005B1742" w:rsidRPr="004B339E">
              <w:rPr>
                <w:rStyle w:val="Hyperlink"/>
                <w:noProof/>
              </w:rPr>
              <w:t>6.1</w:t>
            </w:r>
            <w:r w:rsidR="005B1742">
              <w:rPr>
                <w:noProof/>
              </w:rPr>
              <w:tab/>
            </w:r>
            <w:r w:rsidR="005B1742" w:rsidRPr="004B339E">
              <w:rPr>
                <w:rStyle w:val="Hyperlink"/>
                <w:noProof/>
              </w:rPr>
              <w:t>Comparing Deconvoluted Case Counts by Report Date to Case Counts By Symptom Onset Date</w:t>
            </w:r>
            <w:r w:rsidR="005B1742">
              <w:rPr>
                <w:noProof/>
                <w:webHidden/>
              </w:rPr>
              <w:tab/>
            </w:r>
            <w:r w:rsidR="005B1742">
              <w:rPr>
                <w:noProof/>
                <w:webHidden/>
              </w:rPr>
              <w:fldChar w:fldCharType="begin"/>
            </w:r>
            <w:r w:rsidR="005B1742">
              <w:rPr>
                <w:noProof/>
                <w:webHidden/>
              </w:rPr>
              <w:instrText xml:space="preserve"> PAGEREF _Toc70865375 \h </w:instrText>
            </w:r>
            <w:r w:rsidR="005B1742">
              <w:rPr>
                <w:noProof/>
                <w:webHidden/>
              </w:rPr>
            </w:r>
            <w:r w:rsidR="005B1742">
              <w:rPr>
                <w:noProof/>
                <w:webHidden/>
              </w:rPr>
              <w:fldChar w:fldCharType="separate"/>
            </w:r>
            <w:r w:rsidR="005B1742">
              <w:rPr>
                <w:noProof/>
                <w:webHidden/>
              </w:rPr>
              <w:t>30</w:t>
            </w:r>
            <w:r w:rsidR="005B1742">
              <w:rPr>
                <w:noProof/>
                <w:webHidden/>
              </w:rPr>
              <w:fldChar w:fldCharType="end"/>
            </w:r>
          </w:hyperlink>
        </w:p>
        <w:p w14:paraId="239A4224" w14:textId="77777777" w:rsidR="005B1742" w:rsidRDefault="00802A1D">
          <w:pPr>
            <w:pStyle w:val="TOC1"/>
            <w:tabs>
              <w:tab w:val="left" w:pos="440"/>
              <w:tab w:val="right" w:leader="dot" w:pos="9350"/>
            </w:tabs>
            <w:rPr>
              <w:noProof/>
            </w:rPr>
          </w:pPr>
          <w:hyperlink w:anchor="_Toc70865376" w:history="1">
            <w:r w:rsidR="005B1742" w:rsidRPr="004B339E">
              <w:rPr>
                <w:rStyle w:val="Hyperlink"/>
                <w:noProof/>
              </w:rPr>
              <w:t>7</w:t>
            </w:r>
            <w:r w:rsidR="005B1742">
              <w:rPr>
                <w:noProof/>
              </w:rPr>
              <w:tab/>
            </w:r>
            <w:r w:rsidR="005B1742" w:rsidRPr="004B339E">
              <w:rPr>
                <w:rStyle w:val="Hyperlink"/>
                <w:noProof/>
              </w:rPr>
              <w:t>It’s All Clumping Together…</w:t>
            </w:r>
            <w:r w:rsidR="005B1742">
              <w:rPr>
                <w:noProof/>
                <w:webHidden/>
              </w:rPr>
              <w:tab/>
            </w:r>
            <w:r w:rsidR="005B1742">
              <w:rPr>
                <w:noProof/>
                <w:webHidden/>
              </w:rPr>
              <w:fldChar w:fldCharType="begin"/>
            </w:r>
            <w:r w:rsidR="005B1742">
              <w:rPr>
                <w:noProof/>
                <w:webHidden/>
              </w:rPr>
              <w:instrText xml:space="preserve"> PAGEREF _Toc70865376 \h </w:instrText>
            </w:r>
            <w:r w:rsidR="005B1742">
              <w:rPr>
                <w:noProof/>
                <w:webHidden/>
              </w:rPr>
            </w:r>
            <w:r w:rsidR="005B1742">
              <w:rPr>
                <w:noProof/>
                <w:webHidden/>
              </w:rPr>
              <w:fldChar w:fldCharType="separate"/>
            </w:r>
            <w:r w:rsidR="005B1742">
              <w:rPr>
                <w:noProof/>
                <w:webHidden/>
              </w:rPr>
              <w:t>33</w:t>
            </w:r>
            <w:r w:rsidR="005B1742">
              <w:rPr>
                <w:noProof/>
                <w:webHidden/>
              </w:rPr>
              <w:fldChar w:fldCharType="end"/>
            </w:r>
          </w:hyperlink>
        </w:p>
        <w:p w14:paraId="6FE817DF" w14:textId="77777777" w:rsidR="005B1742" w:rsidRDefault="00802A1D">
          <w:pPr>
            <w:pStyle w:val="TOC2"/>
            <w:tabs>
              <w:tab w:val="left" w:pos="880"/>
              <w:tab w:val="right" w:leader="dot" w:pos="9350"/>
            </w:tabs>
            <w:rPr>
              <w:noProof/>
            </w:rPr>
          </w:pPr>
          <w:hyperlink w:anchor="_Toc70865377" w:history="1">
            <w:r w:rsidR="005B1742" w:rsidRPr="004B339E">
              <w:rPr>
                <w:rStyle w:val="Hyperlink"/>
                <w:noProof/>
              </w:rPr>
              <w:t>7.1</w:t>
            </w:r>
            <w:r w:rsidR="005B1742">
              <w:rPr>
                <w:noProof/>
              </w:rPr>
              <w:tab/>
            </w:r>
            <w:r w:rsidR="005B1742" w:rsidRPr="004B339E">
              <w:rPr>
                <w:rStyle w:val="Hyperlink"/>
                <w:noProof/>
              </w:rPr>
              <w:t>Determining an Appropriate Summarization Scheme</w:t>
            </w:r>
            <w:r w:rsidR="005B1742">
              <w:rPr>
                <w:noProof/>
                <w:webHidden/>
              </w:rPr>
              <w:tab/>
            </w:r>
            <w:r w:rsidR="005B1742">
              <w:rPr>
                <w:noProof/>
                <w:webHidden/>
              </w:rPr>
              <w:fldChar w:fldCharType="begin"/>
            </w:r>
            <w:r w:rsidR="005B1742">
              <w:rPr>
                <w:noProof/>
                <w:webHidden/>
              </w:rPr>
              <w:instrText xml:space="preserve"> PAGEREF _Toc70865377 \h </w:instrText>
            </w:r>
            <w:r w:rsidR="005B1742">
              <w:rPr>
                <w:noProof/>
                <w:webHidden/>
              </w:rPr>
            </w:r>
            <w:r w:rsidR="005B1742">
              <w:rPr>
                <w:noProof/>
                <w:webHidden/>
              </w:rPr>
              <w:fldChar w:fldCharType="separate"/>
            </w:r>
            <w:r w:rsidR="005B1742">
              <w:rPr>
                <w:noProof/>
                <w:webHidden/>
              </w:rPr>
              <w:t>33</w:t>
            </w:r>
            <w:r w:rsidR="005B1742">
              <w:rPr>
                <w:noProof/>
                <w:webHidden/>
              </w:rPr>
              <w:fldChar w:fldCharType="end"/>
            </w:r>
          </w:hyperlink>
        </w:p>
        <w:p w14:paraId="35E8BA14" w14:textId="77777777" w:rsidR="005B1742" w:rsidRDefault="00802A1D">
          <w:pPr>
            <w:pStyle w:val="TOC2"/>
            <w:tabs>
              <w:tab w:val="left" w:pos="880"/>
              <w:tab w:val="right" w:leader="dot" w:pos="9350"/>
            </w:tabs>
            <w:rPr>
              <w:noProof/>
            </w:rPr>
          </w:pPr>
          <w:hyperlink w:anchor="_Toc70865378" w:history="1">
            <w:r w:rsidR="005B1742" w:rsidRPr="004B339E">
              <w:rPr>
                <w:rStyle w:val="Hyperlink"/>
                <w:noProof/>
              </w:rPr>
              <w:t>7.2</w:t>
            </w:r>
            <w:r w:rsidR="005B1742">
              <w:rPr>
                <w:noProof/>
              </w:rPr>
              <w:tab/>
            </w:r>
            <w:r w:rsidR="005B1742" w:rsidRPr="004B339E">
              <w:rPr>
                <w:rStyle w:val="Hyperlink"/>
                <w:noProof/>
              </w:rPr>
              <w:t>Averaging Technical and Biological Replicates</w:t>
            </w:r>
            <w:r w:rsidR="005B1742">
              <w:rPr>
                <w:noProof/>
                <w:webHidden/>
              </w:rPr>
              <w:tab/>
            </w:r>
            <w:r w:rsidR="005B1742">
              <w:rPr>
                <w:noProof/>
                <w:webHidden/>
              </w:rPr>
              <w:fldChar w:fldCharType="begin"/>
            </w:r>
            <w:r w:rsidR="005B1742">
              <w:rPr>
                <w:noProof/>
                <w:webHidden/>
              </w:rPr>
              <w:instrText xml:space="preserve"> PAGEREF _Toc70865378 \h </w:instrText>
            </w:r>
            <w:r w:rsidR="005B1742">
              <w:rPr>
                <w:noProof/>
                <w:webHidden/>
              </w:rPr>
            </w:r>
            <w:r w:rsidR="005B1742">
              <w:rPr>
                <w:noProof/>
                <w:webHidden/>
              </w:rPr>
              <w:fldChar w:fldCharType="separate"/>
            </w:r>
            <w:r w:rsidR="005B1742">
              <w:rPr>
                <w:noProof/>
                <w:webHidden/>
              </w:rPr>
              <w:t>35</w:t>
            </w:r>
            <w:r w:rsidR="005B1742">
              <w:rPr>
                <w:noProof/>
                <w:webHidden/>
              </w:rPr>
              <w:fldChar w:fldCharType="end"/>
            </w:r>
          </w:hyperlink>
        </w:p>
        <w:p w14:paraId="3C3752AE" w14:textId="77777777" w:rsidR="005B1742" w:rsidRDefault="00802A1D">
          <w:pPr>
            <w:pStyle w:val="TOC2"/>
            <w:tabs>
              <w:tab w:val="left" w:pos="880"/>
              <w:tab w:val="right" w:leader="dot" w:pos="9350"/>
            </w:tabs>
            <w:rPr>
              <w:noProof/>
            </w:rPr>
          </w:pPr>
          <w:hyperlink w:anchor="_Toc70865379" w:history="1">
            <w:r w:rsidR="005B1742" w:rsidRPr="004B339E">
              <w:rPr>
                <w:rStyle w:val="Hyperlink"/>
                <w:noProof/>
              </w:rPr>
              <w:t>7.3</w:t>
            </w:r>
            <w:r w:rsidR="005B1742">
              <w:rPr>
                <w:noProof/>
              </w:rPr>
              <w:tab/>
            </w:r>
            <w:r w:rsidR="005B1742" w:rsidRPr="004B339E">
              <w:rPr>
                <w:rStyle w:val="Hyperlink"/>
                <w:noProof/>
              </w:rPr>
              <w:t>Cross-correlations</w:t>
            </w:r>
            <w:r w:rsidR="005B1742">
              <w:rPr>
                <w:noProof/>
                <w:webHidden/>
              </w:rPr>
              <w:tab/>
            </w:r>
            <w:r w:rsidR="005B1742">
              <w:rPr>
                <w:noProof/>
                <w:webHidden/>
              </w:rPr>
              <w:fldChar w:fldCharType="begin"/>
            </w:r>
            <w:r w:rsidR="005B1742">
              <w:rPr>
                <w:noProof/>
                <w:webHidden/>
              </w:rPr>
              <w:instrText xml:space="preserve"> PAGEREF _Toc70865379 \h </w:instrText>
            </w:r>
            <w:r w:rsidR="005B1742">
              <w:rPr>
                <w:noProof/>
                <w:webHidden/>
              </w:rPr>
            </w:r>
            <w:r w:rsidR="005B1742">
              <w:rPr>
                <w:noProof/>
                <w:webHidden/>
              </w:rPr>
              <w:fldChar w:fldCharType="separate"/>
            </w:r>
            <w:r w:rsidR="005B1742">
              <w:rPr>
                <w:noProof/>
                <w:webHidden/>
              </w:rPr>
              <w:t>35</w:t>
            </w:r>
            <w:r w:rsidR="005B1742">
              <w:rPr>
                <w:noProof/>
                <w:webHidden/>
              </w:rPr>
              <w:fldChar w:fldCharType="end"/>
            </w:r>
          </w:hyperlink>
        </w:p>
        <w:p w14:paraId="316BA6A4" w14:textId="77777777" w:rsidR="005B1742" w:rsidRDefault="00802A1D">
          <w:pPr>
            <w:pStyle w:val="TOC1"/>
            <w:tabs>
              <w:tab w:val="left" w:pos="440"/>
              <w:tab w:val="right" w:leader="dot" w:pos="9350"/>
            </w:tabs>
            <w:rPr>
              <w:noProof/>
            </w:rPr>
          </w:pPr>
          <w:hyperlink w:anchor="_Toc70865380" w:history="1">
            <w:r w:rsidR="005B1742" w:rsidRPr="004B339E">
              <w:rPr>
                <w:rStyle w:val="Hyperlink"/>
                <w:noProof/>
              </w:rPr>
              <w:t>8</w:t>
            </w:r>
            <w:r w:rsidR="005B1742">
              <w:rPr>
                <w:noProof/>
              </w:rPr>
              <w:tab/>
            </w:r>
            <w:r w:rsidR="005B1742" w:rsidRPr="004B339E">
              <w:rPr>
                <w:rStyle w:val="Hyperlink"/>
                <w:noProof/>
              </w:rPr>
              <w:t>Conclusions</w:t>
            </w:r>
            <w:r w:rsidR="005B1742">
              <w:rPr>
                <w:noProof/>
                <w:webHidden/>
              </w:rPr>
              <w:tab/>
            </w:r>
            <w:r w:rsidR="005B1742">
              <w:rPr>
                <w:noProof/>
                <w:webHidden/>
              </w:rPr>
              <w:fldChar w:fldCharType="begin"/>
            </w:r>
            <w:r w:rsidR="005B1742">
              <w:rPr>
                <w:noProof/>
                <w:webHidden/>
              </w:rPr>
              <w:instrText xml:space="preserve"> PAGEREF _Toc70865380 \h </w:instrText>
            </w:r>
            <w:r w:rsidR="005B1742">
              <w:rPr>
                <w:noProof/>
                <w:webHidden/>
              </w:rPr>
            </w:r>
            <w:r w:rsidR="005B1742">
              <w:rPr>
                <w:noProof/>
                <w:webHidden/>
              </w:rPr>
              <w:fldChar w:fldCharType="separate"/>
            </w:r>
            <w:r w:rsidR="005B1742">
              <w:rPr>
                <w:noProof/>
                <w:webHidden/>
              </w:rPr>
              <w:t>44</w:t>
            </w:r>
            <w:r w:rsidR="005B1742">
              <w:rPr>
                <w:noProof/>
                <w:webHidden/>
              </w:rPr>
              <w:fldChar w:fldCharType="end"/>
            </w:r>
          </w:hyperlink>
        </w:p>
        <w:p w14:paraId="09E4BBB8" w14:textId="77777777" w:rsidR="005B1742" w:rsidRDefault="00802A1D">
          <w:pPr>
            <w:pStyle w:val="TOC1"/>
            <w:tabs>
              <w:tab w:val="left" w:pos="440"/>
              <w:tab w:val="right" w:leader="dot" w:pos="9350"/>
            </w:tabs>
            <w:rPr>
              <w:noProof/>
            </w:rPr>
          </w:pPr>
          <w:hyperlink w:anchor="_Toc70865381" w:history="1">
            <w:r w:rsidR="005B1742" w:rsidRPr="004B339E">
              <w:rPr>
                <w:rStyle w:val="Hyperlink"/>
                <w:noProof/>
              </w:rPr>
              <w:t>9</w:t>
            </w:r>
            <w:r w:rsidR="005B1742">
              <w:rPr>
                <w:noProof/>
              </w:rPr>
              <w:tab/>
            </w:r>
            <w:r w:rsidR="005B1742" w:rsidRPr="004B339E">
              <w:rPr>
                <w:rStyle w:val="Hyperlink"/>
                <w:noProof/>
              </w:rPr>
              <w:t>References</w:t>
            </w:r>
            <w:r w:rsidR="005B1742">
              <w:rPr>
                <w:noProof/>
                <w:webHidden/>
              </w:rPr>
              <w:tab/>
            </w:r>
            <w:r w:rsidR="005B1742">
              <w:rPr>
                <w:noProof/>
                <w:webHidden/>
              </w:rPr>
              <w:fldChar w:fldCharType="begin"/>
            </w:r>
            <w:r w:rsidR="005B1742">
              <w:rPr>
                <w:noProof/>
                <w:webHidden/>
              </w:rPr>
              <w:instrText xml:space="preserve"> PAGEREF _Toc70865381 \h </w:instrText>
            </w:r>
            <w:r w:rsidR="005B1742">
              <w:rPr>
                <w:noProof/>
                <w:webHidden/>
              </w:rPr>
            </w:r>
            <w:r w:rsidR="005B1742">
              <w:rPr>
                <w:noProof/>
                <w:webHidden/>
              </w:rPr>
              <w:fldChar w:fldCharType="separate"/>
            </w:r>
            <w:r w:rsidR="005B1742">
              <w:rPr>
                <w:noProof/>
                <w:webHidden/>
              </w:rPr>
              <w:t>48</w:t>
            </w:r>
            <w:r w:rsidR="005B1742">
              <w:rPr>
                <w:noProof/>
                <w:webHidden/>
              </w:rPr>
              <w:fldChar w:fldCharType="end"/>
            </w:r>
          </w:hyperlink>
        </w:p>
        <w:p w14:paraId="27024907" w14:textId="77777777" w:rsidR="005B1742" w:rsidRDefault="00802A1D">
          <w:pPr>
            <w:pStyle w:val="TOC1"/>
            <w:tabs>
              <w:tab w:val="right" w:leader="dot" w:pos="9350"/>
            </w:tabs>
            <w:rPr>
              <w:noProof/>
            </w:rPr>
          </w:pPr>
          <w:hyperlink w:anchor="_Toc70865382" w:history="1">
            <w:r w:rsidR="005B1742" w:rsidRPr="004B339E">
              <w:rPr>
                <w:rStyle w:val="Hyperlink"/>
                <w:noProof/>
              </w:rPr>
              <w:t>Appendix</w:t>
            </w:r>
            <w:r w:rsidR="005B1742">
              <w:rPr>
                <w:noProof/>
                <w:webHidden/>
              </w:rPr>
              <w:tab/>
            </w:r>
            <w:r w:rsidR="005B1742">
              <w:rPr>
                <w:noProof/>
                <w:webHidden/>
              </w:rPr>
              <w:fldChar w:fldCharType="begin"/>
            </w:r>
            <w:r w:rsidR="005B1742">
              <w:rPr>
                <w:noProof/>
                <w:webHidden/>
              </w:rPr>
              <w:instrText xml:space="preserve"> PAGEREF _Toc70865382 \h </w:instrText>
            </w:r>
            <w:r w:rsidR="005B1742">
              <w:rPr>
                <w:noProof/>
                <w:webHidden/>
              </w:rPr>
            </w:r>
            <w:r w:rsidR="005B1742">
              <w:rPr>
                <w:noProof/>
                <w:webHidden/>
              </w:rPr>
              <w:fldChar w:fldCharType="separate"/>
            </w:r>
            <w:r w:rsidR="005B1742">
              <w:rPr>
                <w:noProof/>
                <w:webHidden/>
              </w:rPr>
              <w:t>50</w:t>
            </w:r>
            <w:r w:rsidR="005B1742">
              <w:rPr>
                <w:noProof/>
                <w:webHidden/>
              </w:rPr>
              <w:fldChar w:fldCharType="end"/>
            </w:r>
          </w:hyperlink>
        </w:p>
        <w:p w14:paraId="1DB85A73" w14:textId="77777777" w:rsidR="005B1742" w:rsidRDefault="00802A1D">
          <w:pPr>
            <w:pStyle w:val="TOC1"/>
            <w:tabs>
              <w:tab w:val="left" w:pos="660"/>
              <w:tab w:val="right" w:leader="dot" w:pos="9350"/>
            </w:tabs>
            <w:rPr>
              <w:noProof/>
            </w:rPr>
          </w:pPr>
          <w:hyperlink w:anchor="_Toc70865383" w:history="1">
            <w:r w:rsidR="005B1742" w:rsidRPr="004B339E">
              <w:rPr>
                <w:rStyle w:val="Hyperlink"/>
                <w:noProof/>
              </w:rPr>
              <w:t>10</w:t>
            </w:r>
            <w:r w:rsidR="005B1742">
              <w:rPr>
                <w:noProof/>
              </w:rPr>
              <w:tab/>
            </w:r>
            <w:r w:rsidR="005B1742" w:rsidRPr="004B339E">
              <w:rPr>
                <w:rStyle w:val="Hyperlink"/>
                <w:noProof/>
              </w:rPr>
              <w:t>Data Descriptions</w:t>
            </w:r>
            <w:r w:rsidR="005B1742">
              <w:rPr>
                <w:noProof/>
                <w:webHidden/>
              </w:rPr>
              <w:tab/>
            </w:r>
            <w:r w:rsidR="005B1742">
              <w:rPr>
                <w:noProof/>
                <w:webHidden/>
              </w:rPr>
              <w:fldChar w:fldCharType="begin"/>
            </w:r>
            <w:r w:rsidR="005B1742">
              <w:rPr>
                <w:noProof/>
                <w:webHidden/>
              </w:rPr>
              <w:instrText xml:space="preserve"> PAGEREF _Toc70865383 \h </w:instrText>
            </w:r>
            <w:r w:rsidR="005B1742">
              <w:rPr>
                <w:noProof/>
                <w:webHidden/>
              </w:rPr>
            </w:r>
            <w:r w:rsidR="005B1742">
              <w:rPr>
                <w:noProof/>
                <w:webHidden/>
              </w:rPr>
              <w:fldChar w:fldCharType="separate"/>
            </w:r>
            <w:r w:rsidR="005B1742">
              <w:rPr>
                <w:noProof/>
                <w:webHidden/>
              </w:rPr>
              <w:t>50</w:t>
            </w:r>
            <w:r w:rsidR="005B1742">
              <w:rPr>
                <w:noProof/>
                <w:webHidden/>
              </w:rPr>
              <w:fldChar w:fldCharType="end"/>
            </w:r>
          </w:hyperlink>
        </w:p>
        <w:p w14:paraId="4472BD80" w14:textId="77777777" w:rsidR="005B1742" w:rsidRDefault="00802A1D">
          <w:pPr>
            <w:pStyle w:val="TOC2"/>
            <w:tabs>
              <w:tab w:val="left" w:pos="880"/>
              <w:tab w:val="right" w:leader="dot" w:pos="9350"/>
            </w:tabs>
            <w:rPr>
              <w:noProof/>
            </w:rPr>
          </w:pPr>
          <w:hyperlink w:anchor="_Toc70865384" w:history="1">
            <w:r w:rsidR="005B1742" w:rsidRPr="004B339E">
              <w:rPr>
                <w:rStyle w:val="Hyperlink"/>
                <w:noProof/>
              </w:rPr>
              <w:t>10.1</w:t>
            </w:r>
            <w:r w:rsidR="005B1742">
              <w:rPr>
                <w:noProof/>
              </w:rPr>
              <w:tab/>
            </w:r>
            <w:r w:rsidR="005B1742" w:rsidRPr="004B339E">
              <w:rPr>
                <w:rStyle w:val="Hyperlink"/>
                <w:noProof/>
              </w:rPr>
              <w:t>Brief Item Analysis</w:t>
            </w:r>
            <w:r w:rsidR="005B1742">
              <w:rPr>
                <w:noProof/>
                <w:webHidden/>
              </w:rPr>
              <w:tab/>
            </w:r>
            <w:r w:rsidR="005B1742">
              <w:rPr>
                <w:noProof/>
                <w:webHidden/>
              </w:rPr>
              <w:fldChar w:fldCharType="begin"/>
            </w:r>
            <w:r w:rsidR="005B1742">
              <w:rPr>
                <w:noProof/>
                <w:webHidden/>
              </w:rPr>
              <w:instrText xml:space="preserve"> PAGEREF _Toc70865384 \h </w:instrText>
            </w:r>
            <w:r w:rsidR="005B1742">
              <w:rPr>
                <w:noProof/>
                <w:webHidden/>
              </w:rPr>
            </w:r>
            <w:r w:rsidR="005B1742">
              <w:rPr>
                <w:noProof/>
                <w:webHidden/>
              </w:rPr>
              <w:fldChar w:fldCharType="separate"/>
            </w:r>
            <w:r w:rsidR="005B1742">
              <w:rPr>
                <w:noProof/>
                <w:webHidden/>
              </w:rPr>
              <w:t>50</w:t>
            </w:r>
            <w:r w:rsidR="005B1742">
              <w:rPr>
                <w:noProof/>
                <w:webHidden/>
              </w:rPr>
              <w:fldChar w:fldCharType="end"/>
            </w:r>
          </w:hyperlink>
        </w:p>
        <w:p w14:paraId="00DCBB89" w14:textId="77777777" w:rsidR="005B1742" w:rsidRDefault="00802A1D">
          <w:pPr>
            <w:pStyle w:val="TOC2"/>
            <w:tabs>
              <w:tab w:val="left" w:pos="880"/>
              <w:tab w:val="right" w:leader="dot" w:pos="9350"/>
            </w:tabs>
            <w:rPr>
              <w:noProof/>
            </w:rPr>
          </w:pPr>
          <w:hyperlink w:anchor="_Toc70865385" w:history="1">
            <w:r w:rsidR="005B1742" w:rsidRPr="004B339E">
              <w:rPr>
                <w:rStyle w:val="Hyperlink"/>
                <w:noProof/>
              </w:rPr>
              <w:t>10.2</w:t>
            </w:r>
            <w:r w:rsidR="005B1742">
              <w:rPr>
                <w:noProof/>
              </w:rPr>
              <w:tab/>
            </w:r>
            <w:r w:rsidR="005B1742" w:rsidRPr="004B339E">
              <w:rPr>
                <w:rStyle w:val="Hyperlink"/>
                <w:noProof/>
              </w:rPr>
              <w:t>Initial Data Management and Cleaning (Formatting)</w:t>
            </w:r>
            <w:r w:rsidR="005B1742">
              <w:rPr>
                <w:noProof/>
                <w:webHidden/>
              </w:rPr>
              <w:tab/>
            </w:r>
            <w:r w:rsidR="005B1742">
              <w:rPr>
                <w:noProof/>
                <w:webHidden/>
              </w:rPr>
              <w:fldChar w:fldCharType="begin"/>
            </w:r>
            <w:r w:rsidR="005B1742">
              <w:rPr>
                <w:noProof/>
                <w:webHidden/>
              </w:rPr>
              <w:instrText xml:space="preserve"> PAGEREF _Toc70865385 \h </w:instrText>
            </w:r>
            <w:r w:rsidR="005B1742">
              <w:rPr>
                <w:noProof/>
                <w:webHidden/>
              </w:rPr>
            </w:r>
            <w:r w:rsidR="005B1742">
              <w:rPr>
                <w:noProof/>
                <w:webHidden/>
              </w:rPr>
              <w:fldChar w:fldCharType="separate"/>
            </w:r>
            <w:r w:rsidR="005B1742">
              <w:rPr>
                <w:noProof/>
                <w:webHidden/>
              </w:rPr>
              <w:t>51</w:t>
            </w:r>
            <w:r w:rsidR="005B1742">
              <w:rPr>
                <w:noProof/>
                <w:webHidden/>
              </w:rPr>
              <w:fldChar w:fldCharType="end"/>
            </w:r>
          </w:hyperlink>
        </w:p>
        <w:p w14:paraId="2F1316B1" w14:textId="77777777" w:rsidR="005B1742" w:rsidRDefault="00802A1D">
          <w:pPr>
            <w:pStyle w:val="TOC1"/>
            <w:tabs>
              <w:tab w:val="left" w:pos="660"/>
              <w:tab w:val="right" w:leader="dot" w:pos="9350"/>
            </w:tabs>
            <w:rPr>
              <w:noProof/>
            </w:rPr>
          </w:pPr>
          <w:hyperlink w:anchor="_Toc70865386" w:history="1">
            <w:r w:rsidR="005B1742" w:rsidRPr="004B339E">
              <w:rPr>
                <w:rStyle w:val="Hyperlink"/>
                <w:noProof/>
              </w:rPr>
              <w:t>11</w:t>
            </w:r>
            <w:r w:rsidR="005B1742">
              <w:rPr>
                <w:noProof/>
              </w:rPr>
              <w:tab/>
            </w:r>
            <w:r w:rsidR="005B1742" w:rsidRPr="004B339E">
              <w:rPr>
                <w:rStyle w:val="Hyperlink"/>
                <w:noProof/>
              </w:rPr>
              <w:t>Limits of Detection and Quantification</w:t>
            </w:r>
            <w:r w:rsidR="005B1742">
              <w:rPr>
                <w:noProof/>
                <w:webHidden/>
              </w:rPr>
              <w:tab/>
            </w:r>
            <w:r w:rsidR="005B1742">
              <w:rPr>
                <w:noProof/>
                <w:webHidden/>
              </w:rPr>
              <w:fldChar w:fldCharType="begin"/>
            </w:r>
            <w:r w:rsidR="005B1742">
              <w:rPr>
                <w:noProof/>
                <w:webHidden/>
              </w:rPr>
              <w:instrText xml:space="preserve"> PAGEREF _Toc70865386 \h </w:instrText>
            </w:r>
            <w:r w:rsidR="005B1742">
              <w:rPr>
                <w:noProof/>
                <w:webHidden/>
              </w:rPr>
            </w:r>
            <w:r w:rsidR="005B1742">
              <w:rPr>
                <w:noProof/>
                <w:webHidden/>
              </w:rPr>
              <w:fldChar w:fldCharType="separate"/>
            </w:r>
            <w:r w:rsidR="005B1742">
              <w:rPr>
                <w:noProof/>
                <w:webHidden/>
              </w:rPr>
              <w:t>52</w:t>
            </w:r>
            <w:r w:rsidR="005B1742">
              <w:rPr>
                <w:noProof/>
                <w:webHidden/>
              </w:rPr>
              <w:fldChar w:fldCharType="end"/>
            </w:r>
          </w:hyperlink>
        </w:p>
        <w:p w14:paraId="0A5A4651" w14:textId="77777777" w:rsidR="005B1742" w:rsidRDefault="00802A1D">
          <w:pPr>
            <w:pStyle w:val="TOC2"/>
            <w:tabs>
              <w:tab w:val="left" w:pos="880"/>
              <w:tab w:val="right" w:leader="dot" w:pos="9350"/>
            </w:tabs>
            <w:rPr>
              <w:noProof/>
            </w:rPr>
          </w:pPr>
          <w:hyperlink w:anchor="_Toc70865387" w:history="1">
            <w:r w:rsidR="005B1742" w:rsidRPr="004B339E">
              <w:rPr>
                <w:rStyle w:val="Hyperlink"/>
                <w:noProof/>
              </w:rPr>
              <w:t>11.1</w:t>
            </w:r>
            <w:r w:rsidR="005B1742">
              <w:rPr>
                <w:noProof/>
              </w:rPr>
              <w:tab/>
            </w:r>
            <w:r w:rsidR="005B1742" w:rsidRPr="004B339E">
              <w:rPr>
                <w:rStyle w:val="Hyperlink"/>
                <w:noProof/>
              </w:rPr>
              <w:t>An Alternative Summary Table</w:t>
            </w:r>
            <w:r w:rsidR="005B1742">
              <w:rPr>
                <w:noProof/>
                <w:webHidden/>
              </w:rPr>
              <w:tab/>
            </w:r>
            <w:r w:rsidR="005B1742">
              <w:rPr>
                <w:noProof/>
                <w:webHidden/>
              </w:rPr>
              <w:fldChar w:fldCharType="begin"/>
            </w:r>
            <w:r w:rsidR="005B1742">
              <w:rPr>
                <w:noProof/>
                <w:webHidden/>
              </w:rPr>
              <w:instrText xml:space="preserve"> PAGEREF _Toc70865387 \h </w:instrText>
            </w:r>
            <w:r w:rsidR="005B1742">
              <w:rPr>
                <w:noProof/>
                <w:webHidden/>
              </w:rPr>
            </w:r>
            <w:r w:rsidR="005B1742">
              <w:rPr>
                <w:noProof/>
                <w:webHidden/>
              </w:rPr>
              <w:fldChar w:fldCharType="separate"/>
            </w:r>
            <w:r w:rsidR="005B1742">
              <w:rPr>
                <w:noProof/>
                <w:webHidden/>
              </w:rPr>
              <w:t>54</w:t>
            </w:r>
            <w:r w:rsidR="005B1742">
              <w:rPr>
                <w:noProof/>
                <w:webHidden/>
              </w:rPr>
              <w:fldChar w:fldCharType="end"/>
            </w:r>
          </w:hyperlink>
        </w:p>
        <w:p w14:paraId="44485161" w14:textId="77777777" w:rsidR="005B1742" w:rsidRDefault="00802A1D">
          <w:pPr>
            <w:pStyle w:val="TOC1"/>
            <w:tabs>
              <w:tab w:val="left" w:pos="660"/>
              <w:tab w:val="right" w:leader="dot" w:pos="9350"/>
            </w:tabs>
            <w:rPr>
              <w:noProof/>
            </w:rPr>
          </w:pPr>
          <w:hyperlink w:anchor="_Toc70865388" w:history="1">
            <w:r w:rsidR="005B1742" w:rsidRPr="004B339E">
              <w:rPr>
                <w:rStyle w:val="Hyperlink"/>
                <w:noProof/>
              </w:rPr>
              <w:t>12</w:t>
            </w:r>
            <w:r w:rsidR="005B1742">
              <w:rPr>
                <w:noProof/>
              </w:rPr>
              <w:tab/>
            </w:r>
            <w:r w:rsidR="005B1742" w:rsidRPr="004B339E">
              <w:rPr>
                <w:rStyle w:val="Hyperlink"/>
                <w:noProof/>
              </w:rPr>
              <w:t>Fitting of Standard Curves</w:t>
            </w:r>
            <w:r w:rsidR="005B1742">
              <w:rPr>
                <w:noProof/>
                <w:webHidden/>
              </w:rPr>
              <w:tab/>
            </w:r>
            <w:r w:rsidR="005B1742">
              <w:rPr>
                <w:noProof/>
                <w:webHidden/>
              </w:rPr>
              <w:fldChar w:fldCharType="begin"/>
            </w:r>
            <w:r w:rsidR="005B1742">
              <w:rPr>
                <w:noProof/>
                <w:webHidden/>
              </w:rPr>
              <w:instrText xml:space="preserve"> PAGEREF _Toc70865388 \h </w:instrText>
            </w:r>
            <w:r w:rsidR="005B1742">
              <w:rPr>
                <w:noProof/>
                <w:webHidden/>
              </w:rPr>
            </w:r>
            <w:r w:rsidR="005B1742">
              <w:rPr>
                <w:noProof/>
                <w:webHidden/>
              </w:rPr>
              <w:fldChar w:fldCharType="separate"/>
            </w:r>
            <w:r w:rsidR="005B1742">
              <w:rPr>
                <w:noProof/>
                <w:webHidden/>
              </w:rPr>
              <w:t>54</w:t>
            </w:r>
            <w:r w:rsidR="005B1742">
              <w:rPr>
                <w:noProof/>
                <w:webHidden/>
              </w:rPr>
              <w:fldChar w:fldCharType="end"/>
            </w:r>
          </w:hyperlink>
        </w:p>
        <w:p w14:paraId="2566BE0F" w14:textId="77777777" w:rsidR="005B1742" w:rsidRDefault="00802A1D">
          <w:pPr>
            <w:pStyle w:val="TOC1"/>
            <w:tabs>
              <w:tab w:val="left" w:pos="660"/>
              <w:tab w:val="right" w:leader="dot" w:pos="9350"/>
            </w:tabs>
            <w:rPr>
              <w:noProof/>
            </w:rPr>
          </w:pPr>
          <w:hyperlink w:anchor="_Toc70865389" w:history="1">
            <w:r w:rsidR="005B1742" w:rsidRPr="004B339E">
              <w:rPr>
                <w:rStyle w:val="Hyperlink"/>
                <w:noProof/>
              </w:rPr>
              <w:t>13</w:t>
            </w:r>
            <w:r w:rsidR="005B1742">
              <w:rPr>
                <w:noProof/>
              </w:rPr>
              <w:tab/>
            </w:r>
            <w:r w:rsidR="005B1742" w:rsidRPr="004B339E">
              <w:rPr>
                <w:rStyle w:val="Hyperlink"/>
                <w:noProof/>
              </w:rPr>
              <w:t>Data Adjustment using Limits of Detection and Quantification</w:t>
            </w:r>
            <w:r w:rsidR="005B1742">
              <w:rPr>
                <w:noProof/>
                <w:webHidden/>
              </w:rPr>
              <w:tab/>
            </w:r>
            <w:r w:rsidR="005B1742">
              <w:rPr>
                <w:noProof/>
                <w:webHidden/>
              </w:rPr>
              <w:fldChar w:fldCharType="begin"/>
            </w:r>
            <w:r w:rsidR="005B1742">
              <w:rPr>
                <w:noProof/>
                <w:webHidden/>
              </w:rPr>
              <w:instrText xml:space="preserve"> PAGEREF _Toc70865389 \h </w:instrText>
            </w:r>
            <w:r w:rsidR="005B1742">
              <w:rPr>
                <w:noProof/>
                <w:webHidden/>
              </w:rPr>
            </w:r>
            <w:r w:rsidR="005B1742">
              <w:rPr>
                <w:noProof/>
                <w:webHidden/>
              </w:rPr>
              <w:fldChar w:fldCharType="separate"/>
            </w:r>
            <w:r w:rsidR="005B1742">
              <w:rPr>
                <w:noProof/>
                <w:webHidden/>
              </w:rPr>
              <w:t>56</w:t>
            </w:r>
            <w:r w:rsidR="005B1742">
              <w:rPr>
                <w:noProof/>
                <w:webHidden/>
              </w:rPr>
              <w:fldChar w:fldCharType="end"/>
            </w:r>
          </w:hyperlink>
        </w:p>
        <w:p w14:paraId="71961013" w14:textId="77777777" w:rsidR="005B1742" w:rsidRDefault="00802A1D">
          <w:pPr>
            <w:pStyle w:val="TOC1"/>
            <w:tabs>
              <w:tab w:val="left" w:pos="660"/>
              <w:tab w:val="right" w:leader="dot" w:pos="9350"/>
            </w:tabs>
            <w:rPr>
              <w:noProof/>
            </w:rPr>
          </w:pPr>
          <w:hyperlink w:anchor="_Toc70865390" w:history="1">
            <w:r w:rsidR="005B1742" w:rsidRPr="004B339E">
              <w:rPr>
                <w:rStyle w:val="Hyperlink"/>
                <w:noProof/>
              </w:rPr>
              <w:t>14</w:t>
            </w:r>
            <w:r w:rsidR="005B1742">
              <w:rPr>
                <w:noProof/>
              </w:rPr>
              <w:tab/>
            </w:r>
            <w:r w:rsidR="005B1742" w:rsidRPr="004B339E">
              <w:rPr>
                <w:rStyle w:val="Hyperlink"/>
                <w:noProof/>
              </w:rPr>
              <w:t>Averages Calculations</w:t>
            </w:r>
            <w:r w:rsidR="005B1742">
              <w:rPr>
                <w:noProof/>
                <w:webHidden/>
              </w:rPr>
              <w:tab/>
            </w:r>
            <w:r w:rsidR="005B1742">
              <w:rPr>
                <w:noProof/>
                <w:webHidden/>
              </w:rPr>
              <w:fldChar w:fldCharType="begin"/>
            </w:r>
            <w:r w:rsidR="005B1742">
              <w:rPr>
                <w:noProof/>
                <w:webHidden/>
              </w:rPr>
              <w:instrText xml:space="preserve"> PAGEREF _Toc70865390 \h </w:instrText>
            </w:r>
            <w:r w:rsidR="005B1742">
              <w:rPr>
                <w:noProof/>
                <w:webHidden/>
              </w:rPr>
            </w:r>
            <w:r w:rsidR="005B1742">
              <w:rPr>
                <w:noProof/>
                <w:webHidden/>
              </w:rPr>
              <w:fldChar w:fldCharType="separate"/>
            </w:r>
            <w:r w:rsidR="005B1742">
              <w:rPr>
                <w:noProof/>
                <w:webHidden/>
              </w:rPr>
              <w:t>58</w:t>
            </w:r>
            <w:r w:rsidR="005B1742">
              <w:rPr>
                <w:noProof/>
                <w:webHidden/>
              </w:rPr>
              <w:fldChar w:fldCharType="end"/>
            </w:r>
          </w:hyperlink>
        </w:p>
        <w:p w14:paraId="24F3A5CF" w14:textId="77777777" w:rsidR="005B1742" w:rsidRDefault="00802A1D">
          <w:pPr>
            <w:pStyle w:val="TOC1"/>
            <w:tabs>
              <w:tab w:val="left" w:pos="660"/>
              <w:tab w:val="right" w:leader="dot" w:pos="9350"/>
            </w:tabs>
            <w:rPr>
              <w:noProof/>
            </w:rPr>
          </w:pPr>
          <w:hyperlink w:anchor="_Toc70865391" w:history="1">
            <w:r w:rsidR="005B1742" w:rsidRPr="004B339E">
              <w:rPr>
                <w:rStyle w:val="Hyperlink"/>
                <w:noProof/>
              </w:rPr>
              <w:t>15</w:t>
            </w:r>
            <w:r w:rsidR="005B1742">
              <w:rPr>
                <w:noProof/>
              </w:rPr>
              <w:tab/>
            </w:r>
            <w:r w:rsidR="005B1742" w:rsidRPr="004B339E">
              <w:rPr>
                <w:rStyle w:val="Hyperlink"/>
                <w:noProof/>
              </w:rPr>
              <w:t>Extra Code</w:t>
            </w:r>
            <w:r w:rsidR="005B1742">
              <w:rPr>
                <w:noProof/>
                <w:webHidden/>
              </w:rPr>
              <w:tab/>
            </w:r>
            <w:r w:rsidR="005B1742">
              <w:rPr>
                <w:noProof/>
                <w:webHidden/>
              </w:rPr>
              <w:fldChar w:fldCharType="begin"/>
            </w:r>
            <w:r w:rsidR="005B1742">
              <w:rPr>
                <w:noProof/>
                <w:webHidden/>
              </w:rPr>
              <w:instrText xml:space="preserve"> PAGEREF _Toc70865391 \h </w:instrText>
            </w:r>
            <w:r w:rsidR="005B1742">
              <w:rPr>
                <w:noProof/>
                <w:webHidden/>
              </w:rPr>
            </w:r>
            <w:r w:rsidR="005B1742">
              <w:rPr>
                <w:noProof/>
                <w:webHidden/>
              </w:rPr>
              <w:fldChar w:fldCharType="separate"/>
            </w:r>
            <w:r w:rsidR="005B1742">
              <w:rPr>
                <w:noProof/>
                <w:webHidden/>
              </w:rPr>
              <w:t>61</w:t>
            </w:r>
            <w:r w:rsidR="005B1742">
              <w:rPr>
                <w:noProof/>
                <w:webHidden/>
              </w:rPr>
              <w:fldChar w:fldCharType="end"/>
            </w:r>
          </w:hyperlink>
        </w:p>
        <w:p w14:paraId="322CC83F" w14:textId="77777777" w:rsidR="005B1742" w:rsidRDefault="00802A1D">
          <w:pPr>
            <w:pStyle w:val="TOC2"/>
            <w:tabs>
              <w:tab w:val="left" w:pos="880"/>
              <w:tab w:val="right" w:leader="dot" w:pos="9350"/>
            </w:tabs>
            <w:rPr>
              <w:noProof/>
            </w:rPr>
          </w:pPr>
          <w:hyperlink w:anchor="_Toc70865392" w:history="1">
            <w:r w:rsidR="005B1742" w:rsidRPr="004B339E">
              <w:rPr>
                <w:rStyle w:val="Hyperlink"/>
                <w:noProof/>
              </w:rPr>
              <w:t>15.1</w:t>
            </w:r>
            <w:r w:rsidR="005B1742">
              <w:rPr>
                <w:noProof/>
              </w:rPr>
              <w:tab/>
            </w:r>
            <w:r w:rsidR="005B1742" w:rsidRPr="004B339E">
              <w:rPr>
                <w:rStyle w:val="Hyperlink"/>
                <w:noProof/>
              </w:rPr>
              <w:t>Copies and Normality</w:t>
            </w:r>
            <w:r w:rsidR="005B1742">
              <w:rPr>
                <w:noProof/>
                <w:webHidden/>
              </w:rPr>
              <w:tab/>
            </w:r>
            <w:r w:rsidR="005B1742">
              <w:rPr>
                <w:noProof/>
                <w:webHidden/>
              </w:rPr>
              <w:fldChar w:fldCharType="begin"/>
            </w:r>
            <w:r w:rsidR="005B1742">
              <w:rPr>
                <w:noProof/>
                <w:webHidden/>
              </w:rPr>
              <w:instrText xml:space="preserve"> PAGEREF _Toc70865392 \h </w:instrText>
            </w:r>
            <w:r w:rsidR="005B1742">
              <w:rPr>
                <w:noProof/>
                <w:webHidden/>
              </w:rPr>
            </w:r>
            <w:r w:rsidR="005B1742">
              <w:rPr>
                <w:noProof/>
                <w:webHidden/>
              </w:rPr>
              <w:fldChar w:fldCharType="separate"/>
            </w:r>
            <w:r w:rsidR="005B1742">
              <w:rPr>
                <w:noProof/>
                <w:webHidden/>
              </w:rPr>
              <w:t>61</w:t>
            </w:r>
            <w:r w:rsidR="005B1742">
              <w:rPr>
                <w:noProof/>
                <w:webHidden/>
              </w:rPr>
              <w:fldChar w:fldCharType="end"/>
            </w:r>
          </w:hyperlink>
        </w:p>
        <w:p w14:paraId="7B0AEEC0" w14:textId="77777777" w:rsidR="005B1742" w:rsidRDefault="00802A1D">
          <w:pPr>
            <w:pStyle w:val="TOC2"/>
            <w:tabs>
              <w:tab w:val="left" w:pos="880"/>
              <w:tab w:val="right" w:leader="dot" w:pos="9350"/>
            </w:tabs>
            <w:rPr>
              <w:noProof/>
            </w:rPr>
          </w:pPr>
          <w:hyperlink w:anchor="_Toc70865393" w:history="1">
            <w:r w:rsidR="005B1742" w:rsidRPr="004B339E">
              <w:rPr>
                <w:rStyle w:val="Hyperlink"/>
                <w:noProof/>
              </w:rPr>
              <w:t>15.2</w:t>
            </w:r>
            <w:r w:rsidR="005B1742">
              <w:rPr>
                <w:noProof/>
              </w:rPr>
              <w:tab/>
            </w:r>
            <w:r w:rsidR="005B1742" w:rsidRPr="004B339E">
              <w:rPr>
                <w:rStyle w:val="Hyperlink"/>
                <w:noProof/>
              </w:rPr>
              <w:t>Autocorrelation</w:t>
            </w:r>
            <w:r w:rsidR="005B1742">
              <w:rPr>
                <w:noProof/>
                <w:webHidden/>
              </w:rPr>
              <w:tab/>
            </w:r>
            <w:r w:rsidR="005B1742">
              <w:rPr>
                <w:noProof/>
                <w:webHidden/>
              </w:rPr>
              <w:fldChar w:fldCharType="begin"/>
            </w:r>
            <w:r w:rsidR="005B1742">
              <w:rPr>
                <w:noProof/>
                <w:webHidden/>
              </w:rPr>
              <w:instrText xml:space="preserve"> PAGEREF _Toc70865393 \h </w:instrText>
            </w:r>
            <w:r w:rsidR="005B1742">
              <w:rPr>
                <w:noProof/>
                <w:webHidden/>
              </w:rPr>
            </w:r>
            <w:r w:rsidR="005B1742">
              <w:rPr>
                <w:noProof/>
                <w:webHidden/>
              </w:rPr>
              <w:fldChar w:fldCharType="separate"/>
            </w:r>
            <w:r w:rsidR="005B1742">
              <w:rPr>
                <w:noProof/>
                <w:webHidden/>
              </w:rPr>
              <w:t>61</w:t>
            </w:r>
            <w:r w:rsidR="005B1742">
              <w:rPr>
                <w:noProof/>
                <w:webHidden/>
              </w:rPr>
              <w:fldChar w:fldCharType="end"/>
            </w:r>
          </w:hyperlink>
        </w:p>
        <w:p w14:paraId="6D764218" w14:textId="77777777" w:rsidR="005B1742" w:rsidRDefault="00802A1D">
          <w:pPr>
            <w:pStyle w:val="TOC2"/>
            <w:tabs>
              <w:tab w:val="left" w:pos="880"/>
              <w:tab w:val="right" w:leader="dot" w:pos="9350"/>
            </w:tabs>
            <w:rPr>
              <w:noProof/>
            </w:rPr>
          </w:pPr>
          <w:hyperlink w:anchor="_Toc70865394" w:history="1">
            <w:r w:rsidR="005B1742" w:rsidRPr="004B339E">
              <w:rPr>
                <w:rStyle w:val="Hyperlink"/>
                <w:noProof/>
              </w:rPr>
              <w:t>15.3</w:t>
            </w:r>
            <w:r w:rsidR="005B1742">
              <w:rPr>
                <w:noProof/>
              </w:rPr>
              <w:tab/>
            </w:r>
            <w:r w:rsidR="005B1742" w:rsidRPr="004B339E">
              <w:rPr>
                <w:rStyle w:val="Hyperlink"/>
                <w:noProof/>
              </w:rPr>
              <w:t>Scatterplots and Correlations</w:t>
            </w:r>
            <w:r w:rsidR="005B1742">
              <w:rPr>
                <w:noProof/>
                <w:webHidden/>
              </w:rPr>
              <w:tab/>
            </w:r>
            <w:r w:rsidR="005B1742">
              <w:rPr>
                <w:noProof/>
                <w:webHidden/>
              </w:rPr>
              <w:fldChar w:fldCharType="begin"/>
            </w:r>
            <w:r w:rsidR="005B1742">
              <w:rPr>
                <w:noProof/>
                <w:webHidden/>
              </w:rPr>
              <w:instrText xml:space="preserve"> PAGEREF _Toc70865394 \h </w:instrText>
            </w:r>
            <w:r w:rsidR="005B1742">
              <w:rPr>
                <w:noProof/>
                <w:webHidden/>
              </w:rPr>
            </w:r>
            <w:r w:rsidR="005B1742">
              <w:rPr>
                <w:noProof/>
                <w:webHidden/>
              </w:rPr>
              <w:fldChar w:fldCharType="separate"/>
            </w:r>
            <w:r w:rsidR="005B1742">
              <w:rPr>
                <w:noProof/>
                <w:webHidden/>
              </w:rPr>
              <w:t>61</w:t>
            </w:r>
            <w:r w:rsidR="005B1742">
              <w:rPr>
                <w:noProof/>
                <w:webHidden/>
              </w:rPr>
              <w:fldChar w:fldCharType="end"/>
            </w:r>
          </w:hyperlink>
        </w:p>
        <w:p w14:paraId="6CD286C8" w14:textId="77777777" w:rsidR="005B1742" w:rsidRDefault="00802A1D">
          <w:pPr>
            <w:pStyle w:val="TOC2"/>
            <w:tabs>
              <w:tab w:val="left" w:pos="880"/>
              <w:tab w:val="right" w:leader="dot" w:pos="9350"/>
            </w:tabs>
            <w:rPr>
              <w:noProof/>
            </w:rPr>
          </w:pPr>
          <w:hyperlink w:anchor="_Toc70865395" w:history="1">
            <w:r w:rsidR="005B1742" w:rsidRPr="004B339E">
              <w:rPr>
                <w:rStyle w:val="Hyperlink"/>
                <w:noProof/>
              </w:rPr>
              <w:t>15.4</w:t>
            </w:r>
            <w:r w:rsidR="005B1742">
              <w:rPr>
                <w:noProof/>
              </w:rPr>
              <w:tab/>
            </w:r>
            <w:r w:rsidR="005B1742" w:rsidRPr="004B339E">
              <w:rPr>
                <w:rStyle w:val="Hyperlink"/>
                <w:noProof/>
              </w:rPr>
              <w:t>Extensive Plotting</w:t>
            </w:r>
            <w:r w:rsidR="005B1742">
              <w:rPr>
                <w:noProof/>
                <w:webHidden/>
              </w:rPr>
              <w:tab/>
            </w:r>
            <w:r w:rsidR="005B1742">
              <w:rPr>
                <w:noProof/>
                <w:webHidden/>
              </w:rPr>
              <w:fldChar w:fldCharType="begin"/>
            </w:r>
            <w:r w:rsidR="005B1742">
              <w:rPr>
                <w:noProof/>
                <w:webHidden/>
              </w:rPr>
              <w:instrText xml:space="preserve"> PAGEREF _Toc70865395 \h </w:instrText>
            </w:r>
            <w:r w:rsidR="005B1742">
              <w:rPr>
                <w:noProof/>
                <w:webHidden/>
              </w:rPr>
            </w:r>
            <w:r w:rsidR="005B1742">
              <w:rPr>
                <w:noProof/>
                <w:webHidden/>
              </w:rPr>
              <w:fldChar w:fldCharType="separate"/>
            </w:r>
            <w:r w:rsidR="005B1742">
              <w:rPr>
                <w:noProof/>
                <w:webHidden/>
              </w:rPr>
              <w:t>61</w:t>
            </w:r>
            <w:r w:rsidR="005B1742">
              <w:rPr>
                <w:noProof/>
                <w:webHidden/>
              </w:rPr>
              <w:fldChar w:fldCharType="end"/>
            </w:r>
          </w:hyperlink>
        </w:p>
        <w:p w14:paraId="63898E6E" w14:textId="77777777" w:rsidR="005B1742" w:rsidRDefault="00802A1D">
          <w:pPr>
            <w:pStyle w:val="TOC2"/>
            <w:tabs>
              <w:tab w:val="left" w:pos="880"/>
              <w:tab w:val="right" w:leader="dot" w:pos="9350"/>
            </w:tabs>
            <w:rPr>
              <w:noProof/>
            </w:rPr>
          </w:pPr>
          <w:hyperlink w:anchor="_Toc70865396" w:history="1">
            <w:r w:rsidR="005B1742" w:rsidRPr="004B339E">
              <w:rPr>
                <w:rStyle w:val="Hyperlink"/>
                <w:noProof/>
              </w:rPr>
              <w:t>15.5</w:t>
            </w:r>
            <w:r w:rsidR="005B1742">
              <w:rPr>
                <w:noProof/>
              </w:rPr>
              <w:tab/>
            </w:r>
            <w:r w:rsidR="005B1742" w:rsidRPr="004B339E">
              <w:rPr>
                <w:rStyle w:val="Hyperlink"/>
                <w:noProof/>
              </w:rPr>
              <w:t>All the Plots</w:t>
            </w:r>
            <w:r w:rsidR="005B1742">
              <w:rPr>
                <w:noProof/>
                <w:webHidden/>
              </w:rPr>
              <w:tab/>
            </w:r>
            <w:r w:rsidR="005B1742">
              <w:rPr>
                <w:noProof/>
                <w:webHidden/>
              </w:rPr>
              <w:fldChar w:fldCharType="begin"/>
            </w:r>
            <w:r w:rsidR="005B1742">
              <w:rPr>
                <w:noProof/>
                <w:webHidden/>
              </w:rPr>
              <w:instrText xml:space="preserve"> PAGEREF _Toc70865396 \h </w:instrText>
            </w:r>
            <w:r w:rsidR="005B1742">
              <w:rPr>
                <w:noProof/>
                <w:webHidden/>
              </w:rPr>
            </w:r>
            <w:r w:rsidR="005B1742">
              <w:rPr>
                <w:noProof/>
                <w:webHidden/>
              </w:rPr>
              <w:fldChar w:fldCharType="separate"/>
            </w:r>
            <w:r w:rsidR="005B1742">
              <w:rPr>
                <w:noProof/>
                <w:webHidden/>
              </w:rPr>
              <w:t>61</w:t>
            </w:r>
            <w:r w:rsidR="005B1742">
              <w:rPr>
                <w:noProof/>
                <w:webHidden/>
              </w:rPr>
              <w:fldChar w:fldCharType="end"/>
            </w:r>
          </w:hyperlink>
        </w:p>
        <w:p w14:paraId="2F2A01D5" w14:textId="77777777" w:rsidR="005B1742" w:rsidRDefault="00802A1D">
          <w:pPr>
            <w:pStyle w:val="TOC2"/>
            <w:tabs>
              <w:tab w:val="left" w:pos="880"/>
              <w:tab w:val="right" w:leader="dot" w:pos="9350"/>
            </w:tabs>
            <w:rPr>
              <w:noProof/>
            </w:rPr>
          </w:pPr>
          <w:hyperlink w:anchor="_Toc70865397" w:history="1">
            <w:r w:rsidR="005B1742" w:rsidRPr="004B339E">
              <w:rPr>
                <w:rStyle w:val="Hyperlink"/>
                <w:noProof/>
              </w:rPr>
              <w:t>15.6</w:t>
            </w:r>
            <w:r w:rsidR="005B1742">
              <w:rPr>
                <w:noProof/>
              </w:rPr>
              <w:tab/>
            </w:r>
            <w:r w:rsidR="005B1742" w:rsidRPr="004B339E">
              <w:rPr>
                <w:rStyle w:val="Hyperlink"/>
                <w:noProof/>
              </w:rPr>
              <w:t>Exploring Model Fits</w:t>
            </w:r>
            <w:r w:rsidR="005B1742">
              <w:rPr>
                <w:noProof/>
                <w:webHidden/>
              </w:rPr>
              <w:tab/>
            </w:r>
            <w:r w:rsidR="005B1742">
              <w:rPr>
                <w:noProof/>
                <w:webHidden/>
              </w:rPr>
              <w:fldChar w:fldCharType="begin"/>
            </w:r>
            <w:r w:rsidR="005B1742">
              <w:rPr>
                <w:noProof/>
                <w:webHidden/>
              </w:rPr>
              <w:instrText xml:space="preserve"> PAGEREF _Toc70865397 \h </w:instrText>
            </w:r>
            <w:r w:rsidR="005B1742">
              <w:rPr>
                <w:noProof/>
                <w:webHidden/>
              </w:rPr>
            </w:r>
            <w:r w:rsidR="005B1742">
              <w:rPr>
                <w:noProof/>
                <w:webHidden/>
              </w:rPr>
              <w:fldChar w:fldCharType="separate"/>
            </w:r>
            <w:r w:rsidR="005B1742">
              <w:rPr>
                <w:noProof/>
                <w:webHidden/>
              </w:rPr>
              <w:t>61</w:t>
            </w:r>
            <w:r w:rsidR="005B1742">
              <w:rPr>
                <w:noProof/>
                <w:webHidden/>
              </w:rPr>
              <w:fldChar w:fldCharType="end"/>
            </w:r>
          </w:hyperlink>
        </w:p>
        <w:p w14:paraId="7995031F" w14:textId="77777777" w:rsidR="005B1742" w:rsidRDefault="00802A1D">
          <w:pPr>
            <w:pStyle w:val="TOC2"/>
            <w:tabs>
              <w:tab w:val="left" w:pos="880"/>
              <w:tab w:val="right" w:leader="dot" w:pos="9350"/>
            </w:tabs>
            <w:rPr>
              <w:noProof/>
            </w:rPr>
          </w:pPr>
          <w:hyperlink w:anchor="_Toc70865398" w:history="1">
            <w:r w:rsidR="005B1742" w:rsidRPr="004B339E">
              <w:rPr>
                <w:rStyle w:val="Hyperlink"/>
                <w:noProof/>
              </w:rPr>
              <w:t>15.7</w:t>
            </w:r>
            <w:r w:rsidR="005B1742">
              <w:rPr>
                <w:noProof/>
              </w:rPr>
              <w:tab/>
            </w:r>
            <w:r w:rsidR="005B1742" w:rsidRPr="004B339E">
              <w:rPr>
                <w:rStyle w:val="Hyperlink"/>
                <w:noProof/>
              </w:rPr>
              <w:t>Distributed Lag (Lead) Models</w:t>
            </w:r>
            <w:r w:rsidR="005B1742">
              <w:rPr>
                <w:noProof/>
                <w:webHidden/>
              </w:rPr>
              <w:tab/>
            </w:r>
            <w:r w:rsidR="005B1742">
              <w:rPr>
                <w:noProof/>
                <w:webHidden/>
              </w:rPr>
              <w:fldChar w:fldCharType="begin"/>
            </w:r>
            <w:r w:rsidR="005B1742">
              <w:rPr>
                <w:noProof/>
                <w:webHidden/>
              </w:rPr>
              <w:instrText xml:space="preserve"> PAGEREF _Toc70865398 \h </w:instrText>
            </w:r>
            <w:r w:rsidR="005B1742">
              <w:rPr>
                <w:noProof/>
                <w:webHidden/>
              </w:rPr>
            </w:r>
            <w:r w:rsidR="005B1742">
              <w:rPr>
                <w:noProof/>
                <w:webHidden/>
              </w:rPr>
              <w:fldChar w:fldCharType="separate"/>
            </w:r>
            <w:r w:rsidR="005B1742">
              <w:rPr>
                <w:noProof/>
                <w:webHidden/>
              </w:rPr>
              <w:t>61</w:t>
            </w:r>
            <w:r w:rsidR="005B1742">
              <w:rPr>
                <w:noProof/>
                <w:webHidden/>
              </w:rPr>
              <w:fldChar w:fldCharType="end"/>
            </w:r>
          </w:hyperlink>
        </w:p>
        <w:p w14:paraId="64A5A5AF" w14:textId="77777777" w:rsidR="005B1742" w:rsidRDefault="00802A1D">
          <w:pPr>
            <w:pStyle w:val="TOC2"/>
            <w:tabs>
              <w:tab w:val="left" w:pos="880"/>
              <w:tab w:val="right" w:leader="dot" w:pos="9350"/>
            </w:tabs>
            <w:rPr>
              <w:noProof/>
            </w:rPr>
          </w:pPr>
          <w:hyperlink w:anchor="_Toc70865399" w:history="1">
            <w:r w:rsidR="005B1742" w:rsidRPr="004B339E">
              <w:rPr>
                <w:rStyle w:val="Hyperlink"/>
                <w:noProof/>
              </w:rPr>
              <w:t>15.8</w:t>
            </w:r>
            <w:r w:rsidR="005B1742">
              <w:rPr>
                <w:noProof/>
              </w:rPr>
              <w:tab/>
            </w:r>
            <w:r w:rsidR="005B1742" w:rsidRPr="004B339E">
              <w:rPr>
                <w:rStyle w:val="Hyperlink"/>
                <w:noProof/>
              </w:rPr>
              <w:t>Ramblings</w:t>
            </w:r>
            <w:r w:rsidR="005B1742">
              <w:rPr>
                <w:noProof/>
                <w:webHidden/>
              </w:rPr>
              <w:tab/>
            </w:r>
            <w:r w:rsidR="005B1742">
              <w:rPr>
                <w:noProof/>
                <w:webHidden/>
              </w:rPr>
              <w:fldChar w:fldCharType="begin"/>
            </w:r>
            <w:r w:rsidR="005B1742">
              <w:rPr>
                <w:noProof/>
                <w:webHidden/>
              </w:rPr>
              <w:instrText xml:space="preserve"> PAGEREF _Toc70865399 \h </w:instrText>
            </w:r>
            <w:r w:rsidR="005B1742">
              <w:rPr>
                <w:noProof/>
                <w:webHidden/>
              </w:rPr>
            </w:r>
            <w:r w:rsidR="005B1742">
              <w:rPr>
                <w:noProof/>
                <w:webHidden/>
              </w:rPr>
              <w:fldChar w:fldCharType="separate"/>
            </w:r>
            <w:r w:rsidR="005B1742">
              <w:rPr>
                <w:noProof/>
                <w:webHidden/>
              </w:rPr>
              <w:t>61</w:t>
            </w:r>
            <w:r w:rsidR="005B1742">
              <w:rPr>
                <w:noProof/>
                <w:webHidden/>
              </w:rPr>
              <w:fldChar w:fldCharType="end"/>
            </w:r>
          </w:hyperlink>
        </w:p>
        <w:p w14:paraId="41D21A4B" w14:textId="77777777" w:rsidR="00222590" w:rsidRDefault="006A0008">
          <w:r>
            <w:fldChar w:fldCharType="end"/>
          </w:r>
        </w:p>
      </w:sdtContent>
    </w:sdt>
    <w:p w14:paraId="3447826B" w14:textId="77777777" w:rsidR="00222590" w:rsidRDefault="006A0008">
      <w:r>
        <w:br w:type="page"/>
      </w:r>
    </w:p>
    <w:p w14:paraId="36630E2D" w14:textId="77777777" w:rsidR="00222590" w:rsidRDefault="006A0008">
      <w:pPr>
        <w:pStyle w:val="Heading1"/>
      </w:pPr>
      <w:bookmarkStart w:id="0" w:name="_Toc70865353"/>
      <w:bookmarkStart w:id="1" w:name="preface"/>
      <w:r>
        <w:lastRenderedPageBreak/>
        <w:t>Preface</w:t>
      </w:r>
      <w:bookmarkEnd w:id="0"/>
    </w:p>
    <w:p w14:paraId="11239CE2" w14:textId="77777777" w:rsidR="00222590" w:rsidRDefault="006A0008">
      <w:pPr>
        <w:pStyle w:val="FirstParagraph"/>
      </w:pPr>
      <w:r>
        <w:t>This document will serve as a report among collaborators working on the analysis of wastewater surveillance data as part of a biostatistical consulting course (BIOS8200) instructed by Dr. Stephen Rathbun. The wastewater surveillance project was designed and implemented by Dr. Erin Lipp and her environmental health doctoral students, Megan Lott and William Norfolk. Megan Lott acts as the primary “client” for correspondence with lead “consultant” Cody Dailey, under the supervision of Dr. Stephen Rathbun and with meaningful discussion among other course consultants: Nicholas Mallis, Amanda Skarlupka, Morgan Taylor, and Adrianna Westbrook.</w:t>
      </w:r>
    </w:p>
    <w:p w14:paraId="1E4636FC" w14:textId="77777777" w:rsidR="00222590" w:rsidRDefault="006A0008">
      <w:pPr>
        <w:pStyle w:val="BodyText"/>
      </w:pPr>
      <w:r>
        <w:t xml:space="preserve">The report is structured to highlight the analytic workflow from raw data management through analysis techniques. Particular attention is given to analytic options and decision-making to expand on reproducibility. This report does </w:t>
      </w:r>
      <w:r>
        <w:rPr>
          <w:i/>
          <w:iCs/>
        </w:rPr>
        <w:t>not</w:t>
      </w:r>
      <w:r>
        <w:t xml:space="preserve"> mimic the structure found in scientific manuscripts. Rather and analogously, it will be more detailed and comprehensive </w:t>
      </w:r>
      <w:r>
        <w:rPr>
          <w:i/>
          <w:iCs/>
        </w:rPr>
        <w:t>methods</w:t>
      </w:r>
      <w:r>
        <w:t xml:space="preserve"> and </w:t>
      </w:r>
      <w:r>
        <w:rPr>
          <w:i/>
          <w:iCs/>
        </w:rPr>
        <w:t>results</w:t>
      </w:r>
      <w:r>
        <w:t xml:space="preserve"> sections with commentary and coding descriptions.</w:t>
      </w:r>
    </w:p>
    <w:p w14:paraId="06B833D2" w14:textId="77777777" w:rsidR="00222590" w:rsidRDefault="006A0008">
      <w:r>
        <w:br w:type="page"/>
      </w:r>
    </w:p>
    <w:p w14:paraId="63A8C3B2" w14:textId="77777777" w:rsidR="00222590" w:rsidRDefault="006A0008">
      <w:pPr>
        <w:pStyle w:val="Heading2"/>
      </w:pPr>
      <w:bookmarkStart w:id="2" w:name="_Toc70865354"/>
      <w:bookmarkStart w:id="3" w:name="common-abbreviations"/>
      <w:r>
        <w:lastRenderedPageBreak/>
        <w:t>Common Abbreviations</w:t>
      </w:r>
      <w:bookmarkEnd w:id="2"/>
    </w:p>
    <w:p w14:paraId="5C687DA5" w14:textId="77777777" w:rsidR="00222590" w:rsidRDefault="006A0008">
      <w:pPr>
        <w:pStyle w:val="FirstParagraph"/>
      </w:pPr>
      <w:r>
        <w:t>SARS-CoV-2 = severe acute respiratory syndrome coronavirus 2 (a virus)</w:t>
      </w:r>
      <w:r>
        <w:br/>
        <w:t>COVID-19 = coronavirus disease 2019 (a disease)</w:t>
      </w:r>
      <w:r>
        <w:br/>
        <w:t>RT-qPCR = reverse transcription quantitative polymerase chain reaction</w:t>
      </w:r>
      <w:r>
        <w:br/>
        <w:t>LOD = limit of detection</w:t>
      </w:r>
      <w:r>
        <w:br/>
        <w:t>LOQ = limit of quantification</w:t>
      </w:r>
    </w:p>
    <w:p w14:paraId="2FA9180E" w14:textId="77777777" w:rsidR="00222590" w:rsidRDefault="006A0008">
      <w:r>
        <w:br w:type="page"/>
      </w:r>
    </w:p>
    <w:p w14:paraId="050CA742" w14:textId="77777777" w:rsidR="00222590" w:rsidRDefault="006A0008">
      <w:pPr>
        <w:pStyle w:val="Heading1"/>
      </w:pPr>
      <w:bookmarkStart w:id="4" w:name="_Toc70865355"/>
      <w:bookmarkStart w:id="5" w:name="background"/>
      <w:bookmarkEnd w:id="1"/>
      <w:bookmarkEnd w:id="3"/>
      <w:r>
        <w:rPr>
          <w:rStyle w:val="SectionNumber"/>
        </w:rPr>
        <w:lastRenderedPageBreak/>
        <w:t>1</w:t>
      </w:r>
      <w:r>
        <w:tab/>
        <w:t>Background</w:t>
      </w:r>
      <w:bookmarkEnd w:id="4"/>
    </w:p>
    <w:p w14:paraId="51793E1B" w14:textId="77777777" w:rsidR="00222590" w:rsidRDefault="006A0008">
      <w:pPr>
        <w:pStyle w:val="Heading2"/>
      </w:pPr>
      <w:bookmarkStart w:id="6" w:name="_Toc70865356"/>
      <w:bookmarkStart w:id="7" w:name="sars-cov-2-and-covid-19-pandemic"/>
      <w:r>
        <w:rPr>
          <w:rStyle w:val="SectionNumber"/>
        </w:rPr>
        <w:t>1.1</w:t>
      </w:r>
      <w:r>
        <w:tab/>
        <w:t>SARS-CoV-2 and COVID-19 Pandemic</w:t>
      </w:r>
      <w:bookmarkEnd w:id="6"/>
    </w:p>
    <w:p w14:paraId="33507551" w14:textId="77777777" w:rsidR="00222590" w:rsidRDefault="006A0008">
      <w:pPr>
        <w:pStyle w:val="FirstParagraph"/>
      </w:pPr>
      <w:r>
        <w:t xml:space="preserve">Severe acute respiratory syndrome coronavirus 2 (SARS-CoV-2) is the etiological agent of coronavirus disease 2019 (COVID-19). This virus stormed the modern world with a global pandemic that has imposed a </w:t>
      </w:r>
      <w:proofErr w:type="spellStart"/>
      <w:r>
        <w:t>gobsmacking</w:t>
      </w:r>
      <w:proofErr w:type="spellEnd"/>
      <w:r>
        <w:t xml:space="preserve"> burden on society. Direct impacts of deaths, disease, and disability have been met with indirect effects in societal upheaval and economic stress.</w:t>
      </w:r>
    </w:p>
    <w:p w14:paraId="30B1604B" w14:textId="77777777" w:rsidR="00222590" w:rsidRDefault="006A0008">
      <w:pPr>
        <w:pStyle w:val="BodyText"/>
      </w:pPr>
      <w:r>
        <w:t>Governments, public health professionals, and academics alike were neither expecting of nor prepared for a global emergency of this magnitude. Consequently, there was an obvious dearth of public health and medical capacity. Important to our context, a valid and reliable surveillance system and methodology was missing. We initially had no sound approaches to track the extent of the pandemic, that is, how many and who were infected.</w:t>
      </w:r>
    </w:p>
    <w:p w14:paraId="1FC7FC1C" w14:textId="77777777" w:rsidR="00222590" w:rsidRDefault="006A0008">
      <w:pPr>
        <w:pStyle w:val="BodyText"/>
      </w:pPr>
      <w:r>
        <w:t>Even as diagnostic tests were developed and anthropocentric surveillance of cases yielded situation reports, there remained obscurity in the underlying pandemic processes. At best, infections are only partially observed (and reported) and potential biases from diagnostic accuracy and human behavior loom over our understanding of outbreaks as they happen. Retrospective serological studies can address some of the lapses in surveillance but do little to address concerns during an ongoing outbreak.</w:t>
      </w:r>
    </w:p>
    <w:p w14:paraId="561F7000" w14:textId="77777777" w:rsidR="00222590" w:rsidRDefault="006A0008">
      <w:pPr>
        <w:pStyle w:val="BodyText"/>
      </w:pPr>
      <w:r>
        <w:t>Dr. Erin Lipp and peers devised ways to monitor the pandemic from another perspective.</w:t>
      </w:r>
    </w:p>
    <w:p w14:paraId="0F1881D3" w14:textId="77777777" w:rsidR="00222590" w:rsidRDefault="006A0008">
      <w:pPr>
        <w:pStyle w:val="Heading2"/>
      </w:pPr>
      <w:bookmarkStart w:id="8" w:name="_Toc70865357"/>
      <w:bookmarkStart w:id="9" w:name="X55082fed71b2193d8789da8bcfaf51d84e1f09f"/>
      <w:bookmarkEnd w:id="7"/>
      <w:r>
        <w:rPr>
          <w:rStyle w:val="SectionNumber"/>
        </w:rPr>
        <w:t>1.2</w:t>
      </w:r>
      <w:r>
        <w:tab/>
        <w:t>Wastewater-based Epidemiological Surveillance</w:t>
      </w:r>
      <w:bookmarkEnd w:id="8"/>
    </w:p>
    <w:p w14:paraId="3A393C9E" w14:textId="77777777" w:rsidR="00222590" w:rsidRDefault="006A0008">
      <w:pPr>
        <w:pStyle w:val="FirstParagraph"/>
      </w:pPr>
      <w:r>
        <w:t>When infected with pathogenic organisms, people will often and unknowingly release or shed the microbes into their environment. This is fundamental to understanding the transmission of communicable infectious disease (e.g., aerosol spread from a cough or sneeze). However, pathogen shedding is not limited to the more dominant / obvious modes of transmission.</w:t>
      </w:r>
    </w:p>
    <w:p w14:paraId="40D73F62" w14:textId="77777777" w:rsidR="00222590" w:rsidRDefault="006A0008">
      <w:pPr>
        <w:pStyle w:val="BodyText"/>
      </w:pPr>
      <w:r>
        <w:t>Fecal shedding is a well-known and relatively common characteristic of viral infections and serves as the base rationale for Dr. </w:t>
      </w:r>
      <w:proofErr w:type="spellStart"/>
      <w:r>
        <w:t>Lipp’s</w:t>
      </w:r>
      <w:proofErr w:type="spellEnd"/>
      <w:r>
        <w:t xml:space="preserve"> research into SARS-CoV-2 and COVID-19 surveillance in wastewater. </w:t>
      </w:r>
      <w:r>
        <w:rPr>
          <w:b/>
          <w:bCs/>
        </w:rPr>
        <w:t>Compared to traditional case reporting systems, the detection and quantification of SARS-CoV-2 ribonucleic acid (RNA) in wastewater offers a more timely and comprehensive assessment of the extent of an outbreak.</w:t>
      </w:r>
      <w:r>
        <w:t xml:space="preserve"> Ultimately in this analysis, we aim to investigate the veracity of this statement.</w:t>
      </w:r>
    </w:p>
    <w:p w14:paraId="1CA75F1B" w14:textId="77777777" w:rsidR="00222590" w:rsidRDefault="006A0008">
      <w:pPr>
        <w:pStyle w:val="Heading2"/>
      </w:pPr>
      <w:bookmarkStart w:id="10" w:name="_Toc70865358"/>
      <w:bookmarkStart w:id="11" w:name="objectives"/>
      <w:bookmarkEnd w:id="9"/>
      <w:r>
        <w:rPr>
          <w:rStyle w:val="SectionNumber"/>
        </w:rPr>
        <w:t>1.3</w:t>
      </w:r>
      <w:r>
        <w:tab/>
        <w:t>Objectives</w:t>
      </w:r>
      <w:bookmarkEnd w:id="10"/>
    </w:p>
    <w:p w14:paraId="5BF853BE" w14:textId="77777777" w:rsidR="00222590" w:rsidRDefault="006A0008">
      <w:pPr>
        <w:pStyle w:val="FirstParagraph"/>
      </w:pPr>
      <w:r>
        <w:t>With this analysis, we hope to characterize the capabilities of wastewater-based epidemiological surveillance for SARS-CoV-2. In doing so, we outline the following objectives:</w:t>
      </w:r>
    </w:p>
    <w:p w14:paraId="60B17E0F" w14:textId="77777777" w:rsidR="00222590" w:rsidRDefault="006A0008">
      <w:pPr>
        <w:pStyle w:val="Compact"/>
        <w:numPr>
          <w:ilvl w:val="0"/>
          <w:numId w:val="2"/>
        </w:numPr>
      </w:pPr>
      <w:r>
        <w:t>Explore viral load quantification methodologies</w:t>
      </w:r>
    </w:p>
    <w:p w14:paraId="143DDDB8" w14:textId="77777777" w:rsidR="00222590" w:rsidRDefault="006A0008">
      <w:pPr>
        <w:pStyle w:val="Compact"/>
        <w:numPr>
          <w:ilvl w:val="0"/>
          <w:numId w:val="2"/>
        </w:numPr>
      </w:pPr>
      <w:r>
        <w:t>Address sources of bias in COVID-19 case reports</w:t>
      </w:r>
    </w:p>
    <w:p w14:paraId="246F8E46" w14:textId="77777777" w:rsidR="00222590" w:rsidRDefault="006A0008">
      <w:pPr>
        <w:pStyle w:val="Compact"/>
        <w:numPr>
          <w:ilvl w:val="0"/>
          <w:numId w:val="2"/>
        </w:numPr>
      </w:pPr>
      <w:r>
        <w:lastRenderedPageBreak/>
        <w:t>Develop a predictive framework using wastewater sampling to inform COVID-19 surveillance</w:t>
      </w:r>
    </w:p>
    <w:p w14:paraId="66B1D045" w14:textId="77777777" w:rsidR="00222590" w:rsidRDefault="006A0008">
      <w:pPr>
        <w:pStyle w:val="Heading2"/>
      </w:pPr>
      <w:bookmarkStart w:id="12" w:name="_Toc70865359"/>
      <w:bookmarkStart w:id="13" w:name="document-structure-flow"/>
      <w:bookmarkEnd w:id="11"/>
      <w:r>
        <w:rPr>
          <w:rStyle w:val="SectionNumber"/>
        </w:rPr>
        <w:t>1.4</w:t>
      </w:r>
      <w:r>
        <w:tab/>
        <w:t>Document Structure / Flow</w:t>
      </w:r>
      <w:bookmarkEnd w:id="12"/>
    </w:p>
    <w:p w14:paraId="4E8FD3C9" w14:textId="77777777" w:rsidR="00222590" w:rsidRDefault="006A0008">
      <w:pPr>
        <w:pStyle w:val="FirstParagraph"/>
      </w:pPr>
      <w:r>
        <w:t>The rest of this document will be organized in the following way (with terrible puns throughout). First in Section 2, I give a brief overview of the study design with respect to the collection of wastewater samples and the subsequent analysis. In Section 3, I describe the data to be used in the analysis. Section 4 outlines the sampling frequencies with resulting observations, quantifies the extent of data missingness, or rather null results, from the wastewater samples’ analyses, and explores limits of detection and quantification. Section 5 covers the calibrations of reaction efficiencies, conversions from assay results to viral loads, and missing data replacements using estimated limits. Section 6 switches focus to COVID-19 incidence and estimation of a deconvoluted incidence curve from a time series of case counts by dates of report. Finally, Section 7 explores the associations between wastewater assays and COVID-19 case counts and works towards a prediction framework for using wastewater-based epidemiology to inform surveillance. Then, Section 8 discusses the entirety of the project, results, implications, and future directions.</w:t>
      </w:r>
    </w:p>
    <w:p w14:paraId="7EBCB55C" w14:textId="77777777" w:rsidR="00222590" w:rsidRDefault="006A0008">
      <w:pPr>
        <w:pStyle w:val="BodyText"/>
      </w:pPr>
      <w:r>
        <w:t>All analyses were carried out using R (version 4.0.4 (2021-02-15), Lost Library Book;)</w:t>
      </w:r>
      <w:hyperlink w:anchor="ref-R-base">
        <w:r>
          <w:rPr>
            <w:rStyle w:val="Hyperlink"/>
            <w:vertAlign w:val="superscript"/>
          </w:rPr>
          <w:t>1</w:t>
        </w:r>
      </w:hyperlink>
      <w:r>
        <w:t xml:space="preserve"> and RStudio (Windows 10 Desktop Version 1.4.1106, Tiger Daylily;).</w:t>
      </w:r>
      <w:hyperlink w:anchor="ref-rstudio">
        <w:r>
          <w:rPr>
            <w:rStyle w:val="Hyperlink"/>
            <w:vertAlign w:val="superscript"/>
          </w:rPr>
          <w:t>2</w:t>
        </w:r>
      </w:hyperlink>
      <w:r>
        <w:t xml:space="preserve"> This document was prepared using the </w:t>
      </w:r>
      <w:r>
        <w:rPr>
          <w:rStyle w:val="VerbatimChar"/>
        </w:rPr>
        <w:t>bookdown</w:t>
      </w:r>
      <w:hyperlink w:anchor="ref-R-bookdown">
        <w:r>
          <w:rPr>
            <w:rStyle w:val="Hyperlink"/>
            <w:vertAlign w:val="superscript"/>
          </w:rPr>
          <w:t>3</w:t>
        </w:r>
      </w:hyperlink>
      <w:r>
        <w:t xml:space="preserve"> and </w:t>
      </w:r>
      <w:r>
        <w:rPr>
          <w:rStyle w:val="VerbatimChar"/>
        </w:rPr>
        <w:t>rmarkdown</w:t>
      </w:r>
      <w:hyperlink w:anchor="ref-R-rmarkdown">
        <w:r>
          <w:rPr>
            <w:rStyle w:val="Hyperlink"/>
            <w:vertAlign w:val="superscript"/>
          </w:rPr>
          <w:t>4</w:t>
        </w:r>
      </w:hyperlink>
      <w:r>
        <w:t xml:space="preserve"> packages within the RStudio IDE.</w:t>
      </w:r>
    </w:p>
    <w:p w14:paraId="2886877B" w14:textId="77777777" w:rsidR="00222590" w:rsidRDefault="006A0008">
      <w:r>
        <w:br w:type="page"/>
      </w:r>
    </w:p>
    <w:p w14:paraId="4C08334E" w14:textId="77777777" w:rsidR="00222590" w:rsidRDefault="006A0008">
      <w:pPr>
        <w:pStyle w:val="Heading1"/>
      </w:pPr>
      <w:bookmarkStart w:id="14" w:name="_Toc70865360"/>
      <w:bookmarkStart w:id="15" w:name="overview"/>
      <w:bookmarkEnd w:id="5"/>
      <w:bookmarkEnd w:id="13"/>
      <w:r>
        <w:rPr>
          <w:rStyle w:val="SectionNumber"/>
        </w:rPr>
        <w:lastRenderedPageBreak/>
        <w:t>2</w:t>
      </w:r>
      <w:r>
        <w:tab/>
        <w:t>From Feces to Species</w:t>
      </w:r>
      <w:bookmarkEnd w:id="14"/>
    </w:p>
    <w:p w14:paraId="71A504F5" w14:textId="77777777" w:rsidR="00222590" w:rsidRDefault="006A0008">
      <w:pPr>
        <w:pStyle w:val="Heading2"/>
      </w:pPr>
      <w:bookmarkStart w:id="16" w:name="_Toc70865361"/>
      <w:bookmarkStart w:id="17" w:name="Xcc7fd3072fae74c72f80c128cb831893fa5b4ed"/>
      <w:r>
        <w:rPr>
          <w:rStyle w:val="SectionNumber"/>
        </w:rPr>
        <w:t>2.1</w:t>
      </w:r>
      <w:r>
        <w:tab/>
        <w:t>Overview of Wastewater Sampling, Processing, and Analysis with Resulting Data</w:t>
      </w:r>
      <w:bookmarkEnd w:id="16"/>
    </w:p>
    <w:p w14:paraId="3DA4102A" w14:textId="77777777" w:rsidR="00802A1D" w:rsidRDefault="006A0008" w:rsidP="00802A1D">
      <w:pPr>
        <w:pStyle w:val="BodyText"/>
        <w:rPr>
          <w:ins w:id="18" w:author="Stephen Lynn Rathbun" w:date="2021-05-03T12:01:00Z"/>
        </w:rPr>
      </w:pPr>
      <w:r>
        <w:t>As part of the wastewater surveillance, three Athens-Clarke County (ACC) water reclamation facilities yield water samples. The sampling frequency varies across the study. Initially, samples were taken weekly, but later the sampling frequency was twice weekly (on Mondays and Wednesdays). However, there remained some irregularity in the sampling frequency (further discussed in Section 4).</w:t>
      </w:r>
      <w:ins w:id="19" w:author="Stephen Lynn Rathbun" w:date="2021-05-03T12:01:00Z">
        <w:r w:rsidR="00802A1D" w:rsidRPr="00802A1D">
          <w:t xml:space="preserve"> </w:t>
        </w:r>
      </w:ins>
    </w:p>
    <w:p w14:paraId="5A0BB697" w14:textId="5D8E7825" w:rsidR="00802A1D" w:rsidRDefault="00802A1D" w:rsidP="00802A1D">
      <w:pPr>
        <w:pStyle w:val="BodyText"/>
        <w:rPr>
          <w:moveTo w:id="20" w:author="Stephen Lynn Rathbun" w:date="2021-05-03T12:01:00Z"/>
        </w:rPr>
      </w:pPr>
      <w:moveToRangeStart w:id="21" w:author="Stephen Lynn Rathbun" w:date="2021-05-03T12:01:00Z" w:name="move70935724"/>
      <w:moveTo w:id="22" w:author="Stephen Lynn Rathbun" w:date="2021-05-03T12:01:00Z">
        <w:r>
          <w:t xml:space="preserve">Overall, the </w:t>
        </w:r>
        <w:r>
          <w:rPr>
            <w:i/>
            <w:iCs/>
          </w:rPr>
          <w:t>three</w:t>
        </w:r>
        <w:r>
          <w:t xml:space="preserve"> wastewater reclamation facilities yield approximately </w:t>
        </w:r>
        <w:r>
          <w:rPr>
            <w:i/>
            <w:iCs/>
          </w:rPr>
          <w:t>three</w:t>
        </w:r>
        <w:r>
          <w:t xml:space="preserve"> 24-hour composite water samples for a single sampling time. The three biological replicates each serve as a source for RT-qPCR experiments. The experiments use amplification primers for </w:t>
        </w:r>
        <w:r>
          <w:rPr>
            <w:i/>
            <w:iCs/>
          </w:rPr>
          <w:t>two</w:t>
        </w:r>
        <w:r>
          <w:t xml:space="preserve"> viral sequence targets, N1 and N2, and for each primer </w:t>
        </w:r>
        <w:r>
          <w:rPr>
            <w:i/>
            <w:iCs/>
          </w:rPr>
          <w:t>three</w:t>
        </w:r>
        <w:r>
          <w:t xml:space="preserve"> replicate experiments are conducted. So, for any given sampling time, there should be approximately 3x3x2x3=54 RT-qPCR results.</w:t>
        </w:r>
      </w:moveTo>
    </w:p>
    <w:moveToRangeEnd w:id="21"/>
    <w:p w14:paraId="62BC3219" w14:textId="0D766B34" w:rsidR="00222590" w:rsidDel="00802A1D" w:rsidRDefault="00222590">
      <w:pPr>
        <w:pStyle w:val="FirstParagraph"/>
        <w:rPr>
          <w:del w:id="23" w:author="Stephen Lynn Rathbun" w:date="2021-05-03T12:02:00Z"/>
        </w:rPr>
      </w:pPr>
    </w:p>
    <w:p w14:paraId="68DAD61A" w14:textId="77777777" w:rsidR="00222590" w:rsidRDefault="006A0008">
      <w:pPr>
        <w:pStyle w:val="BodyText"/>
      </w:pPr>
      <w:r>
        <w:t>Initially, two water samples for each facility were taken at each sampling time, but the study design shifted to collecting three samples for most of the study duration; these redundant samples are referred to as biological replicates.</w:t>
      </w:r>
    </w:p>
    <w:p w14:paraId="2E54884D" w14:textId="5DE7AEFC" w:rsidR="00222590" w:rsidRDefault="006A0008">
      <w:pPr>
        <w:pStyle w:val="BodyText"/>
      </w:pPr>
      <w:r>
        <w:t xml:space="preserve">Each wastewater sample was processed and analyzed via a reverse transcription quantitative polymerase chain reaction (RT-qPCR) -based laboratory workflow required for the enumeration of SARS-CoV-2 in the wastewater samples. Briefly, viral genetic material (i.e., ribonucleic acid (RNA)) was extracted from the wastewater samples, </w:t>
      </w:r>
      <w:ins w:id="24" w:author="Stephen Lynn Rathbun" w:date="2021-05-03T11:52:00Z">
        <w:r w:rsidR="00802A1D">
          <w:t xml:space="preserve">and </w:t>
        </w:r>
      </w:ins>
      <w:r>
        <w:t>used as a template to generate complementary deoxyribonucleic acid (DNA) which was then serially amplified to determine the concentration of viral genetic material from the original sample. This RT-qPCR workflow is done both in duplicate for two separate genetic sequence targets/primers (N1 and N2) and, for each sequence target, in triplicate (at least) for additional redundancies; these triplicate experiments are referred to as technical replicates.</w:t>
      </w:r>
    </w:p>
    <w:p w14:paraId="7BFDB82D" w14:textId="7CA17B7F" w:rsidR="00222590" w:rsidDel="00802A1D" w:rsidRDefault="006A0008">
      <w:pPr>
        <w:pStyle w:val="BodyText"/>
        <w:rPr>
          <w:moveFrom w:id="25" w:author="Stephen Lynn Rathbun" w:date="2021-05-03T12:01:00Z"/>
        </w:rPr>
      </w:pPr>
      <w:moveFromRangeStart w:id="26" w:author="Stephen Lynn Rathbun" w:date="2021-05-03T12:01:00Z" w:name="move70935724"/>
      <w:moveFrom w:id="27" w:author="Stephen Lynn Rathbun" w:date="2021-05-03T12:01:00Z">
        <w:r w:rsidDel="00802A1D">
          <w:t xml:space="preserve">Overall, the </w:t>
        </w:r>
        <w:r w:rsidDel="00802A1D">
          <w:rPr>
            <w:i/>
            <w:iCs/>
          </w:rPr>
          <w:t>three</w:t>
        </w:r>
        <w:r w:rsidDel="00802A1D">
          <w:t xml:space="preserve"> wastewater reclamation facilities yield approximately </w:t>
        </w:r>
        <w:r w:rsidDel="00802A1D">
          <w:rPr>
            <w:i/>
            <w:iCs/>
          </w:rPr>
          <w:t>three</w:t>
        </w:r>
        <w:r w:rsidDel="00802A1D">
          <w:t xml:space="preserve"> 24-hour composite water samples for a single sampling time. The three biological replicates each serve as a source for RT-qPCR experiments. The experiments use amplification primers for </w:t>
        </w:r>
        <w:r w:rsidDel="00802A1D">
          <w:rPr>
            <w:i/>
            <w:iCs/>
          </w:rPr>
          <w:t>two</w:t>
        </w:r>
        <w:r w:rsidDel="00802A1D">
          <w:t xml:space="preserve"> viral sequence targets, N1 and N2, and for each primer </w:t>
        </w:r>
        <w:r w:rsidDel="00802A1D">
          <w:rPr>
            <w:i/>
            <w:iCs/>
          </w:rPr>
          <w:t>three</w:t>
        </w:r>
        <w:r w:rsidDel="00802A1D">
          <w:t xml:space="preserve"> replicate experiments are conducted. So, for any given sampling time, there should be approximately 3x3x2x3=54 RT-qPCR results.</w:t>
        </w:r>
      </w:moveFrom>
    </w:p>
    <w:moveFromRangeEnd w:id="26"/>
    <w:p w14:paraId="4F8F9E1E" w14:textId="77777777" w:rsidR="00222590" w:rsidRDefault="006A0008">
      <w:pPr>
        <w:pStyle w:val="BodyText"/>
      </w:pPr>
      <w:r>
        <w:t xml:space="preserve">More comprehensive documentation on data and methodology is found at the University of Georgia (UGA) Center for the Ecology of Infectious Disease (CEID) </w:t>
      </w:r>
      <w:hyperlink r:id="rId7">
        <w:r>
          <w:rPr>
            <w:rStyle w:val="Hyperlink"/>
          </w:rPr>
          <w:t>COVID-19 Portal: Wastewater Surveillance for SARS-CoV-2 in Athens, GA</w:t>
        </w:r>
      </w:hyperlink>
      <w:r>
        <w:t xml:space="preserve"> and at the </w:t>
      </w:r>
      <w:hyperlink r:id="rId8">
        <w:r>
          <w:rPr>
            <w:rStyle w:val="Hyperlink"/>
          </w:rPr>
          <w:t xml:space="preserve">Lipp Laboratory Protocol for Wastewater </w:t>
        </w:r>
        <w:proofErr w:type="spellStart"/>
        <w:r>
          <w:rPr>
            <w:rStyle w:val="Hyperlink"/>
          </w:rPr>
          <w:t>Surveillence</w:t>
        </w:r>
        <w:proofErr w:type="spellEnd"/>
        <w:r>
          <w:rPr>
            <w:rStyle w:val="Hyperlink"/>
          </w:rPr>
          <w:t xml:space="preserve"> of SARS-CoV-2</w:t>
        </w:r>
      </w:hyperlink>
      <w:r>
        <w:t>.</w:t>
      </w:r>
    </w:p>
    <w:p w14:paraId="53B1C3D5" w14:textId="77777777" w:rsidR="00222590" w:rsidRDefault="006A0008">
      <w:r>
        <w:br w:type="page"/>
      </w:r>
    </w:p>
    <w:p w14:paraId="65B2A189" w14:textId="28122F4B" w:rsidR="00222590" w:rsidRDefault="006A0008">
      <w:pPr>
        <w:pStyle w:val="Heading1"/>
      </w:pPr>
      <w:bookmarkStart w:id="28" w:name="_Toc70865362"/>
      <w:bookmarkStart w:id="29" w:name="rawdata"/>
      <w:bookmarkEnd w:id="15"/>
      <w:bookmarkEnd w:id="17"/>
      <w:r>
        <w:rPr>
          <w:rStyle w:val="SectionNumber"/>
        </w:rPr>
        <w:lastRenderedPageBreak/>
        <w:t>3</w:t>
      </w:r>
      <w:r>
        <w:tab/>
        <w:t>Raw (</w:t>
      </w:r>
      <w:r w:rsidR="00BC5255">
        <w:t>S</w:t>
      </w:r>
      <w:r>
        <w:t>ewage) Data</w:t>
      </w:r>
      <w:bookmarkEnd w:id="28"/>
    </w:p>
    <w:p w14:paraId="10EBF8D6" w14:textId="77777777" w:rsidR="00222590" w:rsidRDefault="006A0008">
      <w:pPr>
        <w:pStyle w:val="FirstParagraph"/>
      </w:pPr>
      <w:r>
        <w:t>This section outlines the datasets used in these analyses.</w:t>
      </w:r>
    </w:p>
    <w:p w14:paraId="47B5EB14" w14:textId="77777777" w:rsidR="00222590" w:rsidRDefault="006A0008">
      <w:pPr>
        <w:pStyle w:val="Heading2"/>
      </w:pPr>
      <w:bookmarkStart w:id="30" w:name="_Toc70865363"/>
      <w:bookmarkStart w:id="31" w:name="rt-qpcr-generated-data"/>
      <w:r>
        <w:rPr>
          <w:rStyle w:val="SectionNumber"/>
        </w:rPr>
        <w:t>3.1</w:t>
      </w:r>
      <w:r>
        <w:tab/>
        <w:t>RT-qPCR Generated Data</w:t>
      </w:r>
      <w:bookmarkEnd w:id="30"/>
    </w:p>
    <w:p w14:paraId="29084718" w14:textId="77777777" w:rsidR="00222590" w:rsidRDefault="006A0008">
      <w:pPr>
        <w:pStyle w:val="FirstParagraph"/>
      </w:pPr>
      <w:r>
        <w:t>Megan Lott conducts the RT-qPCR procedures and aggregates raw data output using Microsoft Excel workbooks. These data contain unique identifiers for biological and technical replicates, dates of water sampling and RT-qPCR runs, and the cycle thresholds (</w:t>
      </w:r>
      <w:proofErr w:type="spellStart"/>
      <w:r>
        <w:t>ct</w:t>
      </w:r>
      <w:proofErr w:type="spellEnd"/>
      <w:r>
        <w:t>; i.e., the number of PCR cycles that were needed to detect the fluorescent markers incorporated into the amplified DNA).</w:t>
      </w:r>
    </w:p>
    <w:p w14:paraId="3D9C1B9E" w14:textId="77777777" w:rsidR="00222590" w:rsidRDefault="006A0008">
      <w:pPr>
        <w:pStyle w:val="BodyText"/>
      </w:pPr>
      <w:r>
        <w:t>Data from RT-qPCR runs using sequence primers for N1 and N2 were imported into R as follows:</w:t>
      </w:r>
    </w:p>
    <w:p w14:paraId="28DC4335" w14:textId="77777777" w:rsidR="00222590" w:rsidRDefault="006A0008">
      <w:pPr>
        <w:pStyle w:val="SourceCode"/>
      </w:pPr>
      <w:r>
        <w:rPr>
          <w:rStyle w:val="NormalTok"/>
        </w:rPr>
        <w:t xml:space="preserve">n1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w:t>
      </w:r>
      <w:proofErr w:type="spellStart"/>
      <w:r>
        <w:rPr>
          <w:rStyle w:val="StringTok"/>
        </w:rPr>
        <w:t>raw_data</w:t>
      </w:r>
      <w:proofErr w:type="spellEnd"/>
      <w:r>
        <w:rPr>
          <w:rStyle w:val="StringTok"/>
        </w:rPr>
        <w:t>/n1_all_cleaned2.csv"</w:t>
      </w:r>
      <w:r>
        <w:rPr>
          <w:rStyle w:val="NormalTok"/>
        </w:rPr>
        <w:t>)</w:t>
      </w:r>
      <w:r>
        <w:br/>
      </w:r>
      <w:r>
        <w:rPr>
          <w:rStyle w:val="NormalTok"/>
        </w:rPr>
        <w:t xml:space="preserve">n2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w:t>
      </w:r>
      <w:proofErr w:type="spellStart"/>
      <w:r>
        <w:rPr>
          <w:rStyle w:val="StringTok"/>
        </w:rPr>
        <w:t>raw_data</w:t>
      </w:r>
      <w:proofErr w:type="spellEnd"/>
      <w:r>
        <w:rPr>
          <w:rStyle w:val="StringTok"/>
        </w:rPr>
        <w:t>/n2_all_cleaned2.csv"</w:t>
      </w:r>
      <w:r>
        <w:rPr>
          <w:rStyle w:val="NormalTok"/>
        </w:rPr>
        <w:t>)</w:t>
      </w:r>
    </w:p>
    <w:p w14:paraId="250B14AF" w14:textId="77777777" w:rsidR="00222590" w:rsidRDefault="006A0008">
      <w:pPr>
        <w:pStyle w:val="Heading2"/>
      </w:pPr>
      <w:bookmarkStart w:id="32" w:name="_Toc70865364"/>
      <w:bookmarkStart w:id="33" w:name="reaction-calibration-data"/>
      <w:bookmarkEnd w:id="31"/>
      <w:r>
        <w:rPr>
          <w:rStyle w:val="SectionNumber"/>
        </w:rPr>
        <w:t>3.2</w:t>
      </w:r>
      <w:r>
        <w:tab/>
        <w:t>Reaction Calibration Data</w:t>
      </w:r>
      <w:bookmarkEnd w:id="32"/>
    </w:p>
    <w:p w14:paraId="35253B8A" w14:textId="77777777" w:rsidR="00222590" w:rsidRDefault="006A0008">
      <w:pPr>
        <w:pStyle w:val="FirstParagraph"/>
      </w:pPr>
      <w:r>
        <w:t xml:space="preserve">In addition to the RT-qPCR runs of the water samples with unknown viral loads, positive controls are run as a means by which to calibrate the conversion equations for the RT-qPCRs. That is, water samples are “spiked” with known concentrations of viral sequence targets (N1 or N2) or a related sequence (orthologous or paralogous?) such as Bovine </w:t>
      </w:r>
      <w:proofErr w:type="spellStart"/>
      <w:r>
        <w:t>Coronovirus</w:t>
      </w:r>
      <w:proofErr w:type="spellEnd"/>
      <w:r>
        <w:t xml:space="preserve"> genes (not included in the current analyses). These data are needed to estimate reaction efficiency and in the calculations that convert RT-qPCR output Ct values to estimations of viral load (e.g., number of viral genetic copies per volume of water sample)</w:t>
      </w:r>
    </w:p>
    <w:p w14:paraId="7069FF49" w14:textId="22271AAE" w:rsidR="00222590" w:rsidRDefault="006A0008">
      <w:pPr>
        <w:pStyle w:val="BodyText"/>
      </w:pPr>
      <w:del w:id="34" w:author="Stephen Lynn Rathbun" w:date="2021-05-03T12:03:00Z">
        <w:r w:rsidDel="00FB5314">
          <w:delText xml:space="preserve">These </w:delText>
        </w:r>
      </w:del>
      <w:ins w:id="35" w:author="Stephen Lynn Rathbun" w:date="2021-05-03T12:03:00Z">
        <w:r w:rsidR="00FB5314">
          <w:t>The</w:t>
        </w:r>
        <w:r w:rsidR="00FB5314">
          <w:t xml:space="preserve"> following</w:t>
        </w:r>
        <w:r w:rsidR="00FB5314">
          <w:t xml:space="preserve"> </w:t>
        </w:r>
      </w:ins>
      <w:r>
        <w:t>two lines of code were used to read in the quality-control data required for the standard curves:</w:t>
      </w:r>
    </w:p>
    <w:p w14:paraId="2D7391C6" w14:textId="77777777" w:rsidR="00222590" w:rsidRDefault="006A0008">
      <w:pPr>
        <w:pStyle w:val="SourceCode"/>
      </w:pPr>
      <w:r>
        <w:rPr>
          <w:rStyle w:val="NormalTok"/>
        </w:rPr>
        <w:t xml:space="preserve">qc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w:t>
      </w:r>
      <w:proofErr w:type="spellStart"/>
      <w:r>
        <w:rPr>
          <w:rStyle w:val="StringTok"/>
        </w:rPr>
        <w:t>raw_data</w:t>
      </w:r>
      <w:proofErr w:type="spellEnd"/>
      <w:r>
        <w:rPr>
          <w:rStyle w:val="StringTok"/>
        </w:rPr>
        <w:t>/QC/all_curves.csv"</w:t>
      </w:r>
      <w:r>
        <w:rPr>
          <w:rStyle w:val="NormalTok"/>
        </w:rPr>
        <w:t>)</w:t>
      </w:r>
      <w:r>
        <w:br/>
      </w:r>
      <w:r>
        <w:rPr>
          <w:rStyle w:val="NormalTok"/>
        </w:rPr>
        <w:t xml:space="preserve">qc2 </w:t>
      </w:r>
      <w:r>
        <w:rPr>
          <w:rStyle w:val="OtherTok"/>
        </w:rPr>
        <w:t>&lt;-</w:t>
      </w:r>
      <w:r>
        <w:rPr>
          <w:rStyle w:val="NormalTok"/>
        </w:rPr>
        <w:t xml:space="preserve"> </w:t>
      </w:r>
      <w:proofErr w:type="spellStart"/>
      <w:r>
        <w:rPr>
          <w:rStyle w:val="FunctionTok"/>
        </w:rPr>
        <w:t>read_xlsx</w:t>
      </w:r>
      <w:proofErr w:type="spellEnd"/>
      <w:r>
        <w:rPr>
          <w:rStyle w:val="NormalTok"/>
        </w:rPr>
        <w:t>(</w:t>
      </w:r>
      <w:r>
        <w:rPr>
          <w:rStyle w:val="StringTok"/>
        </w:rPr>
        <w:t>"./data/</w:t>
      </w:r>
      <w:proofErr w:type="spellStart"/>
      <w:r>
        <w:rPr>
          <w:rStyle w:val="StringTok"/>
        </w:rPr>
        <w:t>raw_data</w:t>
      </w:r>
      <w:proofErr w:type="spellEnd"/>
      <w:r>
        <w:rPr>
          <w:rStyle w:val="StringTok"/>
        </w:rPr>
        <w:t>/QC/sarscov2_rna_control.xlsx"</w:t>
      </w:r>
      <w:r>
        <w:rPr>
          <w:rStyle w:val="NormalTok"/>
        </w:rPr>
        <w:t>)</w:t>
      </w:r>
    </w:p>
    <w:p w14:paraId="45AC3551" w14:textId="77777777" w:rsidR="00222590" w:rsidRDefault="006A0008">
      <w:pPr>
        <w:pStyle w:val="Heading2"/>
      </w:pPr>
      <w:bookmarkStart w:id="36" w:name="_Toc70865365"/>
      <w:bookmarkStart w:id="37" w:name="wastewater-reclamation-facilities"/>
      <w:bookmarkEnd w:id="33"/>
      <w:r>
        <w:rPr>
          <w:rStyle w:val="SectionNumber"/>
        </w:rPr>
        <w:t>3.3</w:t>
      </w:r>
      <w:r>
        <w:tab/>
        <w:t>Wastewater Reclamation Facilities</w:t>
      </w:r>
      <w:bookmarkEnd w:id="36"/>
    </w:p>
    <w:p w14:paraId="7A863CD7" w14:textId="77777777" w:rsidR="00222590" w:rsidRDefault="006A0008">
      <w:pPr>
        <w:pStyle w:val="FirstParagraph"/>
      </w:pPr>
      <w:r>
        <w:t>The wastewater reclamation facilities that serve as sources for samples provide data on total influent water / sewage volume (i.e., how much water flows through the facility) and total suspended solids. These characteristics may impact both the water sample and the downstream analysis.</w:t>
      </w:r>
    </w:p>
    <w:p w14:paraId="0AD8EAD6" w14:textId="77777777" w:rsidR="00222590" w:rsidRDefault="006A0008">
      <w:pPr>
        <w:pStyle w:val="BodyText"/>
      </w:pPr>
      <w:r>
        <w:t>The following line of code was used to import the facility data required in the conversion of viral load concentrations to an absolute count of viral copies in the wastewater:</w:t>
      </w:r>
    </w:p>
    <w:p w14:paraId="3EB5C86B" w14:textId="77777777" w:rsidR="00222590" w:rsidRDefault="006A0008">
      <w:pPr>
        <w:pStyle w:val="SourceCode"/>
      </w:pPr>
      <w:r>
        <w:rPr>
          <w:rStyle w:val="NormalTok"/>
        </w:rPr>
        <w:t xml:space="preserve">plant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w:t>
      </w:r>
      <w:proofErr w:type="spellStart"/>
      <w:r>
        <w:rPr>
          <w:rStyle w:val="StringTok"/>
        </w:rPr>
        <w:t>raw_data</w:t>
      </w:r>
      <w:proofErr w:type="spellEnd"/>
      <w:r>
        <w:rPr>
          <w:rStyle w:val="StringTok"/>
        </w:rPr>
        <w:t>/plant_data.csv"</w:t>
      </w:r>
      <w:r>
        <w:rPr>
          <w:rStyle w:val="NormalTok"/>
        </w:rPr>
        <w:t>)</w:t>
      </w:r>
    </w:p>
    <w:p w14:paraId="5ED67EF2" w14:textId="77777777" w:rsidR="00222590" w:rsidRDefault="006A0008">
      <w:pPr>
        <w:pStyle w:val="Heading2"/>
      </w:pPr>
      <w:bookmarkStart w:id="38" w:name="_Toc70865366"/>
      <w:bookmarkStart w:id="39" w:name="covid-19-surveillance-reports"/>
      <w:bookmarkEnd w:id="37"/>
      <w:r>
        <w:rPr>
          <w:rStyle w:val="SectionNumber"/>
        </w:rPr>
        <w:lastRenderedPageBreak/>
        <w:t>3.4</w:t>
      </w:r>
      <w:r>
        <w:tab/>
        <w:t>COVID-19 Surveillance Reports</w:t>
      </w:r>
      <w:bookmarkEnd w:id="38"/>
    </w:p>
    <w:p w14:paraId="65D0EE17" w14:textId="77777777" w:rsidR="00222590" w:rsidRDefault="006A0008">
      <w:pPr>
        <w:pStyle w:val="FirstParagraph"/>
      </w:pPr>
      <w:r>
        <w:t>The purpose of these efforts to quantify the viral load in wastewater is to complement the underlying SARS-CoV-2 infections or COVID-19 epidemic curve. As such, we will also incorporate the COVID-19 case reports from the Georgia Department of Public Health (</w:t>
      </w:r>
      <w:proofErr w:type="spellStart"/>
      <w:r>
        <w:t>GaDPH</w:t>
      </w:r>
      <w:proofErr w:type="spellEnd"/>
      <w:r>
        <w:t>). The data are available as two datasets of COVID-19 case reports. These two datasets are distinguished subtly based on how any particular case report is tied to a specific date. The first dataset contains simple COVID-19 case frequencies for the dates at which the cases were reported. The second dataset contains COVID-19 case frequencies corresponding to the date of symptom onset; however, if a date of symptom onset is not available for a record, then the date is replaced with the date of sample specimen collection.</w:t>
      </w:r>
    </w:p>
    <w:p w14:paraId="1B4AE2F1" w14:textId="77777777" w:rsidR="00222590" w:rsidRDefault="006A0008">
      <w:pPr>
        <w:pStyle w:val="BodyText"/>
      </w:pPr>
      <w:r>
        <w:t xml:space="preserve">Although the symptom onset dataset is imperfect, it is likely a useful addition to the analysis at hand. Viral shedding in feces occurs post symptom onset, but whether it occurs before symptom onset is unclear; however, some have noted similar viral loads and shedding in SARS-CoV-2 infections, regardless of </w:t>
      </w:r>
      <w:proofErr w:type="spellStart"/>
      <w:r>
        <w:t>symptomaticity</w:t>
      </w:r>
      <w:proofErr w:type="spellEnd"/>
      <w:r>
        <w:t>. Still, it may be necessary to explore relations in the data with respect to the timing of cases in the population and viral loads in wastewater.</w:t>
      </w:r>
    </w:p>
    <w:p w14:paraId="22F0F153" w14:textId="77777777" w:rsidR="00222590" w:rsidRDefault="006A0008">
      <w:pPr>
        <w:pStyle w:val="BodyText"/>
      </w:pPr>
      <w:r>
        <w:t>In addition, we have data on diagnostic test frequencies and positivity that may shed additional light onto the hidden processes. These data are also given for two date schema, report and specimen collection dates.</w:t>
      </w:r>
    </w:p>
    <w:p w14:paraId="1066B25B" w14:textId="77777777" w:rsidR="00222590" w:rsidRDefault="006A0008">
      <w:pPr>
        <w:pStyle w:val="BodyText"/>
      </w:pPr>
      <w:r>
        <w:t>The following lines of code read in these data, subset to the records for Athens-Clarke County, and extract the variables pertinent to our analyses:</w:t>
      </w:r>
    </w:p>
    <w:p w14:paraId="4ED4FF2F" w14:textId="77777777" w:rsidR="00222590" w:rsidRDefault="006A0008">
      <w:pPr>
        <w:pStyle w:val="SourceCode"/>
      </w:pPr>
      <w:r>
        <w:rPr>
          <w:rStyle w:val="NormalTok"/>
        </w:rPr>
        <w:t xml:space="preserve">covid </w:t>
      </w:r>
      <w:r>
        <w:rPr>
          <w:rStyle w:val="OtherTok"/>
        </w:rPr>
        <w:t>&lt;-</w:t>
      </w:r>
      <w:r>
        <w:rPr>
          <w:rStyle w:val="NormalTok"/>
        </w:rPr>
        <w:t xml:space="preserve"> </w:t>
      </w:r>
      <w:r>
        <w:rPr>
          <w:rStyle w:val="FunctionTok"/>
        </w:rPr>
        <w:t>read_csv</w:t>
      </w:r>
      <w:r>
        <w:rPr>
          <w:rStyle w:val="NormalTok"/>
        </w:rPr>
        <w:t>(</w:t>
      </w:r>
      <w:r>
        <w:rPr>
          <w:rStyle w:val="StringTok"/>
        </w:rPr>
        <w:t>"./consult/01-data/ga_covid_data/epicurve_symptom_date.csv"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AttributeTok"/>
        </w:rPr>
        <w:t>symptom.date</w:t>
      </w:r>
      <w:proofErr w:type="spellEnd"/>
      <w:r>
        <w:rPr>
          <w:rStyle w:val="AttributeTok"/>
        </w:rPr>
        <w:t>=</w:t>
      </w:r>
      <w:r>
        <w:rPr>
          <w:rStyle w:val="StringTok"/>
        </w:rPr>
        <w:t>`</w:t>
      </w:r>
      <w:r>
        <w:rPr>
          <w:rStyle w:val="AttributeTok"/>
        </w:rPr>
        <w:t>symptom date</w:t>
      </w:r>
      <w:r>
        <w:rPr>
          <w:rStyle w:val="StringTok"/>
        </w:rPr>
        <w:t>`</w:t>
      </w:r>
      <w:r>
        <w:rPr>
          <w:rStyle w:val="NormalTok"/>
        </w:rPr>
        <w:t xml:space="preserve">, </w:t>
      </w:r>
      <w:r>
        <w:br/>
      </w:r>
      <w:r>
        <w:rPr>
          <w:rStyle w:val="NormalTok"/>
        </w:rPr>
        <w:t xml:space="preserve">                   cases, </w:t>
      </w:r>
      <w:proofErr w:type="spellStart"/>
      <w:r>
        <w:rPr>
          <w:rStyle w:val="NormalTok"/>
        </w:rPr>
        <w:t>moving_avg_cases</w:t>
      </w:r>
      <w:proofErr w:type="spellEnd"/>
      <w:r>
        <w:rPr>
          <w:rStyle w:val="NormalTok"/>
        </w:rPr>
        <w:t>)</w:t>
      </w:r>
      <w:r>
        <w:br/>
      </w:r>
      <w:r>
        <w:br/>
      </w:r>
      <w:proofErr w:type="spellStart"/>
      <w:r>
        <w:rPr>
          <w:rStyle w:val="NormalTok"/>
        </w:rPr>
        <w:t>covid.report</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"./consult/01-data/ga_covid_data/epicurve_rpt_date.csv"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NormalTok"/>
        </w:rPr>
        <w:t>report_date</w:t>
      </w:r>
      <w:proofErr w:type="spellEnd"/>
      <w:r>
        <w:rPr>
          <w:rStyle w:val="NormalTok"/>
        </w:rPr>
        <w:t xml:space="preserve">, </w:t>
      </w:r>
      <w:r>
        <w:br/>
      </w:r>
      <w:r>
        <w:rPr>
          <w:rStyle w:val="NormalTok"/>
        </w:rPr>
        <w:t xml:space="preserve">                   cases, </w:t>
      </w:r>
      <w:r>
        <w:br/>
      </w:r>
      <w:r>
        <w:rPr>
          <w:rStyle w:val="NormalTok"/>
        </w:rPr>
        <w:t xml:space="preserve">                   </w:t>
      </w:r>
      <w:proofErr w:type="spellStart"/>
      <w:r>
        <w:rPr>
          <w:rStyle w:val="NormalTok"/>
        </w:rPr>
        <w:t>moving_avg_cases</w:t>
      </w:r>
      <w:proofErr w:type="spellEnd"/>
      <w:r>
        <w:rPr>
          <w:rStyle w:val="NormalTok"/>
        </w:rPr>
        <w:t>)</w:t>
      </w:r>
      <w:r>
        <w:br/>
      </w:r>
      <w:r>
        <w:br/>
      </w:r>
      <w:proofErr w:type="spellStart"/>
      <w:r>
        <w:rPr>
          <w:rStyle w:val="NormalTok"/>
        </w:rPr>
        <w:t>covid.testing</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"./consult/01-data/ga_covid_data/pcr_positives_col.csv"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(county</w:t>
      </w:r>
      <w:r>
        <w:rPr>
          <w:rStyle w:val="SpecialCharTok"/>
        </w:rPr>
        <w:t>==</w:t>
      </w:r>
      <w:r>
        <w:rPr>
          <w:rStyle w:val="StringTok"/>
        </w:rPr>
        <w:t>"Clarke"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AttributeTok"/>
        </w:rPr>
        <w:t>collection_date</w:t>
      </w:r>
      <w:proofErr w:type="spellEnd"/>
      <w:r>
        <w:rPr>
          <w:rStyle w:val="AttributeTok"/>
        </w:rPr>
        <w:t xml:space="preserve"> =</w:t>
      </w:r>
      <w:r>
        <w:rPr>
          <w:rStyle w:val="NormalTok"/>
        </w:rPr>
        <w:t xml:space="preserve"> </w:t>
      </w:r>
      <w:proofErr w:type="spellStart"/>
      <w:r>
        <w:rPr>
          <w:rStyle w:val="NormalTok"/>
        </w:rPr>
        <w:t>collection_dt</w:t>
      </w:r>
      <w:proofErr w:type="spellEnd"/>
      <w:r>
        <w:rPr>
          <w:rStyle w:val="NormalTok"/>
        </w:rPr>
        <w:t xml:space="preserve">, </w:t>
      </w:r>
      <w:r>
        <w:br/>
      </w:r>
      <w:r>
        <w:rPr>
          <w:rStyle w:val="NormalTok"/>
        </w:rPr>
        <w:t xml:space="preserve">                   </w:t>
      </w:r>
      <w:proofErr w:type="spellStart"/>
      <w:r>
        <w:rPr>
          <w:rStyle w:val="AttributeTok"/>
        </w:rPr>
        <w:t>pcr_tests</w:t>
      </w:r>
      <w:proofErr w:type="spellEnd"/>
      <w:r>
        <w:rPr>
          <w:rStyle w:val="AttributeTok"/>
        </w:rPr>
        <w:t xml:space="preserve"> =</w:t>
      </w:r>
      <w:r>
        <w:rPr>
          <w:rStyle w:val="NormalTok"/>
        </w:rPr>
        <w:t xml:space="preserve"> </w:t>
      </w:r>
      <w:r>
        <w:rPr>
          <w:rStyle w:val="StringTok"/>
        </w:rPr>
        <w:t>`</w:t>
      </w:r>
      <w:r>
        <w:rPr>
          <w:rStyle w:val="AttributeTok"/>
        </w:rPr>
        <w:t>ALL PCR tests performed</w:t>
      </w:r>
      <w:r>
        <w:rPr>
          <w:rStyle w:val="StringTok"/>
        </w:rPr>
        <w:t>`</w:t>
      </w:r>
      <w:r>
        <w:rPr>
          <w:rStyle w:val="NormalTok"/>
        </w:rPr>
        <w:t xml:space="preserve">, </w:t>
      </w:r>
      <w:r>
        <w:br/>
      </w:r>
      <w:r>
        <w:rPr>
          <w:rStyle w:val="NormalTok"/>
        </w:rPr>
        <w:t xml:space="preserve">                   </w:t>
      </w:r>
      <w:proofErr w:type="spellStart"/>
      <w:r>
        <w:rPr>
          <w:rStyle w:val="AttributeTok"/>
        </w:rPr>
        <w:t>pcr_pos</w:t>
      </w:r>
      <w:proofErr w:type="spellEnd"/>
      <w:r>
        <w:rPr>
          <w:rStyle w:val="AttributeTok"/>
        </w:rPr>
        <w:t xml:space="preserve"> =</w:t>
      </w:r>
      <w:r>
        <w:rPr>
          <w:rStyle w:val="NormalTok"/>
        </w:rPr>
        <w:t xml:space="preserve"> </w:t>
      </w:r>
      <w:r>
        <w:rPr>
          <w:rStyle w:val="StringTok"/>
        </w:rPr>
        <w:t>`</w:t>
      </w:r>
      <w:r>
        <w:rPr>
          <w:rStyle w:val="AttributeTok"/>
        </w:rPr>
        <w:t>All PCR positive tests</w:t>
      </w:r>
      <w:r>
        <w:rPr>
          <w:rStyle w:val="StringTok"/>
        </w:rPr>
        <w:t>`</w:t>
      </w:r>
      <w:r>
        <w:rPr>
          <w:rStyle w:val="NormalTok"/>
        </w:rPr>
        <w:t>)</w:t>
      </w:r>
    </w:p>
    <w:p w14:paraId="4EBAAB68" w14:textId="4B7F049A" w:rsidR="00222590" w:rsidRDefault="006A0008" w:rsidP="003603F3">
      <w:pPr>
        <w:pStyle w:val="FirstParagraph"/>
      </w:pPr>
      <w:r>
        <w:t>Appendix 10 contains a more detailed description of the raw data used in the analyses, the contents of the data, and, briefly, their management.</w:t>
      </w:r>
    </w:p>
    <w:p w14:paraId="6A4EA2A0" w14:textId="77777777" w:rsidR="00222590" w:rsidRDefault="006A0008">
      <w:pPr>
        <w:pStyle w:val="Heading1"/>
      </w:pPr>
      <w:bookmarkStart w:id="40" w:name="_Toc70865367"/>
      <w:bookmarkStart w:id="41" w:name="missingness"/>
      <w:bookmarkEnd w:id="29"/>
      <w:bookmarkEnd w:id="39"/>
      <w:r>
        <w:rPr>
          <w:rStyle w:val="SectionNumber"/>
        </w:rPr>
        <w:lastRenderedPageBreak/>
        <w:t>4</w:t>
      </w:r>
      <w:r>
        <w:tab/>
        <w:t>Plunging into Data Interrogation</w:t>
      </w:r>
      <w:bookmarkEnd w:id="40"/>
    </w:p>
    <w:p w14:paraId="65C1B8E7" w14:textId="77777777" w:rsidR="00222590" w:rsidRDefault="006A0008">
      <w:pPr>
        <w:pStyle w:val="FirstParagraph"/>
      </w:pPr>
      <w:r>
        <w:t xml:space="preserve">In this section, I describe the sampling frequencies employed and the resulting number of records from wastewater processing, explore the extent and patterns of </w:t>
      </w:r>
      <w:r>
        <w:rPr>
          <w:i/>
          <w:iCs/>
        </w:rPr>
        <w:t>missingness</w:t>
      </w:r>
      <w:r>
        <w:t xml:space="preserve"> within the wastewater samples data, and approach estimations of detection and quantification limits for the RT-qPCR analyses.</w:t>
      </w:r>
    </w:p>
    <w:p w14:paraId="53DF5B85" w14:textId="77777777" w:rsidR="00222590" w:rsidRDefault="006A0008">
      <w:pPr>
        <w:pStyle w:val="Heading2"/>
      </w:pPr>
      <w:bookmarkStart w:id="42" w:name="_Toc70865368"/>
      <w:bookmarkStart w:id="43" w:name="sampling-frequencies"/>
      <w:r>
        <w:rPr>
          <w:rStyle w:val="SectionNumber"/>
        </w:rPr>
        <w:t>4.1</w:t>
      </w:r>
      <w:r>
        <w:tab/>
        <w:t>Sampling Frequencies</w:t>
      </w:r>
      <w:bookmarkEnd w:id="42"/>
    </w:p>
    <w:p w14:paraId="3AC6E2D8" w14:textId="77777777" w:rsidR="00222590" w:rsidRDefault="006A0008">
      <w:pPr>
        <w:pStyle w:val="FirstParagraph"/>
      </w:pPr>
      <w:r>
        <w:t>As mentioned in the study design overview, the sampling frequency varied across the study period. Figure 4.1 shows the sampling frequency as the number of days since the previous sample. Most of the observations in the dataset are weekly; however, there are many from the more recent Monday-Wednesday sampling design. There are some irregularities in the sampling frequency, such as in mid-November and mid-January, where there are observations sampled a single day apart.</w:t>
      </w:r>
    </w:p>
    <w:p w14:paraId="7AF95706" w14:textId="77777777" w:rsidR="00222590" w:rsidRDefault="006A0008">
      <w:pPr>
        <w:pStyle w:val="CaptionedFigure"/>
      </w:pPr>
      <w:r>
        <w:rPr>
          <w:noProof/>
        </w:rPr>
        <w:lastRenderedPageBreak/>
        <w:drawing>
          <wp:inline distT="0" distB="0" distL="0" distR="0" wp14:anchorId="75C4976B" wp14:editId="342902A4">
            <wp:extent cx="5943600" cy="5248656"/>
            <wp:effectExtent l="0" t="0" r="0" b="9525"/>
            <wp:docPr id="1" name="Picture" descr="Figure 4.1: Sampling Frequency of Wastewater: Number of Days Between Sample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sf-1.png"/>
                    <pic:cNvPicPr>
                      <a:picLocks noChangeAspect="1" noChangeArrowheads="1"/>
                    </pic:cNvPicPr>
                  </pic:nvPicPr>
                  <pic:blipFill>
                    <a:blip r:embed="rId9"/>
                    <a:stretch>
                      <a:fillRect/>
                    </a:stretch>
                  </pic:blipFill>
                  <pic:spPr bwMode="auto">
                    <a:xfrm>
                      <a:off x="0" y="0"/>
                      <a:ext cx="5943600" cy="5248656"/>
                    </a:xfrm>
                    <a:prstGeom prst="rect">
                      <a:avLst/>
                    </a:prstGeom>
                    <a:noFill/>
                    <a:ln w="9525">
                      <a:noFill/>
                      <a:headEnd/>
                      <a:tailEnd/>
                    </a:ln>
                  </pic:spPr>
                </pic:pic>
              </a:graphicData>
            </a:graphic>
          </wp:inline>
        </w:drawing>
      </w:r>
    </w:p>
    <w:p w14:paraId="4A8C8A39" w14:textId="77777777" w:rsidR="00222590" w:rsidRDefault="006A0008">
      <w:pPr>
        <w:pStyle w:val="ImageCaption"/>
      </w:pPr>
      <w:r>
        <w:t>Figure 4.1: Sampling Frequency of Wastewater: Number of Days Between Samples</w:t>
      </w:r>
    </w:p>
    <w:p w14:paraId="17088F3A" w14:textId="77777777" w:rsidR="003603F3" w:rsidRDefault="003603F3">
      <w:pPr>
        <w:pStyle w:val="BodyText"/>
      </w:pPr>
    </w:p>
    <w:p w14:paraId="0C9F8F17" w14:textId="3C795D99" w:rsidR="00222590" w:rsidRDefault="006A0008">
      <w:pPr>
        <w:pStyle w:val="BodyText"/>
      </w:pPr>
      <w:r>
        <w:t>Figure 4.2 shows the number of 24-hour composite wastewater samples taken from each reclamation facility across the study period. Despite a few irregularities, the data show a transition from 2 samples taken to 3 samples taken in early October. There is a single date, 14 July 2020, where no samples were taken from the Cedar Creek facility.</w:t>
      </w:r>
    </w:p>
    <w:p w14:paraId="60412BC9" w14:textId="77777777" w:rsidR="00222590" w:rsidRDefault="006A0008">
      <w:pPr>
        <w:pStyle w:val="CaptionedFigure"/>
      </w:pPr>
      <w:r>
        <w:rPr>
          <w:noProof/>
        </w:rPr>
        <w:lastRenderedPageBreak/>
        <w:drawing>
          <wp:inline distT="0" distB="0" distL="0" distR="0" wp14:anchorId="06DBC942" wp14:editId="2457197C">
            <wp:extent cx="5943600" cy="5998464"/>
            <wp:effectExtent l="0" t="0" r="0" b="2540"/>
            <wp:docPr id="2" name="Picture" descr="Figure 4.2: Number of 24-hour Composite Wastewater Samples from Reclamation Facilities across the Study"/>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nsamples-1.png"/>
                    <pic:cNvPicPr>
                      <a:picLocks noChangeAspect="1" noChangeArrowheads="1"/>
                    </pic:cNvPicPr>
                  </pic:nvPicPr>
                  <pic:blipFill>
                    <a:blip r:embed="rId10"/>
                    <a:stretch>
                      <a:fillRect/>
                    </a:stretch>
                  </pic:blipFill>
                  <pic:spPr bwMode="auto">
                    <a:xfrm>
                      <a:off x="0" y="0"/>
                      <a:ext cx="5943600" cy="5998464"/>
                    </a:xfrm>
                    <a:prstGeom prst="rect">
                      <a:avLst/>
                    </a:prstGeom>
                    <a:noFill/>
                    <a:ln w="9525">
                      <a:noFill/>
                      <a:headEnd/>
                      <a:tailEnd/>
                    </a:ln>
                  </pic:spPr>
                </pic:pic>
              </a:graphicData>
            </a:graphic>
          </wp:inline>
        </w:drawing>
      </w:r>
    </w:p>
    <w:p w14:paraId="365B0F6C" w14:textId="59E034F7" w:rsidR="003603F3" w:rsidRDefault="006A0008" w:rsidP="003603F3">
      <w:pPr>
        <w:pStyle w:val="ImageCaption"/>
      </w:pPr>
      <w:r>
        <w:t>Figure 4.2: Number of 24-hour Composite Wastewater Samples from Reclamation Facilities across the Study</w:t>
      </w:r>
      <w:bookmarkStart w:id="44" w:name="_Toc70865369"/>
      <w:bookmarkStart w:id="45" w:name="missingness-evaluation"/>
      <w:bookmarkEnd w:id="43"/>
    </w:p>
    <w:p w14:paraId="095CCA7D" w14:textId="77777777" w:rsidR="003603F3" w:rsidRDefault="003603F3" w:rsidP="003603F3">
      <w:pPr>
        <w:pStyle w:val="ImageCaption"/>
        <w:rPr>
          <w:rStyle w:val="SectionNumber"/>
        </w:rPr>
      </w:pPr>
    </w:p>
    <w:p w14:paraId="23C7F374" w14:textId="3E6B52FA" w:rsidR="00222590" w:rsidRDefault="006A0008">
      <w:pPr>
        <w:pStyle w:val="Heading2"/>
      </w:pPr>
      <w:r>
        <w:rPr>
          <w:rStyle w:val="SectionNumber"/>
        </w:rPr>
        <w:t>4.2</w:t>
      </w:r>
      <w:r>
        <w:tab/>
        <w:t>“Missingness” Evaluation</w:t>
      </w:r>
      <w:bookmarkEnd w:id="44"/>
    </w:p>
    <w:p w14:paraId="48D3630F" w14:textId="77777777" w:rsidR="00222590" w:rsidRDefault="006A0008">
      <w:pPr>
        <w:pStyle w:val="FirstParagraph"/>
      </w:pPr>
      <w:r>
        <w:t xml:space="preserve">The RT-qPCR workflow can sometimes produce false negative results. That is, despite having a known concentration of some genetic material in a given sample, it is possible that the RT-qPCR technique can fail to detect any genetic material in the sample. A false negative may occur when the initial concentration of the genetic material in the sample is too small and, despite serial amplifications, this small concentration is never detected. This </w:t>
      </w:r>
      <w:r>
        <w:lastRenderedPageBreak/>
        <w:t xml:space="preserve">scenario refers to the concept of a limit of detection; below this limit, the RT-qPCR technique is insensitive and unable to detect the presence of substrate. As such, it is possible for a given sample to return a null result when processed. From a data perspective, we may consider this as </w:t>
      </w:r>
      <w:r>
        <w:rPr>
          <w:i/>
          <w:iCs/>
        </w:rPr>
        <w:t>missing</w:t>
      </w:r>
      <w:r>
        <w:t xml:space="preserve"> data, however, from a statistical perspective, a more accurate description would be aligned with the concepts of censoring or truncation. It is important to consider that, for those observations with null or “missing” results, all we know is that the viral load falls somewhere between zero and the limit of detection (given no spurious results). Therefore, it is essential to investigate the extent of this </w:t>
      </w:r>
      <w:r>
        <w:rPr>
          <w:i/>
          <w:iCs/>
        </w:rPr>
        <w:t>missingness</w:t>
      </w:r>
      <w:r>
        <w:t xml:space="preserve"> within the wastewater samples’ PCR results.</w:t>
      </w:r>
    </w:p>
    <w:p w14:paraId="708C1FF2" w14:textId="77777777" w:rsidR="00222590" w:rsidRDefault="006A0008">
      <w:pPr>
        <w:pStyle w:val="BodyText"/>
      </w:pPr>
      <w:r>
        <w:t>Due to the hierarchical structure in the data, we can explore the incomplete data records at various levels of replication.</w:t>
      </w:r>
    </w:p>
    <w:p w14:paraId="4AB27D86" w14:textId="47D0E052" w:rsidR="00222590" w:rsidRDefault="006A0008">
      <w:pPr>
        <w:pStyle w:val="BodyText"/>
      </w:pPr>
      <w:r>
        <w:t>Figures 4.3, 4.4, and 4.5 show the missing data profiles of RT-qPCR results for all experimental replicates, stratified by viral sequence target, and stratified by wastewater reclamation facility, respectively. Note that the tick marks on the x-axis represent unique sampling times of wastewater.</w:t>
      </w:r>
    </w:p>
    <w:p w14:paraId="333A8B7F" w14:textId="594D56EF" w:rsidR="003603F3" w:rsidRDefault="003603F3">
      <w:pPr>
        <w:pStyle w:val="BodyText"/>
      </w:pPr>
    </w:p>
    <w:p w14:paraId="070CE6A5" w14:textId="77777777" w:rsidR="003603F3" w:rsidRDefault="003603F3">
      <w:pPr>
        <w:pStyle w:val="BodyText"/>
      </w:pPr>
    </w:p>
    <w:p w14:paraId="3C866C33" w14:textId="77777777" w:rsidR="00222590" w:rsidRDefault="006A0008">
      <w:pPr>
        <w:pStyle w:val="CaptionedFigure"/>
      </w:pPr>
      <w:r>
        <w:rPr>
          <w:noProof/>
        </w:rPr>
        <w:drawing>
          <wp:inline distT="0" distB="0" distL="0" distR="0" wp14:anchorId="6993413C" wp14:editId="513A7B27">
            <wp:extent cx="5334000" cy="3000375"/>
            <wp:effectExtent l="0" t="0" r="0" b="0"/>
            <wp:docPr id="3" name="Picture" descr="Figure 4.3: Overall Profile of Undetermined RT-qPCR Result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ll-miss-1.png"/>
                    <pic:cNvPicPr>
                      <a:picLocks noChangeAspect="1" noChangeArrowheads="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p>
    <w:p w14:paraId="0BF1B74C" w14:textId="77777777" w:rsidR="00222590" w:rsidRDefault="006A0008">
      <w:pPr>
        <w:pStyle w:val="ImageCaption"/>
      </w:pPr>
      <w:r>
        <w:t>Figure 4.3: Overall Profile of Undetermined RT-qPCR Results</w:t>
      </w:r>
    </w:p>
    <w:p w14:paraId="53119F1F" w14:textId="77777777" w:rsidR="00222590" w:rsidRDefault="006A0008">
      <w:pPr>
        <w:pStyle w:val="CaptionedFigure"/>
      </w:pPr>
      <w:r>
        <w:rPr>
          <w:noProof/>
        </w:rPr>
        <w:lastRenderedPageBreak/>
        <w:drawing>
          <wp:inline distT="0" distB="0" distL="0" distR="0" wp14:anchorId="4B9377A3" wp14:editId="73617457">
            <wp:extent cx="5334000" cy="3000375"/>
            <wp:effectExtent l="0" t="0" r="0" b="0"/>
            <wp:docPr id="4" name="Picture" descr="Figure 4.4: Profile of Undetermined RT-qPCR Results by Viral Sequence Target"/>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target-miss-1.png"/>
                    <pic:cNvPicPr>
                      <a:picLocks noChangeAspect="1" noChangeArrowheads="1"/>
                    </pic:cNvPicPr>
                  </pic:nvPicPr>
                  <pic:blipFill>
                    <a:blip r:embed="rId12"/>
                    <a:stretch>
                      <a:fillRect/>
                    </a:stretch>
                  </pic:blipFill>
                  <pic:spPr bwMode="auto">
                    <a:xfrm>
                      <a:off x="0" y="0"/>
                      <a:ext cx="5334000" cy="3000375"/>
                    </a:xfrm>
                    <a:prstGeom prst="rect">
                      <a:avLst/>
                    </a:prstGeom>
                    <a:noFill/>
                    <a:ln w="9525">
                      <a:noFill/>
                      <a:headEnd/>
                      <a:tailEnd/>
                    </a:ln>
                  </pic:spPr>
                </pic:pic>
              </a:graphicData>
            </a:graphic>
          </wp:inline>
        </w:drawing>
      </w:r>
    </w:p>
    <w:p w14:paraId="66125129" w14:textId="71277B08" w:rsidR="00222590" w:rsidRDefault="006A0008">
      <w:pPr>
        <w:pStyle w:val="ImageCaption"/>
      </w:pPr>
      <w:r>
        <w:t>Figure 4.4: Profile of Undetermined RT-qPCR Results by Viral Sequence Target</w:t>
      </w:r>
    </w:p>
    <w:p w14:paraId="12A7E1E3" w14:textId="14F8F6ED" w:rsidR="003603F3" w:rsidRDefault="003603F3">
      <w:pPr>
        <w:pStyle w:val="ImageCaption"/>
      </w:pPr>
    </w:p>
    <w:p w14:paraId="2E25914E" w14:textId="77777777" w:rsidR="003603F3" w:rsidRDefault="003603F3">
      <w:pPr>
        <w:pStyle w:val="ImageCaption"/>
      </w:pPr>
    </w:p>
    <w:p w14:paraId="61A4832F" w14:textId="77777777" w:rsidR="003603F3" w:rsidRDefault="003603F3">
      <w:pPr>
        <w:pStyle w:val="ImageCaption"/>
      </w:pPr>
    </w:p>
    <w:p w14:paraId="67C0771F" w14:textId="77777777" w:rsidR="00222590" w:rsidRDefault="006A0008">
      <w:pPr>
        <w:pStyle w:val="CaptionedFigure"/>
      </w:pPr>
      <w:r>
        <w:rPr>
          <w:noProof/>
        </w:rPr>
        <w:drawing>
          <wp:inline distT="0" distB="0" distL="0" distR="0" wp14:anchorId="7CB91C6C" wp14:editId="64844DF3">
            <wp:extent cx="5334000" cy="3000375"/>
            <wp:effectExtent l="0" t="0" r="0" b="0"/>
            <wp:docPr id="5" name="Picture" descr="Figure 4.5: Profile of Undetermined RT-qPCR Results by Wastewater Reclamation Facility"/>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facility-miss-1.png"/>
                    <pic:cNvPicPr>
                      <a:picLocks noChangeAspect="1" noChangeArrowheads="1"/>
                    </pic:cNvPicPr>
                  </pic:nvPicPr>
                  <pic:blipFill>
                    <a:blip r:embed="rId13"/>
                    <a:stretch>
                      <a:fillRect/>
                    </a:stretch>
                  </pic:blipFill>
                  <pic:spPr bwMode="auto">
                    <a:xfrm>
                      <a:off x="0" y="0"/>
                      <a:ext cx="5334000" cy="3000375"/>
                    </a:xfrm>
                    <a:prstGeom prst="rect">
                      <a:avLst/>
                    </a:prstGeom>
                    <a:noFill/>
                    <a:ln w="9525">
                      <a:noFill/>
                      <a:headEnd/>
                      <a:tailEnd/>
                    </a:ln>
                  </pic:spPr>
                </pic:pic>
              </a:graphicData>
            </a:graphic>
          </wp:inline>
        </w:drawing>
      </w:r>
    </w:p>
    <w:p w14:paraId="5DA6C94F" w14:textId="77777777" w:rsidR="00222590" w:rsidRDefault="006A0008">
      <w:pPr>
        <w:pStyle w:val="ImageCaption"/>
      </w:pPr>
      <w:r>
        <w:t>Figure 4.5: Profile of Undetermined RT-qPCR Results by Wastewater Reclamation Facility</w:t>
      </w:r>
    </w:p>
    <w:p w14:paraId="44FAA573" w14:textId="77777777" w:rsidR="003603F3" w:rsidRDefault="003603F3">
      <w:pPr>
        <w:pStyle w:val="BodyText"/>
      </w:pPr>
    </w:p>
    <w:p w14:paraId="3D3C9C84" w14:textId="77777777" w:rsidR="003603F3" w:rsidRDefault="003603F3">
      <w:pPr>
        <w:pStyle w:val="BodyText"/>
      </w:pPr>
    </w:p>
    <w:p w14:paraId="6285CEDD" w14:textId="5EAA1035" w:rsidR="00222590" w:rsidRDefault="006A0008">
      <w:pPr>
        <w:pStyle w:val="BodyText"/>
      </w:pPr>
      <w:r>
        <w:lastRenderedPageBreak/>
        <w:t>Missing data are quite extensive. Of the total 2124 records, 1565 (73.7%) had undetermined values for the cycle threshold, i.e., effectively missing or censored. On the other hand, Figure 4.6 shows the total number of samples that RT-qPCR detected as positive. There are an average of 13 positive samples for each day across the study; over 80% of the sampling dates have more than 6 positive results.</w:t>
      </w:r>
      <w:r>
        <w:rPr>
          <w:rStyle w:val="FootnoteReference"/>
        </w:rPr>
        <w:footnoteReference w:id="3"/>
      </w:r>
    </w:p>
    <w:p w14:paraId="425DD518" w14:textId="77777777" w:rsidR="00222590" w:rsidRDefault="006A0008">
      <w:pPr>
        <w:pStyle w:val="CaptionedFigure"/>
      </w:pPr>
      <w:r>
        <w:rPr>
          <w:noProof/>
        </w:rPr>
        <w:drawing>
          <wp:inline distT="0" distB="0" distL="0" distR="0" wp14:anchorId="42AF40B7" wp14:editId="5852735D">
            <wp:extent cx="5334000" cy="3000375"/>
            <wp:effectExtent l="0" t="0" r="0" b="0"/>
            <wp:docPr id="6" name="Picture" descr="Figure 4.6: Overall Profile of Positive Samples from RT-qPCR"/>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n-non-miss-1.png"/>
                    <pic:cNvPicPr>
                      <a:picLocks noChangeAspect="1" noChangeArrowheads="1"/>
                    </pic:cNvPicPr>
                  </pic:nvPicPr>
                  <pic:blipFill>
                    <a:blip r:embed="rId14"/>
                    <a:stretch>
                      <a:fillRect/>
                    </a:stretch>
                  </pic:blipFill>
                  <pic:spPr bwMode="auto">
                    <a:xfrm>
                      <a:off x="0" y="0"/>
                      <a:ext cx="5334000" cy="3000375"/>
                    </a:xfrm>
                    <a:prstGeom prst="rect">
                      <a:avLst/>
                    </a:prstGeom>
                    <a:noFill/>
                    <a:ln w="9525">
                      <a:noFill/>
                      <a:headEnd/>
                      <a:tailEnd/>
                    </a:ln>
                  </pic:spPr>
                </pic:pic>
              </a:graphicData>
            </a:graphic>
          </wp:inline>
        </w:drawing>
      </w:r>
    </w:p>
    <w:p w14:paraId="24C4C746" w14:textId="77777777" w:rsidR="00222590" w:rsidRDefault="006A0008">
      <w:pPr>
        <w:pStyle w:val="ImageCaption"/>
      </w:pPr>
      <w:r>
        <w:t>Figure 4.6: Overall Profile of Positive Samples from RT-qPCR</w:t>
      </w:r>
    </w:p>
    <w:p w14:paraId="3AC3F086" w14:textId="77777777" w:rsidR="003603F3" w:rsidRDefault="003603F3">
      <w:pPr>
        <w:pStyle w:val="BodyText"/>
      </w:pPr>
    </w:p>
    <w:p w14:paraId="2C1D7BD5" w14:textId="09EF23EB" w:rsidR="00222590" w:rsidRDefault="006A0008">
      <w:pPr>
        <w:pStyle w:val="BodyText"/>
      </w:pPr>
      <w:r>
        <w:t>Given the hierarchical structure of the data, it is useful to explore the undetermined values at different levels. Table 4.1 and Figure 4.7 show the percentages / proportions of undetermined values stratified by wastewater reclamation facility and viral sequence target; these data are aggregated across the study duration. The three columns of percentages (with frequencies in parentheses) are given to show the three levels of organization within the data.</w:t>
      </w:r>
    </w:p>
    <w:p w14:paraId="36419CAD" w14:textId="0E247C6E" w:rsidR="003603F3" w:rsidRDefault="003603F3">
      <w:pPr>
        <w:pStyle w:val="BodyText"/>
      </w:pPr>
    </w:p>
    <w:p w14:paraId="28C64ACC" w14:textId="77777777" w:rsidR="003603F3" w:rsidRDefault="003603F3">
      <w:pPr>
        <w:pStyle w:val="BodyText"/>
      </w:pPr>
    </w:p>
    <w:p w14:paraId="02246516" w14:textId="77777777" w:rsidR="00222590" w:rsidRDefault="006A0008">
      <w:pPr>
        <w:pStyle w:val="TableCaption"/>
      </w:pPr>
      <w:r>
        <w:lastRenderedPageBreak/>
        <w:t xml:space="preserve">Table 4.1: </w:t>
      </w:r>
      <w:bookmarkStart w:id="46" w:name="tab:prop-detect"/>
      <w:r>
        <w:t>Extent of Undetermined RT-qPCR Values at Various Levels of the Data Hierarchy</w:t>
      </w:r>
      <w:bookmarkEnd w:id="46"/>
    </w:p>
    <w:tbl>
      <w:tblPr>
        <w:tblStyle w:val="Table"/>
        <w:tblW w:w="0" w:type="auto"/>
        <w:jc w:val="center"/>
        <w:tblLayout w:type="fixed"/>
        <w:tblLook w:val="0420" w:firstRow="1" w:lastRow="0" w:firstColumn="0" w:lastColumn="0" w:noHBand="0" w:noVBand="1"/>
      </w:tblPr>
      <w:tblGrid>
        <w:gridCol w:w="1440"/>
        <w:gridCol w:w="1440"/>
        <w:gridCol w:w="2160"/>
        <w:gridCol w:w="2160"/>
        <w:gridCol w:w="2160"/>
      </w:tblGrid>
      <w:tr w:rsidR="00222590" w14:paraId="570C70C3" w14:textId="77777777" w:rsidTr="00222590">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14:paraId="4946B424" w14:textId="77777777" w:rsidR="00222590" w:rsidRDefault="006A0008">
            <w:pPr>
              <w:spacing w:before="100" w:after="100"/>
              <w:ind w:left="100" w:right="100"/>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387996EF" w14:textId="77777777" w:rsidR="00222590" w:rsidRDefault="006A0008">
            <w:pPr>
              <w:spacing w:before="100" w:after="100"/>
              <w:ind w:left="100" w:right="100"/>
            </w:pPr>
            <w:r>
              <w:rPr>
                <w:rFonts w:ascii="Arial" w:eastAsia="Arial" w:hAnsi="Arial" w:cs="Arial"/>
                <w:b/>
                <w:color w:val="000000"/>
                <w:sz w:val="18"/>
                <w:szCs w:val="18"/>
              </w:rPr>
              <w:t>Viral Sequence Target</w:t>
            </w:r>
          </w:p>
        </w:tc>
        <w:tc>
          <w:tcPr>
            <w:tcW w:w="2160" w:type="dxa"/>
            <w:tcBorders>
              <w:bottom w:val="single" w:sz="16" w:space="0" w:color="000000"/>
            </w:tcBorders>
            <w:shd w:val="clear" w:color="auto" w:fill="FFFFFF"/>
            <w:tcMar>
              <w:top w:w="0" w:type="dxa"/>
              <w:left w:w="0" w:type="dxa"/>
              <w:bottom w:w="0" w:type="dxa"/>
              <w:right w:w="0" w:type="dxa"/>
            </w:tcMar>
            <w:vAlign w:val="center"/>
          </w:tcPr>
          <w:p w14:paraId="2BA00EBD" w14:textId="77777777" w:rsidR="00222590" w:rsidRDefault="006A0008">
            <w:pPr>
              <w:spacing w:before="100" w:after="100"/>
              <w:ind w:left="100" w:right="100"/>
            </w:pPr>
            <w:r>
              <w:rPr>
                <w:rFonts w:ascii="Arial" w:eastAsia="Arial" w:hAnsi="Arial" w:cs="Arial"/>
                <w:b/>
                <w:color w:val="000000"/>
                <w:sz w:val="18"/>
                <w:szCs w:val="18"/>
              </w:rPr>
              <w:t>Percentage of Sampling Dates in which All Results were Undetermined</w:t>
            </w:r>
          </w:p>
        </w:tc>
        <w:tc>
          <w:tcPr>
            <w:tcW w:w="2160" w:type="dxa"/>
            <w:tcBorders>
              <w:bottom w:val="single" w:sz="16" w:space="0" w:color="000000"/>
            </w:tcBorders>
            <w:shd w:val="clear" w:color="auto" w:fill="FFFFFF"/>
            <w:tcMar>
              <w:top w:w="0" w:type="dxa"/>
              <w:left w:w="0" w:type="dxa"/>
              <w:bottom w:w="0" w:type="dxa"/>
              <w:right w:w="0" w:type="dxa"/>
            </w:tcMar>
            <w:vAlign w:val="center"/>
          </w:tcPr>
          <w:p w14:paraId="3662402D" w14:textId="77777777" w:rsidR="00222590" w:rsidRDefault="006A0008">
            <w:pPr>
              <w:spacing w:before="100" w:after="100"/>
              <w:ind w:left="100" w:right="100"/>
            </w:pPr>
            <w:r>
              <w:rPr>
                <w:rFonts w:ascii="Arial" w:eastAsia="Arial" w:hAnsi="Arial" w:cs="Arial"/>
                <w:b/>
                <w:color w:val="000000"/>
                <w:sz w:val="18"/>
                <w:szCs w:val="18"/>
              </w:rPr>
              <w:t>Percentage of Biological Replicates in which All Results were Undetermined</w:t>
            </w:r>
          </w:p>
        </w:tc>
        <w:tc>
          <w:tcPr>
            <w:tcW w:w="2160" w:type="dxa"/>
            <w:tcBorders>
              <w:bottom w:val="single" w:sz="16" w:space="0" w:color="000000"/>
            </w:tcBorders>
            <w:shd w:val="clear" w:color="auto" w:fill="FFFFFF"/>
            <w:tcMar>
              <w:top w:w="0" w:type="dxa"/>
              <w:left w:w="0" w:type="dxa"/>
              <w:bottom w:w="0" w:type="dxa"/>
              <w:right w:w="0" w:type="dxa"/>
            </w:tcMar>
            <w:vAlign w:val="center"/>
          </w:tcPr>
          <w:p w14:paraId="7244DE2E" w14:textId="77777777" w:rsidR="00222590" w:rsidRDefault="006A0008">
            <w:pPr>
              <w:spacing w:before="100" w:after="100"/>
              <w:ind w:left="100" w:right="100"/>
            </w:pPr>
            <w:r>
              <w:rPr>
                <w:rFonts w:ascii="Arial" w:eastAsia="Arial" w:hAnsi="Arial" w:cs="Arial"/>
                <w:b/>
                <w:color w:val="000000"/>
                <w:sz w:val="18"/>
                <w:szCs w:val="18"/>
              </w:rPr>
              <w:t>Percentage of Technical Replicates with Undetermined Results</w:t>
            </w:r>
          </w:p>
        </w:tc>
      </w:tr>
      <w:tr w:rsidR="00222590" w14:paraId="45FF4914" w14:textId="77777777" w:rsidTr="00222590">
        <w:trPr>
          <w:cantSplit/>
          <w:jc w:val="center"/>
        </w:trPr>
        <w:tc>
          <w:tcPr>
            <w:tcW w:w="1440" w:type="dxa"/>
            <w:vMerge w:val="restart"/>
            <w:shd w:val="clear" w:color="auto" w:fill="FFFFFF"/>
            <w:tcMar>
              <w:top w:w="0" w:type="dxa"/>
              <w:left w:w="0" w:type="dxa"/>
              <w:bottom w:w="0" w:type="dxa"/>
              <w:right w:w="0" w:type="dxa"/>
            </w:tcMar>
          </w:tcPr>
          <w:p w14:paraId="134ED1F8" w14:textId="77777777" w:rsidR="00222590" w:rsidRDefault="006A0008">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51D9C480" w14:textId="77777777" w:rsidR="00222590" w:rsidRDefault="006A0008">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2A543F30" w14:textId="77777777" w:rsidR="00222590" w:rsidRDefault="006A0008">
            <w:pPr>
              <w:spacing w:before="100" w:after="100"/>
              <w:ind w:left="100" w:right="100"/>
            </w:pPr>
            <w:r>
              <w:rPr>
                <w:rFonts w:ascii="Arial" w:eastAsia="Arial" w:hAnsi="Arial" w:cs="Arial"/>
                <w:color w:val="000000"/>
                <w:sz w:val="16"/>
                <w:szCs w:val="16"/>
              </w:rPr>
              <w:t>22 (9 / 41)</w:t>
            </w:r>
          </w:p>
        </w:tc>
        <w:tc>
          <w:tcPr>
            <w:tcW w:w="2160" w:type="dxa"/>
            <w:shd w:val="clear" w:color="auto" w:fill="FFFFFF"/>
            <w:tcMar>
              <w:top w:w="0" w:type="dxa"/>
              <w:left w:w="0" w:type="dxa"/>
              <w:bottom w:w="0" w:type="dxa"/>
              <w:right w:w="0" w:type="dxa"/>
            </w:tcMar>
            <w:vAlign w:val="center"/>
          </w:tcPr>
          <w:p w14:paraId="7D08E25C" w14:textId="77777777" w:rsidR="00222590" w:rsidRDefault="006A0008">
            <w:pPr>
              <w:spacing w:before="100" w:after="100"/>
              <w:ind w:left="100" w:right="100"/>
            </w:pPr>
            <w:r>
              <w:rPr>
                <w:rFonts w:ascii="Arial" w:eastAsia="Arial" w:hAnsi="Arial" w:cs="Arial"/>
                <w:color w:val="000000"/>
                <w:sz w:val="16"/>
                <w:szCs w:val="16"/>
              </w:rPr>
              <w:t>52.3 (56 / 107)</w:t>
            </w:r>
          </w:p>
        </w:tc>
        <w:tc>
          <w:tcPr>
            <w:tcW w:w="2160" w:type="dxa"/>
            <w:shd w:val="clear" w:color="auto" w:fill="FFFFFF"/>
            <w:tcMar>
              <w:top w:w="0" w:type="dxa"/>
              <w:left w:w="0" w:type="dxa"/>
              <w:bottom w:w="0" w:type="dxa"/>
              <w:right w:w="0" w:type="dxa"/>
            </w:tcMar>
            <w:vAlign w:val="center"/>
          </w:tcPr>
          <w:p w14:paraId="58E0E007" w14:textId="77777777" w:rsidR="00222590" w:rsidRDefault="006A0008">
            <w:pPr>
              <w:spacing w:before="100" w:after="100"/>
              <w:ind w:left="100" w:right="100"/>
            </w:pPr>
            <w:r>
              <w:rPr>
                <w:rFonts w:ascii="Arial" w:eastAsia="Arial" w:hAnsi="Arial" w:cs="Arial"/>
                <w:color w:val="000000"/>
                <w:sz w:val="16"/>
                <w:szCs w:val="16"/>
              </w:rPr>
              <w:t>77 (254 / 330)</w:t>
            </w:r>
          </w:p>
        </w:tc>
      </w:tr>
      <w:tr w:rsidR="00222590" w14:paraId="6611DD94" w14:textId="77777777" w:rsidTr="00222590">
        <w:trPr>
          <w:cantSplit/>
          <w:jc w:val="center"/>
        </w:trPr>
        <w:tc>
          <w:tcPr>
            <w:tcW w:w="1440" w:type="dxa"/>
            <w:vMerge/>
            <w:shd w:val="clear" w:color="auto" w:fill="FFFFFF"/>
            <w:tcMar>
              <w:top w:w="0" w:type="dxa"/>
              <w:left w:w="0" w:type="dxa"/>
              <w:bottom w:w="0" w:type="dxa"/>
              <w:right w:w="0" w:type="dxa"/>
            </w:tcMar>
          </w:tcPr>
          <w:p w14:paraId="6DA36A9D"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313E0DE2" w14:textId="77777777" w:rsidR="00222590" w:rsidRDefault="006A0008">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34A772E4" w14:textId="77777777" w:rsidR="00222590" w:rsidRDefault="006A0008">
            <w:pPr>
              <w:spacing w:before="100" w:after="100"/>
              <w:ind w:left="100" w:right="100"/>
            </w:pPr>
            <w:r>
              <w:rPr>
                <w:rFonts w:ascii="Arial" w:eastAsia="Arial" w:hAnsi="Arial" w:cs="Arial"/>
                <w:color w:val="000000"/>
                <w:sz w:val="16"/>
                <w:szCs w:val="16"/>
              </w:rPr>
              <w:t>30 (12 / 40)</w:t>
            </w:r>
          </w:p>
        </w:tc>
        <w:tc>
          <w:tcPr>
            <w:tcW w:w="2160" w:type="dxa"/>
            <w:shd w:val="clear" w:color="auto" w:fill="FFFFFF"/>
            <w:tcMar>
              <w:top w:w="0" w:type="dxa"/>
              <w:left w:w="0" w:type="dxa"/>
              <w:bottom w:w="0" w:type="dxa"/>
              <w:right w:w="0" w:type="dxa"/>
            </w:tcMar>
            <w:vAlign w:val="center"/>
          </w:tcPr>
          <w:p w14:paraId="16EF5BDD" w14:textId="77777777" w:rsidR="00222590" w:rsidRDefault="006A0008">
            <w:pPr>
              <w:spacing w:before="100" w:after="100"/>
              <w:ind w:left="100" w:right="100"/>
            </w:pPr>
            <w:r>
              <w:rPr>
                <w:rFonts w:ascii="Arial" w:eastAsia="Arial" w:hAnsi="Arial" w:cs="Arial"/>
                <w:color w:val="000000"/>
                <w:sz w:val="16"/>
                <w:szCs w:val="16"/>
              </w:rPr>
              <w:t>52.9 (55 / 104)</w:t>
            </w:r>
          </w:p>
        </w:tc>
        <w:tc>
          <w:tcPr>
            <w:tcW w:w="2160" w:type="dxa"/>
            <w:shd w:val="clear" w:color="auto" w:fill="FFFFFF"/>
            <w:tcMar>
              <w:top w:w="0" w:type="dxa"/>
              <w:left w:w="0" w:type="dxa"/>
              <w:bottom w:w="0" w:type="dxa"/>
              <w:right w:w="0" w:type="dxa"/>
            </w:tcMar>
            <w:vAlign w:val="center"/>
          </w:tcPr>
          <w:p w14:paraId="77A3E840" w14:textId="77777777" w:rsidR="00222590" w:rsidRDefault="006A0008">
            <w:pPr>
              <w:spacing w:before="100" w:after="100"/>
              <w:ind w:left="100" w:right="100"/>
            </w:pPr>
            <w:r>
              <w:rPr>
                <w:rFonts w:ascii="Arial" w:eastAsia="Arial" w:hAnsi="Arial" w:cs="Arial"/>
                <w:color w:val="000000"/>
                <w:sz w:val="16"/>
                <w:szCs w:val="16"/>
              </w:rPr>
              <w:t>78.5 (259 / 330)</w:t>
            </w:r>
          </w:p>
        </w:tc>
      </w:tr>
      <w:tr w:rsidR="00222590" w14:paraId="3C29DC87" w14:textId="77777777" w:rsidTr="00222590">
        <w:trPr>
          <w:cantSplit/>
          <w:jc w:val="center"/>
        </w:trPr>
        <w:tc>
          <w:tcPr>
            <w:tcW w:w="1440" w:type="dxa"/>
            <w:vMerge w:val="restart"/>
            <w:shd w:val="clear" w:color="auto" w:fill="FFFFFF"/>
            <w:tcMar>
              <w:top w:w="0" w:type="dxa"/>
              <w:left w:w="0" w:type="dxa"/>
              <w:bottom w:w="0" w:type="dxa"/>
              <w:right w:w="0" w:type="dxa"/>
            </w:tcMar>
          </w:tcPr>
          <w:p w14:paraId="566E5A32" w14:textId="77777777" w:rsidR="00222590" w:rsidRDefault="006A0008">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62870B6D" w14:textId="77777777" w:rsidR="00222590" w:rsidRDefault="006A0008">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71CE3793" w14:textId="77777777" w:rsidR="00222590" w:rsidRDefault="006A0008">
            <w:pPr>
              <w:spacing w:before="100" w:after="100"/>
              <w:ind w:left="100" w:right="100"/>
            </w:pPr>
            <w:r>
              <w:rPr>
                <w:rFonts w:ascii="Arial" w:eastAsia="Arial" w:hAnsi="Arial" w:cs="Arial"/>
                <w:color w:val="000000"/>
                <w:sz w:val="16"/>
                <w:szCs w:val="16"/>
              </w:rPr>
              <w:t>14.3 (6 / 42)</w:t>
            </w:r>
          </w:p>
        </w:tc>
        <w:tc>
          <w:tcPr>
            <w:tcW w:w="2160" w:type="dxa"/>
            <w:shd w:val="clear" w:color="auto" w:fill="FFFFFF"/>
            <w:tcMar>
              <w:top w:w="0" w:type="dxa"/>
              <w:left w:w="0" w:type="dxa"/>
              <w:bottom w:w="0" w:type="dxa"/>
              <w:right w:w="0" w:type="dxa"/>
            </w:tcMar>
            <w:vAlign w:val="center"/>
          </w:tcPr>
          <w:p w14:paraId="0F370096" w14:textId="77777777" w:rsidR="00222590" w:rsidRDefault="006A0008">
            <w:pPr>
              <w:spacing w:before="100" w:after="100"/>
              <w:ind w:left="100" w:right="100"/>
            </w:pPr>
            <w:r>
              <w:rPr>
                <w:rFonts w:ascii="Arial" w:eastAsia="Arial" w:hAnsi="Arial" w:cs="Arial"/>
                <w:color w:val="000000"/>
                <w:sz w:val="16"/>
                <w:szCs w:val="16"/>
              </w:rPr>
              <w:t>31.9 (36 / 113)</w:t>
            </w:r>
          </w:p>
        </w:tc>
        <w:tc>
          <w:tcPr>
            <w:tcW w:w="2160" w:type="dxa"/>
            <w:shd w:val="clear" w:color="auto" w:fill="FFFFFF"/>
            <w:tcMar>
              <w:top w:w="0" w:type="dxa"/>
              <w:left w:w="0" w:type="dxa"/>
              <w:bottom w:w="0" w:type="dxa"/>
              <w:right w:w="0" w:type="dxa"/>
            </w:tcMar>
            <w:vAlign w:val="center"/>
          </w:tcPr>
          <w:p w14:paraId="4C1E2979" w14:textId="77777777" w:rsidR="00222590" w:rsidRDefault="006A0008">
            <w:pPr>
              <w:spacing w:before="100" w:after="100"/>
              <w:ind w:left="100" w:right="100"/>
            </w:pPr>
            <w:r>
              <w:rPr>
                <w:rFonts w:ascii="Arial" w:eastAsia="Arial" w:hAnsi="Arial" w:cs="Arial"/>
                <w:color w:val="000000"/>
                <w:sz w:val="16"/>
                <w:szCs w:val="16"/>
              </w:rPr>
              <w:t>67.5 (243 / 360)</w:t>
            </w:r>
          </w:p>
        </w:tc>
      </w:tr>
      <w:tr w:rsidR="00222590" w14:paraId="04ECF35E" w14:textId="77777777" w:rsidTr="00222590">
        <w:trPr>
          <w:cantSplit/>
          <w:jc w:val="center"/>
        </w:trPr>
        <w:tc>
          <w:tcPr>
            <w:tcW w:w="1440" w:type="dxa"/>
            <w:vMerge/>
            <w:shd w:val="clear" w:color="auto" w:fill="FFFFFF"/>
            <w:tcMar>
              <w:top w:w="0" w:type="dxa"/>
              <w:left w:w="0" w:type="dxa"/>
              <w:bottom w:w="0" w:type="dxa"/>
              <w:right w:w="0" w:type="dxa"/>
            </w:tcMar>
          </w:tcPr>
          <w:p w14:paraId="2CFDEB27"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24331548" w14:textId="77777777" w:rsidR="00222590" w:rsidRDefault="006A0008">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56C42407" w14:textId="77777777" w:rsidR="00222590" w:rsidRDefault="006A0008">
            <w:pPr>
              <w:spacing w:before="100" w:after="100"/>
              <w:ind w:left="100" w:right="100"/>
            </w:pPr>
            <w:r>
              <w:rPr>
                <w:rFonts w:ascii="Arial" w:eastAsia="Arial" w:hAnsi="Arial" w:cs="Arial"/>
                <w:color w:val="000000"/>
                <w:sz w:val="16"/>
                <w:szCs w:val="16"/>
              </w:rPr>
              <w:t>22 (9 / 41)</w:t>
            </w:r>
          </w:p>
        </w:tc>
        <w:tc>
          <w:tcPr>
            <w:tcW w:w="2160" w:type="dxa"/>
            <w:shd w:val="clear" w:color="auto" w:fill="FFFFFF"/>
            <w:tcMar>
              <w:top w:w="0" w:type="dxa"/>
              <w:left w:w="0" w:type="dxa"/>
              <w:bottom w:w="0" w:type="dxa"/>
              <w:right w:w="0" w:type="dxa"/>
            </w:tcMar>
            <w:vAlign w:val="center"/>
          </w:tcPr>
          <w:p w14:paraId="3DA6F536" w14:textId="77777777" w:rsidR="00222590" w:rsidRDefault="006A0008">
            <w:pPr>
              <w:spacing w:before="100" w:after="100"/>
              <w:ind w:left="100" w:right="100"/>
            </w:pPr>
            <w:r>
              <w:rPr>
                <w:rFonts w:ascii="Arial" w:eastAsia="Arial" w:hAnsi="Arial" w:cs="Arial"/>
                <w:color w:val="000000"/>
                <w:sz w:val="16"/>
                <w:szCs w:val="16"/>
              </w:rPr>
              <w:t>41.4 (46 / 111)</w:t>
            </w:r>
          </w:p>
        </w:tc>
        <w:tc>
          <w:tcPr>
            <w:tcW w:w="2160" w:type="dxa"/>
            <w:shd w:val="clear" w:color="auto" w:fill="FFFFFF"/>
            <w:tcMar>
              <w:top w:w="0" w:type="dxa"/>
              <w:left w:w="0" w:type="dxa"/>
              <w:bottom w:w="0" w:type="dxa"/>
              <w:right w:w="0" w:type="dxa"/>
            </w:tcMar>
            <w:vAlign w:val="center"/>
          </w:tcPr>
          <w:p w14:paraId="4919FC32" w14:textId="77777777" w:rsidR="00222590" w:rsidRDefault="006A0008">
            <w:pPr>
              <w:spacing w:before="100" w:after="100"/>
              <w:ind w:left="100" w:right="100"/>
            </w:pPr>
            <w:r>
              <w:rPr>
                <w:rFonts w:ascii="Arial" w:eastAsia="Arial" w:hAnsi="Arial" w:cs="Arial"/>
                <w:color w:val="000000"/>
                <w:sz w:val="16"/>
                <w:szCs w:val="16"/>
              </w:rPr>
              <w:t>72.2 (260 / 360)</w:t>
            </w:r>
          </w:p>
        </w:tc>
      </w:tr>
      <w:tr w:rsidR="00222590" w14:paraId="7058FC01" w14:textId="77777777" w:rsidTr="00222590">
        <w:trPr>
          <w:cantSplit/>
          <w:jc w:val="center"/>
        </w:trPr>
        <w:tc>
          <w:tcPr>
            <w:tcW w:w="1440" w:type="dxa"/>
            <w:vMerge w:val="restart"/>
            <w:shd w:val="clear" w:color="auto" w:fill="FFFFFF"/>
            <w:tcMar>
              <w:top w:w="0" w:type="dxa"/>
              <w:left w:w="0" w:type="dxa"/>
              <w:bottom w:w="0" w:type="dxa"/>
              <w:right w:w="0" w:type="dxa"/>
            </w:tcMar>
          </w:tcPr>
          <w:p w14:paraId="11411187" w14:textId="77777777" w:rsidR="00222590" w:rsidRDefault="006A0008">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084A1A40" w14:textId="77777777" w:rsidR="00222590" w:rsidRDefault="006A0008">
            <w:pPr>
              <w:spacing w:before="100" w:after="100"/>
              <w:ind w:left="100" w:right="100"/>
            </w:pPr>
            <w:r>
              <w:rPr>
                <w:rFonts w:ascii="Arial" w:eastAsia="Arial" w:hAnsi="Arial" w:cs="Arial"/>
                <w:color w:val="000000"/>
                <w:sz w:val="16"/>
                <w:szCs w:val="16"/>
              </w:rPr>
              <w:t>N1</w:t>
            </w:r>
          </w:p>
        </w:tc>
        <w:tc>
          <w:tcPr>
            <w:tcW w:w="2160" w:type="dxa"/>
            <w:shd w:val="clear" w:color="auto" w:fill="FFFFFF"/>
            <w:tcMar>
              <w:top w:w="0" w:type="dxa"/>
              <w:left w:w="0" w:type="dxa"/>
              <w:bottom w:w="0" w:type="dxa"/>
              <w:right w:w="0" w:type="dxa"/>
            </w:tcMar>
            <w:vAlign w:val="center"/>
          </w:tcPr>
          <w:p w14:paraId="1DDDB130" w14:textId="77777777" w:rsidR="00222590" w:rsidRDefault="006A0008">
            <w:pPr>
              <w:spacing w:before="100" w:after="100"/>
              <w:ind w:left="100" w:right="100"/>
            </w:pPr>
            <w:r>
              <w:rPr>
                <w:rFonts w:ascii="Arial" w:eastAsia="Arial" w:hAnsi="Arial" w:cs="Arial"/>
                <w:color w:val="000000"/>
                <w:sz w:val="16"/>
                <w:szCs w:val="16"/>
              </w:rPr>
              <w:t>16.7 (7 / 42)</w:t>
            </w:r>
          </w:p>
        </w:tc>
        <w:tc>
          <w:tcPr>
            <w:tcW w:w="2160" w:type="dxa"/>
            <w:shd w:val="clear" w:color="auto" w:fill="FFFFFF"/>
            <w:tcMar>
              <w:top w:w="0" w:type="dxa"/>
              <w:left w:w="0" w:type="dxa"/>
              <w:bottom w:w="0" w:type="dxa"/>
              <w:right w:w="0" w:type="dxa"/>
            </w:tcMar>
            <w:vAlign w:val="center"/>
          </w:tcPr>
          <w:p w14:paraId="5CE35128" w14:textId="77777777" w:rsidR="00222590" w:rsidRDefault="006A0008">
            <w:pPr>
              <w:spacing w:before="100" w:after="100"/>
              <w:ind w:left="100" w:right="100"/>
            </w:pPr>
            <w:r>
              <w:rPr>
                <w:rFonts w:ascii="Arial" w:eastAsia="Arial" w:hAnsi="Arial" w:cs="Arial"/>
                <w:color w:val="000000"/>
                <w:sz w:val="16"/>
                <w:szCs w:val="16"/>
              </w:rPr>
              <w:t>50 (57 / 114)</w:t>
            </w:r>
          </w:p>
        </w:tc>
        <w:tc>
          <w:tcPr>
            <w:tcW w:w="2160" w:type="dxa"/>
            <w:shd w:val="clear" w:color="auto" w:fill="FFFFFF"/>
            <w:tcMar>
              <w:top w:w="0" w:type="dxa"/>
              <w:left w:w="0" w:type="dxa"/>
              <w:bottom w:w="0" w:type="dxa"/>
              <w:right w:w="0" w:type="dxa"/>
            </w:tcMar>
            <w:vAlign w:val="center"/>
          </w:tcPr>
          <w:p w14:paraId="17AD59C1" w14:textId="77777777" w:rsidR="00222590" w:rsidRDefault="006A0008">
            <w:pPr>
              <w:spacing w:before="100" w:after="100"/>
              <w:ind w:left="100" w:right="100"/>
            </w:pPr>
            <w:r>
              <w:rPr>
                <w:rFonts w:ascii="Arial" w:eastAsia="Arial" w:hAnsi="Arial" w:cs="Arial"/>
                <w:color w:val="000000"/>
                <w:sz w:val="16"/>
                <w:szCs w:val="16"/>
              </w:rPr>
              <w:t>75.5 (281 / 372)</w:t>
            </w:r>
          </w:p>
        </w:tc>
      </w:tr>
      <w:tr w:rsidR="00222590" w14:paraId="715AA185" w14:textId="77777777" w:rsidTr="00222590">
        <w:trPr>
          <w:cantSplit/>
          <w:jc w:val="center"/>
        </w:trPr>
        <w:tc>
          <w:tcPr>
            <w:tcW w:w="1440" w:type="dxa"/>
            <w:vMerge/>
            <w:shd w:val="clear" w:color="auto" w:fill="FFFFFF"/>
            <w:tcMar>
              <w:top w:w="0" w:type="dxa"/>
              <w:left w:w="0" w:type="dxa"/>
              <w:bottom w:w="0" w:type="dxa"/>
              <w:right w:w="0" w:type="dxa"/>
            </w:tcMar>
          </w:tcPr>
          <w:p w14:paraId="20C8A9BA"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4D2405AF" w14:textId="77777777" w:rsidR="00222590" w:rsidRDefault="006A0008">
            <w:pPr>
              <w:spacing w:before="100" w:after="100"/>
              <w:ind w:left="100" w:right="100"/>
            </w:pPr>
            <w:r>
              <w:rPr>
                <w:rFonts w:ascii="Arial" w:eastAsia="Arial" w:hAnsi="Arial" w:cs="Arial"/>
                <w:color w:val="000000"/>
                <w:sz w:val="16"/>
                <w:szCs w:val="16"/>
              </w:rPr>
              <w:t>N2</w:t>
            </w:r>
          </w:p>
        </w:tc>
        <w:tc>
          <w:tcPr>
            <w:tcW w:w="2160" w:type="dxa"/>
            <w:shd w:val="clear" w:color="auto" w:fill="FFFFFF"/>
            <w:tcMar>
              <w:top w:w="0" w:type="dxa"/>
              <w:left w:w="0" w:type="dxa"/>
              <w:bottom w:w="0" w:type="dxa"/>
              <w:right w:w="0" w:type="dxa"/>
            </w:tcMar>
            <w:vAlign w:val="center"/>
          </w:tcPr>
          <w:p w14:paraId="79FADE7E" w14:textId="77777777" w:rsidR="00222590" w:rsidRDefault="006A0008">
            <w:pPr>
              <w:spacing w:before="100" w:after="100"/>
              <w:ind w:left="100" w:right="100"/>
            </w:pPr>
            <w:r>
              <w:rPr>
                <w:rFonts w:ascii="Arial" w:eastAsia="Arial" w:hAnsi="Arial" w:cs="Arial"/>
                <w:color w:val="000000"/>
                <w:sz w:val="16"/>
                <w:szCs w:val="16"/>
              </w:rPr>
              <w:t>14.6 (6 / 41)</w:t>
            </w:r>
          </w:p>
        </w:tc>
        <w:tc>
          <w:tcPr>
            <w:tcW w:w="2160" w:type="dxa"/>
            <w:shd w:val="clear" w:color="auto" w:fill="FFFFFF"/>
            <w:tcMar>
              <w:top w:w="0" w:type="dxa"/>
              <w:left w:w="0" w:type="dxa"/>
              <w:bottom w:w="0" w:type="dxa"/>
              <w:right w:w="0" w:type="dxa"/>
            </w:tcMar>
            <w:vAlign w:val="center"/>
          </w:tcPr>
          <w:p w14:paraId="28367266" w14:textId="77777777" w:rsidR="00222590" w:rsidRDefault="006A0008">
            <w:pPr>
              <w:spacing w:before="100" w:after="100"/>
              <w:ind w:left="100" w:right="100"/>
            </w:pPr>
            <w:r>
              <w:rPr>
                <w:rFonts w:ascii="Arial" w:eastAsia="Arial" w:hAnsi="Arial" w:cs="Arial"/>
                <w:color w:val="000000"/>
                <w:sz w:val="16"/>
                <w:szCs w:val="16"/>
              </w:rPr>
              <w:t>41.4 (46 / 111)</w:t>
            </w:r>
          </w:p>
        </w:tc>
        <w:tc>
          <w:tcPr>
            <w:tcW w:w="2160" w:type="dxa"/>
            <w:shd w:val="clear" w:color="auto" w:fill="FFFFFF"/>
            <w:tcMar>
              <w:top w:w="0" w:type="dxa"/>
              <w:left w:w="0" w:type="dxa"/>
              <w:bottom w:w="0" w:type="dxa"/>
              <w:right w:w="0" w:type="dxa"/>
            </w:tcMar>
            <w:vAlign w:val="center"/>
          </w:tcPr>
          <w:p w14:paraId="4BCF78D0" w14:textId="77777777" w:rsidR="00222590" w:rsidRDefault="006A0008">
            <w:pPr>
              <w:spacing w:before="100" w:after="100"/>
              <w:ind w:left="100" w:right="100"/>
            </w:pPr>
            <w:r>
              <w:rPr>
                <w:rFonts w:ascii="Arial" w:eastAsia="Arial" w:hAnsi="Arial" w:cs="Arial"/>
                <w:color w:val="000000"/>
                <w:sz w:val="16"/>
                <w:szCs w:val="16"/>
              </w:rPr>
              <w:t>72 (268 / 372)</w:t>
            </w:r>
          </w:p>
        </w:tc>
      </w:tr>
    </w:tbl>
    <w:p w14:paraId="3CF362FA" w14:textId="5CAD1CE5" w:rsidR="00222590" w:rsidRDefault="006A0008">
      <w:pPr>
        <w:pStyle w:val="BodyText"/>
      </w:pPr>
      <w:r>
        <w:t>The first column of percentages labeled “Percentage of Sampling Dates in which All Results were Undetermined” in Table 4.1 shows the frequencies of undetermined RT-qPCR values with respect to the date of sampling. To explain further, of the 43 distinct sampling dates in the data</w:t>
      </w:r>
      <w:r>
        <w:rPr>
          <w:rStyle w:val="FootnoteReference"/>
        </w:rPr>
        <w:footnoteReference w:id="4"/>
      </w:r>
      <w:r>
        <w:t xml:space="preserve">, there are some sampling dates where </w:t>
      </w:r>
      <w:r>
        <w:rPr>
          <w:b/>
          <w:bCs/>
          <w:i/>
          <w:iCs/>
        </w:rPr>
        <w:t>every</w:t>
      </w:r>
      <w:r>
        <w:t xml:space="preserve"> RT-qPCR experiment for that day’s samples yielded undetermined results. For example, the samples from Cedar Creek on 30 June 2020 all yielded undetermined results for all biologic and technical replicates for both viral sequence targets, N1 and N2, in the RT-qPCR experiments.</w:t>
      </w:r>
    </w:p>
    <w:p w14:paraId="6028EDCE" w14:textId="77777777" w:rsidR="00222590" w:rsidRDefault="006A0008">
      <w:pPr>
        <w:pStyle w:val="BodyText"/>
      </w:pPr>
      <w:r>
        <w:t>The next column, labeled “Percentage of Biological Replicates in which All Results were Undetermined” goes to the next smaller level in the data hierarchy: the biological replicates. There are a total of 110, 117, and 117 biological replicates from the Cedar Creek, Middle Oconee, and North Oconee Wastewater Reclamation Facilities, respectively.</w:t>
      </w:r>
      <w:r>
        <w:rPr>
          <w:rStyle w:val="FootnoteReference"/>
        </w:rPr>
        <w:footnoteReference w:id="5"/>
      </w:r>
      <w:r>
        <w:t xml:space="preserve"> So, the percentages in this column refer to the frequencies in which </w:t>
      </w:r>
      <w:r>
        <w:rPr>
          <w:i/>
          <w:iCs/>
        </w:rPr>
        <w:t>all</w:t>
      </w:r>
      <w:r>
        <w:t xml:space="preserve"> the technical replicate experiments among the biological replicates yielded undetermined results.</w:t>
      </w:r>
    </w:p>
    <w:p w14:paraId="1D37E1A3" w14:textId="5A59A652" w:rsidR="00222590" w:rsidRDefault="006A0008">
      <w:pPr>
        <w:pStyle w:val="BodyText"/>
      </w:pPr>
      <w:r>
        <w:lastRenderedPageBreak/>
        <w:t>The last column in Table 4.1 shows the percentage of all technical replicates (i.e., the smallest experimental unit) that yielded an undetermined result from the RT-qPCR. Unlike the other columns, this one is a simple frequency calculation of the raw data. In fact, if you sum the denominators of each row in the last column, then you will get 2124 which is the total number of rows / experimental units in the RT-qPCR dataset.</w:t>
      </w:r>
    </w:p>
    <w:p w14:paraId="3C4E8795" w14:textId="77777777" w:rsidR="003603F3" w:rsidRDefault="003603F3">
      <w:pPr>
        <w:pStyle w:val="BodyText"/>
      </w:pPr>
    </w:p>
    <w:p w14:paraId="0E1E016C" w14:textId="77777777" w:rsidR="00222590" w:rsidRDefault="006A0008">
      <w:pPr>
        <w:pStyle w:val="CaptionedFigure"/>
      </w:pPr>
      <w:r>
        <w:rPr>
          <w:noProof/>
        </w:rPr>
        <w:drawing>
          <wp:inline distT="0" distB="0" distL="0" distR="0" wp14:anchorId="6E208A2E" wp14:editId="7161E6EB">
            <wp:extent cx="5334000" cy="3000375"/>
            <wp:effectExtent l="0" t="0" r="0" b="0"/>
            <wp:docPr id="7" name="Picture" descr="Figure 4.7: (ref:barplot-caption)"/>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bar-prop-detect-1.png"/>
                    <pic:cNvPicPr>
                      <a:picLocks noChangeAspect="1" noChangeArrowheads="1"/>
                    </pic:cNvPicPr>
                  </pic:nvPicPr>
                  <pic:blipFill>
                    <a:blip r:embed="rId15"/>
                    <a:stretch>
                      <a:fillRect/>
                    </a:stretch>
                  </pic:blipFill>
                  <pic:spPr bwMode="auto">
                    <a:xfrm>
                      <a:off x="0" y="0"/>
                      <a:ext cx="5334000" cy="3000375"/>
                    </a:xfrm>
                    <a:prstGeom prst="rect">
                      <a:avLst/>
                    </a:prstGeom>
                    <a:noFill/>
                    <a:ln w="9525">
                      <a:noFill/>
                      <a:headEnd/>
                      <a:tailEnd/>
                    </a:ln>
                  </pic:spPr>
                </pic:pic>
              </a:graphicData>
            </a:graphic>
          </wp:inline>
        </w:drawing>
      </w:r>
    </w:p>
    <w:p w14:paraId="3C05D340" w14:textId="19336036" w:rsidR="003603F3" w:rsidRDefault="006A0008" w:rsidP="003603F3">
      <w:pPr>
        <w:pStyle w:val="ImageCaption"/>
      </w:pPr>
      <w:r>
        <w:t xml:space="preserve">Figure 4.7: </w:t>
      </w:r>
      <w:proofErr w:type="spellStart"/>
      <w:r w:rsidR="003603F3" w:rsidRPr="003603F3">
        <w:t>Barplot</w:t>
      </w:r>
      <w:proofErr w:type="spellEnd"/>
      <w:r w:rsidR="003603F3" w:rsidRPr="003603F3">
        <w:t xml:space="preserve"> of Proportions Undetermined. Here, D, B, &amp; T refer to sampling dates, biological replicates, and technical replicates, respectively. N1 &amp; N2 refer to the viral sequence targets. CC, MI, &amp; NO refer to the wastewater reclamation facilities Cedar Creek, Middle Oconee, and North Oconee, respectively.</w:t>
      </w:r>
    </w:p>
    <w:p w14:paraId="62FEBE59" w14:textId="77777777" w:rsidR="003603F3" w:rsidRDefault="003603F3" w:rsidP="003603F3">
      <w:pPr>
        <w:pStyle w:val="ImageCaption"/>
      </w:pPr>
    </w:p>
    <w:p w14:paraId="38364988" w14:textId="5C9046E2" w:rsidR="00222590" w:rsidRDefault="006A0008">
      <w:pPr>
        <w:pStyle w:val="BodyText"/>
      </w:pPr>
      <w:r>
        <w:t>To further explore the missingness and observed differences with respect to the viral sequence target and wastewater reclamation facility, logistic regression models were fit predicting the missing-data indicator from viral sequence target and wastewater reclamation facility.</w:t>
      </w:r>
      <w:r>
        <w:rPr>
          <w:rStyle w:val="FootnoteReference"/>
        </w:rPr>
        <w:footnoteReference w:id="6"/>
      </w:r>
      <w:r>
        <w:t xml:space="preserve"> Table 4.2 shows </w:t>
      </w:r>
      <w:del w:id="47" w:author="Stephen Lynn Rathbun" w:date="2021-05-03T12:14:00Z">
        <w:r w:rsidDel="008E4070">
          <w:delText xml:space="preserve">extensive </w:delText>
        </w:r>
      </w:del>
      <w:ins w:id="48" w:author="Stephen Lynn Rathbun" w:date="2021-05-03T12:14:00Z">
        <w:r w:rsidR="008E4070">
          <w:t>the</w:t>
        </w:r>
        <w:r w:rsidR="008E4070">
          <w:t xml:space="preserve"> </w:t>
        </w:r>
      </w:ins>
      <w:r>
        <w:t>results of these logistic regression models.</w:t>
      </w:r>
    </w:p>
    <w:p w14:paraId="15AFC93D" w14:textId="77777777" w:rsidR="00222590" w:rsidRDefault="006A0008">
      <w:pPr>
        <w:pStyle w:val="TableCaption"/>
      </w:pPr>
      <w:commentRangeStart w:id="49"/>
      <w:r>
        <w:lastRenderedPageBreak/>
        <w:t xml:space="preserve">Table 4.2: </w:t>
      </w:r>
      <w:bookmarkStart w:id="50" w:name="tab:fit-tab"/>
      <w:r>
        <w:t>Logistic Regression for Undetermined RT-qPCR Results on Viral Sequence Target and Wastewater Reclamation Facility</w:t>
      </w:r>
      <w:bookmarkEnd w:id="50"/>
      <w:commentRangeEnd w:id="49"/>
      <w:r w:rsidR="008E4070">
        <w:rPr>
          <w:rStyle w:val="CommentReference"/>
          <w:i w:val="0"/>
        </w:rPr>
        <w:commentReference w:id="49"/>
      </w:r>
    </w:p>
    <w:tbl>
      <w:tblPr>
        <w:tblStyle w:val="Table"/>
        <w:tblW w:w="10715" w:type="dxa"/>
        <w:jc w:val="center"/>
        <w:tblLayout w:type="fixed"/>
        <w:tblLook w:val="0420" w:firstRow="1" w:lastRow="0" w:firstColumn="0" w:lastColumn="0" w:noHBand="0" w:noVBand="1"/>
      </w:tblPr>
      <w:tblGrid>
        <w:gridCol w:w="1108"/>
        <w:gridCol w:w="1478"/>
        <w:gridCol w:w="1478"/>
        <w:gridCol w:w="2217"/>
        <w:gridCol w:w="2217"/>
        <w:gridCol w:w="2217"/>
      </w:tblGrid>
      <w:tr w:rsidR="00222590" w14:paraId="43877259" w14:textId="77777777" w:rsidTr="003603F3">
        <w:trPr>
          <w:cnfStyle w:val="100000000000" w:firstRow="1" w:lastRow="0" w:firstColumn="0" w:lastColumn="0" w:oddVBand="0" w:evenVBand="0" w:oddHBand="0" w:evenHBand="0" w:firstRowFirstColumn="0" w:firstRowLastColumn="0" w:lastRowFirstColumn="0" w:lastRowLastColumn="0"/>
          <w:cantSplit/>
          <w:trHeight w:val="874"/>
          <w:jc w:val="center"/>
        </w:trPr>
        <w:tc>
          <w:tcPr>
            <w:tcW w:w="1108" w:type="dxa"/>
            <w:tcBorders>
              <w:bottom w:val="single" w:sz="16" w:space="0" w:color="000000"/>
            </w:tcBorders>
            <w:shd w:val="clear" w:color="auto" w:fill="FFFFFF"/>
            <w:tcMar>
              <w:top w:w="0" w:type="dxa"/>
              <w:left w:w="0" w:type="dxa"/>
              <w:bottom w:w="0" w:type="dxa"/>
              <w:right w:w="0" w:type="dxa"/>
            </w:tcMar>
            <w:vAlign w:val="center"/>
          </w:tcPr>
          <w:p w14:paraId="13C7F30B" w14:textId="77777777" w:rsidR="00222590" w:rsidRDefault="006A0008">
            <w:pPr>
              <w:spacing w:before="100" w:after="100"/>
              <w:ind w:left="100" w:right="100"/>
              <w:jc w:val="center"/>
            </w:pPr>
            <w:r>
              <w:rPr>
                <w:rFonts w:ascii="Arial" w:eastAsia="Arial" w:hAnsi="Arial" w:cs="Arial"/>
                <w:b/>
                <w:color w:val="000000"/>
              </w:rPr>
              <w:t>A</w:t>
            </w:r>
          </w:p>
        </w:tc>
        <w:tc>
          <w:tcPr>
            <w:tcW w:w="1478" w:type="dxa"/>
            <w:tcBorders>
              <w:bottom w:val="single" w:sz="16" w:space="0" w:color="000000"/>
            </w:tcBorders>
            <w:shd w:val="clear" w:color="auto" w:fill="FFFFFF"/>
            <w:tcMar>
              <w:top w:w="0" w:type="dxa"/>
              <w:left w:w="0" w:type="dxa"/>
              <w:bottom w:w="0" w:type="dxa"/>
              <w:right w:w="0" w:type="dxa"/>
            </w:tcMar>
            <w:vAlign w:val="top"/>
          </w:tcPr>
          <w:p w14:paraId="78C3A437" w14:textId="77777777" w:rsidR="00222590" w:rsidRDefault="006A0008">
            <w:pPr>
              <w:spacing w:before="100" w:after="100"/>
              <w:ind w:left="100" w:right="100"/>
              <w:jc w:val="center"/>
            </w:pPr>
            <w:r>
              <w:rPr>
                <w:rFonts w:ascii="Arial" w:eastAsia="Arial" w:hAnsi="Arial" w:cs="Arial"/>
                <w:b/>
                <w:color w:val="000000"/>
                <w:sz w:val="18"/>
                <w:szCs w:val="18"/>
              </w:rPr>
              <w:t>Wastewater Reclamation Facility</w:t>
            </w:r>
          </w:p>
        </w:tc>
        <w:tc>
          <w:tcPr>
            <w:tcW w:w="1478" w:type="dxa"/>
            <w:tcBorders>
              <w:bottom w:val="single" w:sz="16" w:space="0" w:color="000000"/>
            </w:tcBorders>
            <w:shd w:val="clear" w:color="auto" w:fill="FFFFFF"/>
            <w:tcMar>
              <w:top w:w="0" w:type="dxa"/>
              <w:left w:w="0" w:type="dxa"/>
              <w:bottom w:w="0" w:type="dxa"/>
              <w:right w:w="0" w:type="dxa"/>
            </w:tcMar>
            <w:vAlign w:val="center"/>
          </w:tcPr>
          <w:p w14:paraId="047FCD2B" w14:textId="77777777" w:rsidR="00222590" w:rsidRDefault="006A0008">
            <w:pPr>
              <w:spacing w:before="100" w:after="100"/>
              <w:ind w:left="100" w:right="100"/>
              <w:jc w:val="center"/>
            </w:pPr>
            <w:r>
              <w:rPr>
                <w:rFonts w:ascii="Arial" w:eastAsia="Arial" w:hAnsi="Arial" w:cs="Arial"/>
                <w:b/>
                <w:color w:val="000000"/>
                <w:sz w:val="18"/>
                <w:szCs w:val="18"/>
              </w:rPr>
              <w:t>Viral Sequence Target</w:t>
            </w:r>
          </w:p>
        </w:tc>
        <w:tc>
          <w:tcPr>
            <w:tcW w:w="2217" w:type="dxa"/>
            <w:tcBorders>
              <w:bottom w:val="single" w:sz="16" w:space="0" w:color="000000"/>
            </w:tcBorders>
            <w:shd w:val="clear" w:color="auto" w:fill="FFFFFF"/>
            <w:tcMar>
              <w:top w:w="0" w:type="dxa"/>
              <w:left w:w="0" w:type="dxa"/>
              <w:bottom w:w="0" w:type="dxa"/>
              <w:right w:w="0" w:type="dxa"/>
            </w:tcMar>
            <w:vAlign w:val="center"/>
          </w:tcPr>
          <w:p w14:paraId="35EE8F69" w14:textId="77777777" w:rsidR="00222590" w:rsidRDefault="006A0008">
            <w:pPr>
              <w:spacing w:before="100" w:after="100"/>
              <w:ind w:left="100" w:right="100"/>
              <w:jc w:val="center"/>
            </w:pPr>
            <w:r>
              <w:rPr>
                <w:rFonts w:ascii="Arial" w:eastAsia="Arial" w:hAnsi="Arial" w:cs="Arial"/>
                <w:b/>
                <w:color w:val="000000"/>
                <w:sz w:val="18"/>
                <w:szCs w:val="18"/>
              </w:rPr>
              <w:t>P̂ of Sampling Days in which All Results were Undetermined</w:t>
            </w:r>
          </w:p>
        </w:tc>
        <w:tc>
          <w:tcPr>
            <w:tcW w:w="2217" w:type="dxa"/>
            <w:tcBorders>
              <w:bottom w:val="single" w:sz="16" w:space="0" w:color="000000"/>
            </w:tcBorders>
            <w:shd w:val="clear" w:color="auto" w:fill="FFFFFF"/>
            <w:tcMar>
              <w:top w:w="0" w:type="dxa"/>
              <w:left w:w="0" w:type="dxa"/>
              <w:bottom w:w="0" w:type="dxa"/>
              <w:right w:w="0" w:type="dxa"/>
            </w:tcMar>
            <w:vAlign w:val="center"/>
          </w:tcPr>
          <w:p w14:paraId="1C00901B" w14:textId="77777777" w:rsidR="00222590" w:rsidRDefault="006A0008">
            <w:pPr>
              <w:spacing w:before="100" w:after="100"/>
              <w:ind w:left="100" w:right="100"/>
              <w:jc w:val="center"/>
            </w:pPr>
            <w:r>
              <w:rPr>
                <w:rFonts w:ascii="Arial" w:eastAsia="Arial" w:hAnsi="Arial" w:cs="Arial"/>
                <w:b/>
                <w:color w:val="000000"/>
                <w:sz w:val="18"/>
                <w:szCs w:val="18"/>
              </w:rPr>
              <w:t>P̂ of Biological Replicates in which All Results were Undetermined</w:t>
            </w:r>
          </w:p>
        </w:tc>
        <w:tc>
          <w:tcPr>
            <w:tcW w:w="2217" w:type="dxa"/>
            <w:tcBorders>
              <w:bottom w:val="single" w:sz="16" w:space="0" w:color="000000"/>
            </w:tcBorders>
            <w:shd w:val="clear" w:color="auto" w:fill="FFFFFF"/>
            <w:tcMar>
              <w:top w:w="0" w:type="dxa"/>
              <w:left w:w="0" w:type="dxa"/>
              <w:bottom w:w="0" w:type="dxa"/>
              <w:right w:w="0" w:type="dxa"/>
            </w:tcMar>
            <w:vAlign w:val="center"/>
          </w:tcPr>
          <w:p w14:paraId="5CA510EE" w14:textId="77777777" w:rsidR="00222590" w:rsidRDefault="006A0008">
            <w:pPr>
              <w:spacing w:before="100" w:after="100"/>
              <w:ind w:left="100" w:right="100"/>
              <w:jc w:val="center"/>
            </w:pPr>
            <w:r>
              <w:rPr>
                <w:rFonts w:ascii="Arial" w:eastAsia="Arial" w:hAnsi="Arial" w:cs="Arial"/>
                <w:b/>
                <w:color w:val="000000"/>
                <w:sz w:val="18"/>
                <w:szCs w:val="18"/>
              </w:rPr>
              <w:t>P̂ of Technical Replicates with All Undetermined Results</w:t>
            </w:r>
          </w:p>
        </w:tc>
      </w:tr>
      <w:tr w:rsidR="00222590" w14:paraId="361E98C2"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3E3A8BC9" w14:textId="77777777" w:rsidR="00222590" w:rsidRDefault="00222590">
            <w:pPr>
              <w:spacing w:before="100" w:after="100"/>
              <w:ind w:left="100" w:right="100"/>
            </w:pPr>
          </w:p>
        </w:tc>
        <w:tc>
          <w:tcPr>
            <w:tcW w:w="1478" w:type="dxa"/>
            <w:vMerge w:val="restart"/>
            <w:shd w:val="clear" w:color="auto" w:fill="FFFFFF"/>
            <w:tcMar>
              <w:top w:w="0" w:type="dxa"/>
              <w:left w:w="0" w:type="dxa"/>
              <w:bottom w:w="0" w:type="dxa"/>
              <w:right w:w="0" w:type="dxa"/>
            </w:tcMar>
          </w:tcPr>
          <w:p w14:paraId="6711747C" w14:textId="77777777" w:rsidR="00222590" w:rsidRDefault="006A0008">
            <w:pPr>
              <w:spacing w:before="100" w:after="100"/>
              <w:ind w:left="100" w:right="100"/>
            </w:pPr>
            <w:r>
              <w:rPr>
                <w:rFonts w:ascii="Arial" w:eastAsia="Arial" w:hAnsi="Arial" w:cs="Arial"/>
                <w:color w:val="000000"/>
                <w:sz w:val="16"/>
                <w:szCs w:val="16"/>
              </w:rPr>
              <w:t>CC</w:t>
            </w:r>
          </w:p>
        </w:tc>
        <w:tc>
          <w:tcPr>
            <w:tcW w:w="1478" w:type="dxa"/>
            <w:shd w:val="clear" w:color="auto" w:fill="FFFFFF"/>
            <w:tcMar>
              <w:top w:w="0" w:type="dxa"/>
              <w:left w:w="0" w:type="dxa"/>
              <w:bottom w:w="0" w:type="dxa"/>
              <w:right w:w="0" w:type="dxa"/>
            </w:tcMar>
            <w:vAlign w:val="center"/>
          </w:tcPr>
          <w:p w14:paraId="23AEAA6A" w14:textId="77777777" w:rsidR="00222590" w:rsidRDefault="006A0008">
            <w:pPr>
              <w:spacing w:before="100" w:after="100"/>
              <w:ind w:left="100" w:right="100"/>
            </w:pPr>
            <w:r>
              <w:rPr>
                <w:rFonts w:ascii="Arial" w:eastAsia="Arial" w:hAnsi="Arial" w:cs="Arial"/>
                <w:color w:val="000000"/>
                <w:sz w:val="16"/>
                <w:szCs w:val="16"/>
              </w:rPr>
              <w:t>N1</w:t>
            </w:r>
          </w:p>
        </w:tc>
        <w:tc>
          <w:tcPr>
            <w:tcW w:w="2217" w:type="dxa"/>
            <w:shd w:val="clear" w:color="auto" w:fill="FFFFFF"/>
            <w:tcMar>
              <w:top w:w="0" w:type="dxa"/>
              <w:left w:w="0" w:type="dxa"/>
              <w:bottom w:w="0" w:type="dxa"/>
              <w:right w:w="0" w:type="dxa"/>
            </w:tcMar>
            <w:vAlign w:val="center"/>
          </w:tcPr>
          <w:p w14:paraId="7ECC7786" w14:textId="77777777" w:rsidR="00222590" w:rsidRDefault="006A0008">
            <w:pPr>
              <w:spacing w:before="100" w:after="100"/>
              <w:ind w:left="100" w:right="100"/>
              <w:jc w:val="right"/>
            </w:pPr>
            <w:r>
              <w:rPr>
                <w:rFonts w:ascii="Arial" w:eastAsia="Arial" w:hAnsi="Arial" w:cs="Arial"/>
                <w:color w:val="000000"/>
                <w:sz w:val="16"/>
                <w:szCs w:val="16"/>
              </w:rPr>
              <w:t>0.523 (0.446, 0.601)</w:t>
            </w:r>
          </w:p>
        </w:tc>
        <w:tc>
          <w:tcPr>
            <w:tcW w:w="2217" w:type="dxa"/>
            <w:shd w:val="clear" w:color="auto" w:fill="FFFFFF"/>
            <w:tcMar>
              <w:top w:w="0" w:type="dxa"/>
              <w:left w:w="0" w:type="dxa"/>
              <w:bottom w:w="0" w:type="dxa"/>
              <w:right w:w="0" w:type="dxa"/>
            </w:tcMar>
            <w:vAlign w:val="center"/>
          </w:tcPr>
          <w:p w14:paraId="051259C7" w14:textId="77777777" w:rsidR="00222590" w:rsidRDefault="006A0008">
            <w:pPr>
              <w:spacing w:before="100" w:after="100"/>
              <w:ind w:left="100" w:right="100"/>
              <w:jc w:val="right"/>
            </w:pPr>
            <w:r>
              <w:rPr>
                <w:rFonts w:ascii="Arial" w:eastAsia="Arial" w:hAnsi="Arial" w:cs="Arial"/>
                <w:color w:val="000000"/>
                <w:sz w:val="16"/>
                <w:szCs w:val="16"/>
              </w:rPr>
              <w:t>0.523 (0.446, 0.601)</w:t>
            </w:r>
          </w:p>
        </w:tc>
        <w:tc>
          <w:tcPr>
            <w:tcW w:w="2217" w:type="dxa"/>
            <w:shd w:val="clear" w:color="auto" w:fill="FFFFFF"/>
            <w:tcMar>
              <w:top w:w="0" w:type="dxa"/>
              <w:left w:w="0" w:type="dxa"/>
              <w:bottom w:w="0" w:type="dxa"/>
              <w:right w:w="0" w:type="dxa"/>
            </w:tcMar>
            <w:vAlign w:val="center"/>
          </w:tcPr>
          <w:p w14:paraId="2C0AD1C7" w14:textId="77777777" w:rsidR="00222590" w:rsidRDefault="006A0008">
            <w:pPr>
              <w:spacing w:before="100" w:after="100"/>
              <w:ind w:left="100" w:right="100"/>
              <w:jc w:val="right"/>
            </w:pPr>
            <w:r>
              <w:rPr>
                <w:rFonts w:ascii="Arial" w:eastAsia="Arial" w:hAnsi="Arial" w:cs="Arial"/>
                <w:color w:val="000000"/>
                <w:sz w:val="16"/>
                <w:szCs w:val="16"/>
              </w:rPr>
              <w:t>0.773 (0.737, 0.81)</w:t>
            </w:r>
          </w:p>
        </w:tc>
      </w:tr>
      <w:tr w:rsidR="00222590" w14:paraId="4765DA94"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4ED71FAB"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2DE6D11E"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0AF13841" w14:textId="77777777" w:rsidR="00222590" w:rsidRDefault="006A0008">
            <w:pPr>
              <w:spacing w:before="100" w:after="100"/>
              <w:ind w:left="100" w:right="100"/>
            </w:pPr>
            <w:r>
              <w:rPr>
                <w:rFonts w:ascii="Arial" w:eastAsia="Arial" w:hAnsi="Arial" w:cs="Arial"/>
                <w:color w:val="000000"/>
                <w:sz w:val="16"/>
                <w:szCs w:val="16"/>
              </w:rPr>
              <w:t>N2</w:t>
            </w:r>
          </w:p>
        </w:tc>
        <w:tc>
          <w:tcPr>
            <w:tcW w:w="2217" w:type="dxa"/>
            <w:shd w:val="clear" w:color="auto" w:fill="FFFFFF"/>
            <w:tcMar>
              <w:top w:w="0" w:type="dxa"/>
              <w:left w:w="0" w:type="dxa"/>
              <w:bottom w:w="0" w:type="dxa"/>
              <w:right w:w="0" w:type="dxa"/>
            </w:tcMar>
            <w:vAlign w:val="center"/>
          </w:tcPr>
          <w:p w14:paraId="6307CC9C" w14:textId="77777777" w:rsidR="00222590" w:rsidRDefault="006A0008">
            <w:pPr>
              <w:spacing w:before="100" w:after="100"/>
              <w:ind w:left="100" w:right="100"/>
              <w:jc w:val="right"/>
            </w:pPr>
            <w:r>
              <w:rPr>
                <w:rFonts w:ascii="Arial" w:eastAsia="Arial" w:hAnsi="Arial" w:cs="Arial"/>
                <w:color w:val="000000"/>
                <w:sz w:val="16"/>
                <w:szCs w:val="16"/>
              </w:rPr>
              <w:t>0.529 (0.451, 0.607)</w:t>
            </w:r>
          </w:p>
        </w:tc>
        <w:tc>
          <w:tcPr>
            <w:tcW w:w="2217" w:type="dxa"/>
            <w:shd w:val="clear" w:color="auto" w:fill="FFFFFF"/>
            <w:tcMar>
              <w:top w:w="0" w:type="dxa"/>
              <w:left w:w="0" w:type="dxa"/>
              <w:bottom w:w="0" w:type="dxa"/>
              <w:right w:w="0" w:type="dxa"/>
            </w:tcMar>
            <w:vAlign w:val="center"/>
          </w:tcPr>
          <w:p w14:paraId="3D4162F3" w14:textId="77777777" w:rsidR="00222590" w:rsidRDefault="006A0008">
            <w:pPr>
              <w:spacing w:before="100" w:after="100"/>
              <w:ind w:left="100" w:right="100"/>
              <w:jc w:val="right"/>
            </w:pPr>
            <w:r>
              <w:rPr>
                <w:rFonts w:ascii="Arial" w:eastAsia="Arial" w:hAnsi="Arial" w:cs="Arial"/>
                <w:color w:val="000000"/>
                <w:sz w:val="16"/>
                <w:szCs w:val="16"/>
              </w:rPr>
              <w:t>0.529 (0.451, 0.607)</w:t>
            </w:r>
          </w:p>
        </w:tc>
        <w:tc>
          <w:tcPr>
            <w:tcW w:w="2217" w:type="dxa"/>
            <w:shd w:val="clear" w:color="auto" w:fill="FFFFFF"/>
            <w:tcMar>
              <w:top w:w="0" w:type="dxa"/>
              <w:left w:w="0" w:type="dxa"/>
              <w:bottom w:w="0" w:type="dxa"/>
              <w:right w:w="0" w:type="dxa"/>
            </w:tcMar>
            <w:vAlign w:val="center"/>
          </w:tcPr>
          <w:p w14:paraId="107DDBCC" w14:textId="77777777" w:rsidR="00222590" w:rsidRDefault="006A0008">
            <w:pPr>
              <w:spacing w:before="100" w:after="100"/>
              <w:ind w:left="100" w:right="100"/>
              <w:jc w:val="right"/>
            </w:pPr>
            <w:r>
              <w:rPr>
                <w:rFonts w:ascii="Arial" w:eastAsia="Arial" w:hAnsi="Arial" w:cs="Arial"/>
                <w:color w:val="000000"/>
                <w:sz w:val="16"/>
                <w:szCs w:val="16"/>
              </w:rPr>
              <w:t>0.781 (0.746, 0.817)</w:t>
            </w:r>
          </w:p>
        </w:tc>
      </w:tr>
      <w:tr w:rsidR="00222590" w14:paraId="67CAF1A2"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297F45D2" w14:textId="77777777" w:rsidR="00222590" w:rsidRDefault="00222590">
            <w:pPr>
              <w:spacing w:before="100" w:after="100"/>
              <w:ind w:left="100" w:right="100"/>
            </w:pPr>
          </w:p>
        </w:tc>
        <w:tc>
          <w:tcPr>
            <w:tcW w:w="1478" w:type="dxa"/>
            <w:vMerge w:val="restart"/>
            <w:shd w:val="clear" w:color="auto" w:fill="FFFFFF"/>
            <w:tcMar>
              <w:top w:w="0" w:type="dxa"/>
              <w:left w:w="0" w:type="dxa"/>
              <w:bottom w:w="0" w:type="dxa"/>
              <w:right w:w="0" w:type="dxa"/>
            </w:tcMar>
          </w:tcPr>
          <w:p w14:paraId="12A64BE7" w14:textId="77777777" w:rsidR="00222590" w:rsidRDefault="006A0008">
            <w:pPr>
              <w:spacing w:before="100" w:after="100"/>
              <w:ind w:left="100" w:right="100"/>
            </w:pPr>
            <w:r>
              <w:rPr>
                <w:rFonts w:ascii="Arial" w:eastAsia="Arial" w:hAnsi="Arial" w:cs="Arial"/>
                <w:color w:val="000000"/>
                <w:sz w:val="16"/>
                <w:szCs w:val="16"/>
              </w:rPr>
              <w:t>MI</w:t>
            </w:r>
          </w:p>
        </w:tc>
        <w:tc>
          <w:tcPr>
            <w:tcW w:w="1478" w:type="dxa"/>
            <w:shd w:val="clear" w:color="auto" w:fill="FFFFFF"/>
            <w:tcMar>
              <w:top w:w="0" w:type="dxa"/>
              <w:left w:w="0" w:type="dxa"/>
              <w:bottom w:w="0" w:type="dxa"/>
              <w:right w:w="0" w:type="dxa"/>
            </w:tcMar>
            <w:vAlign w:val="center"/>
          </w:tcPr>
          <w:p w14:paraId="10BAA2C1" w14:textId="77777777" w:rsidR="00222590" w:rsidRDefault="006A0008">
            <w:pPr>
              <w:spacing w:before="100" w:after="100"/>
              <w:ind w:left="100" w:right="100"/>
            </w:pPr>
            <w:r>
              <w:rPr>
                <w:rFonts w:ascii="Arial" w:eastAsia="Arial" w:hAnsi="Arial" w:cs="Arial"/>
                <w:color w:val="000000"/>
                <w:sz w:val="16"/>
                <w:szCs w:val="16"/>
              </w:rPr>
              <w:t>N1</w:t>
            </w:r>
          </w:p>
        </w:tc>
        <w:tc>
          <w:tcPr>
            <w:tcW w:w="2217" w:type="dxa"/>
            <w:shd w:val="clear" w:color="auto" w:fill="FFFFFF"/>
            <w:tcMar>
              <w:top w:w="0" w:type="dxa"/>
              <w:left w:w="0" w:type="dxa"/>
              <w:bottom w:w="0" w:type="dxa"/>
              <w:right w:w="0" w:type="dxa"/>
            </w:tcMar>
            <w:vAlign w:val="center"/>
          </w:tcPr>
          <w:p w14:paraId="630284AD" w14:textId="77777777" w:rsidR="00222590" w:rsidRDefault="006A0008">
            <w:pPr>
              <w:spacing w:before="100" w:after="100"/>
              <w:ind w:left="100" w:right="100"/>
              <w:jc w:val="right"/>
            </w:pPr>
            <w:r>
              <w:rPr>
                <w:rFonts w:ascii="Arial" w:eastAsia="Arial" w:hAnsi="Arial" w:cs="Arial"/>
                <w:color w:val="000000"/>
                <w:sz w:val="16"/>
                <w:szCs w:val="16"/>
              </w:rPr>
              <w:t>0.364 (0.291, 0.436)</w:t>
            </w:r>
          </w:p>
        </w:tc>
        <w:tc>
          <w:tcPr>
            <w:tcW w:w="2217" w:type="dxa"/>
            <w:shd w:val="clear" w:color="auto" w:fill="FFFFFF"/>
            <w:tcMar>
              <w:top w:w="0" w:type="dxa"/>
              <w:left w:w="0" w:type="dxa"/>
              <w:bottom w:w="0" w:type="dxa"/>
              <w:right w:w="0" w:type="dxa"/>
            </w:tcMar>
            <w:vAlign w:val="center"/>
          </w:tcPr>
          <w:p w14:paraId="72A8D462" w14:textId="77777777" w:rsidR="00222590" w:rsidRDefault="006A0008">
            <w:pPr>
              <w:spacing w:before="100" w:after="100"/>
              <w:ind w:left="100" w:right="100"/>
              <w:jc w:val="right"/>
            </w:pPr>
            <w:r>
              <w:rPr>
                <w:rFonts w:ascii="Arial" w:eastAsia="Arial" w:hAnsi="Arial" w:cs="Arial"/>
                <w:color w:val="000000"/>
                <w:sz w:val="16"/>
                <w:szCs w:val="16"/>
              </w:rPr>
              <w:t>0.364 (0.291, 0.436)</w:t>
            </w:r>
          </w:p>
        </w:tc>
        <w:tc>
          <w:tcPr>
            <w:tcW w:w="2217" w:type="dxa"/>
            <w:shd w:val="clear" w:color="auto" w:fill="FFFFFF"/>
            <w:tcMar>
              <w:top w:w="0" w:type="dxa"/>
              <w:left w:w="0" w:type="dxa"/>
              <w:bottom w:w="0" w:type="dxa"/>
              <w:right w:w="0" w:type="dxa"/>
            </w:tcMar>
            <w:vAlign w:val="center"/>
          </w:tcPr>
          <w:p w14:paraId="51E8B740" w14:textId="77777777" w:rsidR="00222590" w:rsidRDefault="006A0008">
            <w:pPr>
              <w:spacing w:before="100" w:after="100"/>
              <w:ind w:left="100" w:right="100"/>
              <w:jc w:val="right"/>
            </w:pPr>
            <w:r>
              <w:rPr>
                <w:rFonts w:ascii="Arial" w:eastAsia="Arial" w:hAnsi="Arial" w:cs="Arial"/>
                <w:color w:val="000000"/>
                <w:sz w:val="16"/>
                <w:szCs w:val="16"/>
              </w:rPr>
              <w:t>0.694 (0.655, 0.733)</w:t>
            </w:r>
          </w:p>
        </w:tc>
      </w:tr>
      <w:tr w:rsidR="00222590" w14:paraId="701977F8"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6FA4B674"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1CF881D8"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0499FF22" w14:textId="77777777" w:rsidR="00222590" w:rsidRDefault="006A0008">
            <w:pPr>
              <w:spacing w:before="100" w:after="100"/>
              <w:ind w:left="100" w:right="100"/>
            </w:pPr>
            <w:r>
              <w:rPr>
                <w:rFonts w:ascii="Arial" w:eastAsia="Arial" w:hAnsi="Arial" w:cs="Arial"/>
                <w:color w:val="000000"/>
                <w:sz w:val="16"/>
                <w:szCs w:val="16"/>
              </w:rPr>
              <w:t>N2</w:t>
            </w:r>
          </w:p>
        </w:tc>
        <w:tc>
          <w:tcPr>
            <w:tcW w:w="2217" w:type="dxa"/>
            <w:shd w:val="clear" w:color="auto" w:fill="FFFFFF"/>
            <w:tcMar>
              <w:top w:w="0" w:type="dxa"/>
              <w:left w:w="0" w:type="dxa"/>
              <w:bottom w:w="0" w:type="dxa"/>
              <w:right w:w="0" w:type="dxa"/>
            </w:tcMar>
            <w:vAlign w:val="center"/>
          </w:tcPr>
          <w:p w14:paraId="22DD6FA7" w14:textId="77777777" w:rsidR="00222590" w:rsidRDefault="006A0008">
            <w:pPr>
              <w:spacing w:before="100" w:after="100"/>
              <w:ind w:left="100" w:right="100"/>
              <w:jc w:val="right"/>
            </w:pPr>
            <w:r>
              <w:rPr>
                <w:rFonts w:ascii="Arial" w:eastAsia="Arial" w:hAnsi="Arial" w:cs="Arial"/>
                <w:color w:val="000000"/>
                <w:sz w:val="16"/>
                <w:szCs w:val="16"/>
              </w:rPr>
              <w:t>0.369 (0.296, 0.441)</w:t>
            </w:r>
          </w:p>
        </w:tc>
        <w:tc>
          <w:tcPr>
            <w:tcW w:w="2217" w:type="dxa"/>
            <w:shd w:val="clear" w:color="auto" w:fill="FFFFFF"/>
            <w:tcMar>
              <w:top w:w="0" w:type="dxa"/>
              <w:left w:w="0" w:type="dxa"/>
              <w:bottom w:w="0" w:type="dxa"/>
              <w:right w:w="0" w:type="dxa"/>
            </w:tcMar>
            <w:vAlign w:val="center"/>
          </w:tcPr>
          <w:p w14:paraId="24112B44" w14:textId="77777777" w:rsidR="00222590" w:rsidRDefault="006A0008">
            <w:pPr>
              <w:spacing w:before="100" w:after="100"/>
              <w:ind w:left="100" w:right="100"/>
              <w:jc w:val="right"/>
            </w:pPr>
            <w:r>
              <w:rPr>
                <w:rFonts w:ascii="Arial" w:eastAsia="Arial" w:hAnsi="Arial" w:cs="Arial"/>
                <w:color w:val="000000"/>
                <w:sz w:val="16"/>
                <w:szCs w:val="16"/>
              </w:rPr>
              <w:t>0.369 (0.296, 0.441)</w:t>
            </w:r>
          </w:p>
        </w:tc>
        <w:tc>
          <w:tcPr>
            <w:tcW w:w="2217" w:type="dxa"/>
            <w:shd w:val="clear" w:color="auto" w:fill="FFFFFF"/>
            <w:tcMar>
              <w:top w:w="0" w:type="dxa"/>
              <w:left w:w="0" w:type="dxa"/>
              <w:bottom w:w="0" w:type="dxa"/>
              <w:right w:w="0" w:type="dxa"/>
            </w:tcMar>
            <w:vAlign w:val="center"/>
          </w:tcPr>
          <w:p w14:paraId="41B5A220" w14:textId="77777777" w:rsidR="00222590" w:rsidRDefault="006A0008">
            <w:pPr>
              <w:spacing w:before="100" w:after="100"/>
              <w:ind w:left="100" w:right="100"/>
              <w:jc w:val="right"/>
            </w:pPr>
            <w:r>
              <w:rPr>
                <w:rFonts w:ascii="Arial" w:eastAsia="Arial" w:hAnsi="Arial" w:cs="Arial"/>
                <w:color w:val="000000"/>
                <w:sz w:val="16"/>
                <w:szCs w:val="16"/>
              </w:rPr>
              <w:t>0.703 (0.664, 0.742)</w:t>
            </w:r>
          </w:p>
        </w:tc>
      </w:tr>
      <w:tr w:rsidR="00222590" w14:paraId="738A54BE"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1C1C56D6" w14:textId="77777777" w:rsidR="00222590" w:rsidRDefault="00222590">
            <w:pPr>
              <w:spacing w:before="100" w:after="100"/>
              <w:ind w:left="100" w:right="100"/>
            </w:pPr>
          </w:p>
        </w:tc>
        <w:tc>
          <w:tcPr>
            <w:tcW w:w="1478" w:type="dxa"/>
            <w:vMerge w:val="restart"/>
            <w:shd w:val="clear" w:color="auto" w:fill="FFFFFF"/>
            <w:tcMar>
              <w:top w:w="0" w:type="dxa"/>
              <w:left w:w="0" w:type="dxa"/>
              <w:bottom w:w="0" w:type="dxa"/>
              <w:right w:w="0" w:type="dxa"/>
            </w:tcMar>
          </w:tcPr>
          <w:p w14:paraId="063C1F65" w14:textId="77777777" w:rsidR="00222590" w:rsidRDefault="006A0008">
            <w:pPr>
              <w:spacing w:before="100" w:after="100"/>
              <w:ind w:left="100" w:right="100"/>
            </w:pPr>
            <w:r>
              <w:rPr>
                <w:rFonts w:ascii="Arial" w:eastAsia="Arial" w:hAnsi="Arial" w:cs="Arial"/>
                <w:color w:val="000000"/>
                <w:sz w:val="16"/>
                <w:szCs w:val="16"/>
              </w:rPr>
              <w:t>NO</w:t>
            </w:r>
          </w:p>
        </w:tc>
        <w:tc>
          <w:tcPr>
            <w:tcW w:w="1478" w:type="dxa"/>
            <w:shd w:val="clear" w:color="auto" w:fill="FFFFFF"/>
            <w:tcMar>
              <w:top w:w="0" w:type="dxa"/>
              <w:left w:w="0" w:type="dxa"/>
              <w:bottom w:w="0" w:type="dxa"/>
              <w:right w:w="0" w:type="dxa"/>
            </w:tcMar>
            <w:vAlign w:val="center"/>
          </w:tcPr>
          <w:p w14:paraId="4B8D1C64" w14:textId="77777777" w:rsidR="00222590" w:rsidRDefault="006A0008">
            <w:pPr>
              <w:spacing w:before="100" w:after="100"/>
              <w:ind w:left="100" w:right="100"/>
            </w:pPr>
            <w:r>
              <w:rPr>
                <w:rFonts w:ascii="Arial" w:eastAsia="Arial" w:hAnsi="Arial" w:cs="Arial"/>
                <w:color w:val="000000"/>
                <w:sz w:val="16"/>
                <w:szCs w:val="16"/>
              </w:rPr>
              <w:t>N1</w:t>
            </w:r>
          </w:p>
        </w:tc>
        <w:tc>
          <w:tcPr>
            <w:tcW w:w="2217" w:type="dxa"/>
            <w:shd w:val="clear" w:color="auto" w:fill="FFFFFF"/>
            <w:tcMar>
              <w:top w:w="0" w:type="dxa"/>
              <w:left w:w="0" w:type="dxa"/>
              <w:bottom w:w="0" w:type="dxa"/>
              <w:right w:w="0" w:type="dxa"/>
            </w:tcMar>
            <w:vAlign w:val="center"/>
          </w:tcPr>
          <w:p w14:paraId="7F86F2BA" w14:textId="77777777" w:rsidR="00222590" w:rsidRDefault="006A0008">
            <w:pPr>
              <w:spacing w:before="100" w:after="100"/>
              <w:ind w:left="100" w:right="100"/>
              <w:jc w:val="right"/>
            </w:pPr>
            <w:r>
              <w:rPr>
                <w:rFonts w:ascii="Arial" w:eastAsia="Arial" w:hAnsi="Arial" w:cs="Arial"/>
                <w:color w:val="000000"/>
                <w:sz w:val="16"/>
                <w:szCs w:val="16"/>
              </w:rPr>
              <w:t>0.455 (0.38, 0.53)</w:t>
            </w:r>
          </w:p>
        </w:tc>
        <w:tc>
          <w:tcPr>
            <w:tcW w:w="2217" w:type="dxa"/>
            <w:shd w:val="clear" w:color="auto" w:fill="FFFFFF"/>
            <w:tcMar>
              <w:top w:w="0" w:type="dxa"/>
              <w:left w:w="0" w:type="dxa"/>
              <w:bottom w:w="0" w:type="dxa"/>
              <w:right w:w="0" w:type="dxa"/>
            </w:tcMar>
            <w:vAlign w:val="center"/>
          </w:tcPr>
          <w:p w14:paraId="771AD7EE" w14:textId="77777777" w:rsidR="00222590" w:rsidRDefault="006A0008">
            <w:pPr>
              <w:spacing w:before="100" w:after="100"/>
              <w:ind w:left="100" w:right="100"/>
              <w:jc w:val="right"/>
            </w:pPr>
            <w:r>
              <w:rPr>
                <w:rFonts w:ascii="Arial" w:eastAsia="Arial" w:hAnsi="Arial" w:cs="Arial"/>
                <w:color w:val="000000"/>
                <w:sz w:val="16"/>
                <w:szCs w:val="16"/>
              </w:rPr>
              <w:t>0.455 (0.38, 0.53)</w:t>
            </w:r>
          </w:p>
        </w:tc>
        <w:tc>
          <w:tcPr>
            <w:tcW w:w="2217" w:type="dxa"/>
            <w:shd w:val="clear" w:color="auto" w:fill="FFFFFF"/>
            <w:tcMar>
              <w:top w:w="0" w:type="dxa"/>
              <w:left w:w="0" w:type="dxa"/>
              <w:bottom w:w="0" w:type="dxa"/>
              <w:right w:w="0" w:type="dxa"/>
            </w:tcMar>
            <w:vAlign w:val="center"/>
          </w:tcPr>
          <w:p w14:paraId="5BDACA28" w14:textId="77777777" w:rsidR="00222590" w:rsidRDefault="006A0008">
            <w:pPr>
              <w:spacing w:before="100" w:after="100"/>
              <w:ind w:left="100" w:right="100"/>
              <w:jc w:val="right"/>
            </w:pPr>
            <w:r>
              <w:rPr>
                <w:rFonts w:ascii="Arial" w:eastAsia="Arial" w:hAnsi="Arial" w:cs="Arial"/>
                <w:color w:val="000000"/>
                <w:sz w:val="16"/>
                <w:szCs w:val="16"/>
              </w:rPr>
              <w:t>0.734 (0.697, 0.771)</w:t>
            </w:r>
          </w:p>
        </w:tc>
      </w:tr>
      <w:tr w:rsidR="00222590" w14:paraId="292492F2" w14:textId="77777777" w:rsidTr="003603F3">
        <w:trPr>
          <w:cantSplit/>
          <w:trHeight w:val="402"/>
          <w:jc w:val="center"/>
        </w:trPr>
        <w:tc>
          <w:tcPr>
            <w:tcW w:w="1108" w:type="dxa"/>
            <w:tcBorders>
              <w:bottom w:val="single" w:sz="4" w:space="0" w:color="auto"/>
            </w:tcBorders>
            <w:shd w:val="clear" w:color="auto" w:fill="FFFFFF"/>
            <w:tcMar>
              <w:top w:w="0" w:type="dxa"/>
              <w:left w:w="0" w:type="dxa"/>
              <w:bottom w:w="0" w:type="dxa"/>
              <w:right w:w="0" w:type="dxa"/>
            </w:tcMar>
            <w:vAlign w:val="center"/>
          </w:tcPr>
          <w:p w14:paraId="1CE1F2AA" w14:textId="77777777" w:rsidR="00222590" w:rsidRDefault="00222590">
            <w:pPr>
              <w:spacing w:before="100" w:after="100"/>
              <w:ind w:left="100" w:right="100"/>
            </w:pPr>
          </w:p>
        </w:tc>
        <w:tc>
          <w:tcPr>
            <w:tcW w:w="1478" w:type="dxa"/>
            <w:vMerge/>
            <w:tcBorders>
              <w:bottom w:val="single" w:sz="4" w:space="0" w:color="auto"/>
            </w:tcBorders>
            <w:shd w:val="clear" w:color="auto" w:fill="FFFFFF"/>
            <w:tcMar>
              <w:top w:w="0" w:type="dxa"/>
              <w:left w:w="0" w:type="dxa"/>
              <w:bottom w:w="0" w:type="dxa"/>
              <w:right w:w="0" w:type="dxa"/>
            </w:tcMar>
          </w:tcPr>
          <w:p w14:paraId="23271E21" w14:textId="77777777" w:rsidR="00222590" w:rsidRDefault="00222590">
            <w:pPr>
              <w:spacing w:before="100" w:after="100"/>
              <w:ind w:left="100" w:right="100"/>
            </w:pPr>
          </w:p>
        </w:tc>
        <w:tc>
          <w:tcPr>
            <w:tcW w:w="1478" w:type="dxa"/>
            <w:tcBorders>
              <w:bottom w:val="single" w:sz="4" w:space="0" w:color="auto"/>
            </w:tcBorders>
            <w:shd w:val="clear" w:color="auto" w:fill="FFFFFF"/>
            <w:tcMar>
              <w:top w:w="0" w:type="dxa"/>
              <w:left w:w="0" w:type="dxa"/>
              <w:bottom w:w="0" w:type="dxa"/>
              <w:right w:w="0" w:type="dxa"/>
            </w:tcMar>
            <w:vAlign w:val="center"/>
          </w:tcPr>
          <w:p w14:paraId="2EBB9E92" w14:textId="77777777" w:rsidR="00222590" w:rsidRDefault="006A0008">
            <w:pPr>
              <w:spacing w:before="100" w:after="100"/>
              <w:ind w:left="100" w:right="100"/>
            </w:pPr>
            <w:r>
              <w:rPr>
                <w:rFonts w:ascii="Arial" w:eastAsia="Arial" w:hAnsi="Arial" w:cs="Arial"/>
                <w:color w:val="000000"/>
                <w:sz w:val="16"/>
                <w:szCs w:val="16"/>
              </w:rPr>
              <w:t>N2</w:t>
            </w:r>
          </w:p>
        </w:tc>
        <w:tc>
          <w:tcPr>
            <w:tcW w:w="2217" w:type="dxa"/>
            <w:tcBorders>
              <w:bottom w:val="single" w:sz="4" w:space="0" w:color="auto"/>
            </w:tcBorders>
            <w:shd w:val="clear" w:color="auto" w:fill="FFFFFF"/>
            <w:tcMar>
              <w:top w:w="0" w:type="dxa"/>
              <w:left w:w="0" w:type="dxa"/>
              <w:bottom w:w="0" w:type="dxa"/>
              <w:right w:w="0" w:type="dxa"/>
            </w:tcMar>
            <w:vAlign w:val="center"/>
          </w:tcPr>
          <w:p w14:paraId="6EBF24EC" w14:textId="77777777" w:rsidR="00222590" w:rsidRDefault="006A0008">
            <w:pPr>
              <w:spacing w:before="100" w:after="100"/>
              <w:ind w:left="100" w:right="100"/>
              <w:jc w:val="right"/>
            </w:pPr>
            <w:r>
              <w:rPr>
                <w:rFonts w:ascii="Arial" w:eastAsia="Arial" w:hAnsi="Arial" w:cs="Arial"/>
                <w:color w:val="000000"/>
                <w:sz w:val="16"/>
                <w:szCs w:val="16"/>
              </w:rPr>
              <w:t>0.46 (0.385, 0.536)</w:t>
            </w:r>
          </w:p>
        </w:tc>
        <w:tc>
          <w:tcPr>
            <w:tcW w:w="2217" w:type="dxa"/>
            <w:tcBorders>
              <w:bottom w:val="single" w:sz="4" w:space="0" w:color="auto"/>
            </w:tcBorders>
            <w:shd w:val="clear" w:color="auto" w:fill="FFFFFF"/>
            <w:tcMar>
              <w:top w:w="0" w:type="dxa"/>
              <w:left w:w="0" w:type="dxa"/>
              <w:bottom w:w="0" w:type="dxa"/>
              <w:right w:w="0" w:type="dxa"/>
            </w:tcMar>
            <w:vAlign w:val="center"/>
          </w:tcPr>
          <w:p w14:paraId="35F8626D" w14:textId="77777777" w:rsidR="00222590" w:rsidRDefault="006A0008">
            <w:pPr>
              <w:spacing w:before="100" w:after="100"/>
              <w:ind w:left="100" w:right="100"/>
              <w:jc w:val="right"/>
            </w:pPr>
            <w:r>
              <w:rPr>
                <w:rFonts w:ascii="Arial" w:eastAsia="Arial" w:hAnsi="Arial" w:cs="Arial"/>
                <w:color w:val="000000"/>
                <w:sz w:val="16"/>
                <w:szCs w:val="16"/>
              </w:rPr>
              <w:t>0.46 (0.385, 0.536)</w:t>
            </w:r>
          </w:p>
        </w:tc>
        <w:tc>
          <w:tcPr>
            <w:tcW w:w="2217" w:type="dxa"/>
            <w:tcBorders>
              <w:bottom w:val="single" w:sz="4" w:space="0" w:color="auto"/>
            </w:tcBorders>
            <w:shd w:val="clear" w:color="auto" w:fill="FFFFFF"/>
            <w:tcMar>
              <w:top w:w="0" w:type="dxa"/>
              <w:left w:w="0" w:type="dxa"/>
              <w:bottom w:w="0" w:type="dxa"/>
              <w:right w:w="0" w:type="dxa"/>
            </w:tcMar>
            <w:vAlign w:val="center"/>
          </w:tcPr>
          <w:p w14:paraId="14E4D0A2" w14:textId="77777777" w:rsidR="00222590" w:rsidRDefault="006A0008">
            <w:pPr>
              <w:spacing w:before="100" w:after="100"/>
              <w:ind w:left="100" w:right="100"/>
              <w:jc w:val="right"/>
            </w:pPr>
            <w:r>
              <w:rPr>
                <w:rFonts w:ascii="Arial" w:eastAsia="Arial" w:hAnsi="Arial" w:cs="Arial"/>
                <w:color w:val="000000"/>
                <w:sz w:val="16"/>
                <w:szCs w:val="16"/>
              </w:rPr>
              <w:t>0.742 (0.706, 0.779)</w:t>
            </w:r>
          </w:p>
        </w:tc>
      </w:tr>
      <w:tr w:rsidR="00222590" w14:paraId="4E2210EF" w14:textId="77777777" w:rsidTr="003603F3">
        <w:trPr>
          <w:cantSplit/>
          <w:trHeight w:val="402"/>
          <w:jc w:val="center"/>
        </w:trPr>
        <w:tc>
          <w:tcPr>
            <w:tcW w:w="1108"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5E4CB55F" w14:textId="77777777" w:rsidR="00222590" w:rsidRDefault="006A0008">
            <w:pPr>
              <w:spacing w:before="100" w:after="100"/>
              <w:ind w:left="100" w:right="100"/>
              <w:jc w:val="center"/>
            </w:pPr>
            <w:r>
              <w:rPr>
                <w:rFonts w:ascii="Arial" w:eastAsia="Arial" w:hAnsi="Arial" w:cs="Arial"/>
                <w:b/>
                <w:color w:val="000000"/>
              </w:rPr>
              <w:t>B</w:t>
            </w:r>
          </w:p>
        </w:tc>
        <w:tc>
          <w:tcPr>
            <w:tcW w:w="1478" w:type="dxa"/>
            <w:tcBorders>
              <w:top w:val="single" w:sz="4" w:space="0" w:color="auto"/>
              <w:bottom w:val="single" w:sz="18" w:space="0" w:color="000000"/>
            </w:tcBorders>
            <w:shd w:val="clear" w:color="auto" w:fill="FFFFFF"/>
            <w:tcMar>
              <w:top w:w="0" w:type="dxa"/>
              <w:left w:w="0" w:type="dxa"/>
              <w:bottom w:w="0" w:type="dxa"/>
              <w:right w:w="0" w:type="dxa"/>
            </w:tcMar>
          </w:tcPr>
          <w:p w14:paraId="3FD6DD45" w14:textId="77777777" w:rsidR="00222590" w:rsidRDefault="006A0008">
            <w:pPr>
              <w:spacing w:before="100" w:after="100"/>
              <w:ind w:left="100" w:right="100"/>
              <w:jc w:val="center"/>
            </w:pPr>
            <w:r>
              <w:rPr>
                <w:rFonts w:ascii="Arial" w:eastAsia="Arial" w:hAnsi="Arial" w:cs="Arial"/>
                <w:b/>
                <w:color w:val="000000"/>
                <w:sz w:val="18"/>
                <w:szCs w:val="18"/>
              </w:rPr>
              <w:t>Model</w:t>
            </w:r>
          </w:p>
        </w:tc>
        <w:tc>
          <w:tcPr>
            <w:tcW w:w="1478"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30F37F27" w14:textId="77777777" w:rsidR="00222590" w:rsidRDefault="006A0008">
            <w:pPr>
              <w:spacing w:before="100" w:after="100"/>
              <w:ind w:left="100" w:right="100"/>
              <w:jc w:val="center"/>
            </w:pPr>
            <w:r>
              <w:rPr>
                <w:rFonts w:ascii="Arial" w:eastAsia="Arial" w:hAnsi="Arial" w:cs="Arial"/>
                <w:b/>
                <w:color w:val="000000"/>
                <w:sz w:val="18"/>
                <w:szCs w:val="18"/>
              </w:rPr>
              <w:t>Effect</w:t>
            </w:r>
          </w:p>
        </w:tc>
        <w:tc>
          <w:tcPr>
            <w:tcW w:w="2217"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0861C1E7" w14:textId="77777777" w:rsidR="00222590" w:rsidRDefault="006A0008">
            <w:pPr>
              <w:spacing w:before="100" w:after="100"/>
              <w:ind w:left="100" w:right="100"/>
              <w:jc w:val="center"/>
            </w:pPr>
            <w:r>
              <w:rPr>
                <w:rFonts w:ascii="Arial" w:eastAsia="Arial" w:hAnsi="Arial" w:cs="Arial"/>
                <w:b/>
                <w:color w:val="000000"/>
                <w:sz w:val="18"/>
                <w:szCs w:val="18"/>
              </w:rPr>
              <w:t xml:space="preserve">LR </w:t>
            </w:r>
            <w:proofErr w:type="spellStart"/>
            <w:r>
              <w:rPr>
                <w:rFonts w:ascii="Arial" w:eastAsia="Arial" w:hAnsi="Arial" w:cs="Arial"/>
                <w:b/>
                <w:color w:val="000000"/>
                <w:sz w:val="18"/>
                <w:szCs w:val="18"/>
              </w:rPr>
              <w:t>Chisq</w:t>
            </w:r>
            <w:proofErr w:type="spellEnd"/>
          </w:p>
        </w:tc>
        <w:tc>
          <w:tcPr>
            <w:tcW w:w="2217"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29588061" w14:textId="77777777" w:rsidR="00222590" w:rsidRDefault="006A0008">
            <w:pPr>
              <w:spacing w:before="100" w:after="100"/>
              <w:ind w:left="100" w:right="100"/>
              <w:jc w:val="center"/>
            </w:pPr>
            <w:r>
              <w:rPr>
                <w:rFonts w:ascii="Arial" w:eastAsia="Arial" w:hAnsi="Arial" w:cs="Arial"/>
                <w:b/>
                <w:color w:val="000000"/>
                <w:sz w:val="18"/>
                <w:szCs w:val="18"/>
              </w:rPr>
              <w:t>Df</w:t>
            </w:r>
          </w:p>
        </w:tc>
        <w:tc>
          <w:tcPr>
            <w:tcW w:w="2217"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4341CB53" w14:textId="77777777" w:rsidR="00222590" w:rsidRDefault="006A0008">
            <w:pPr>
              <w:spacing w:before="100" w:after="100"/>
              <w:ind w:left="100" w:right="100"/>
              <w:jc w:val="center"/>
            </w:pPr>
            <w:proofErr w:type="spellStart"/>
            <w:r>
              <w:rPr>
                <w:rFonts w:ascii="Arial" w:eastAsia="Arial" w:hAnsi="Arial" w:cs="Arial"/>
                <w:b/>
                <w:color w:val="000000"/>
                <w:sz w:val="18"/>
                <w:szCs w:val="18"/>
              </w:rPr>
              <w:t>Pr</w:t>
            </w:r>
            <w:proofErr w:type="spellEnd"/>
            <w:r>
              <w:rPr>
                <w:rFonts w:ascii="Arial" w:eastAsia="Arial" w:hAnsi="Arial" w:cs="Arial"/>
                <w:b/>
                <w:color w:val="000000"/>
                <w:sz w:val="18"/>
                <w:szCs w:val="18"/>
              </w:rPr>
              <w:t>(&gt;</w:t>
            </w:r>
            <w:proofErr w:type="spellStart"/>
            <w:r>
              <w:rPr>
                <w:rFonts w:ascii="Arial" w:eastAsia="Arial" w:hAnsi="Arial" w:cs="Arial"/>
                <w:b/>
                <w:color w:val="000000"/>
                <w:sz w:val="18"/>
                <w:szCs w:val="18"/>
              </w:rPr>
              <w:t>Chisq</w:t>
            </w:r>
            <w:proofErr w:type="spellEnd"/>
            <w:r>
              <w:rPr>
                <w:rFonts w:ascii="Arial" w:eastAsia="Arial" w:hAnsi="Arial" w:cs="Arial"/>
                <w:b/>
                <w:color w:val="000000"/>
                <w:sz w:val="18"/>
                <w:szCs w:val="18"/>
              </w:rPr>
              <w:t>)</w:t>
            </w:r>
          </w:p>
        </w:tc>
      </w:tr>
      <w:tr w:rsidR="00222590" w14:paraId="04FEE618" w14:textId="77777777" w:rsidTr="003603F3">
        <w:trPr>
          <w:cantSplit/>
          <w:trHeight w:val="422"/>
          <w:jc w:val="center"/>
        </w:trPr>
        <w:tc>
          <w:tcPr>
            <w:tcW w:w="1108" w:type="dxa"/>
            <w:tcBorders>
              <w:top w:val="single" w:sz="18" w:space="0" w:color="000000"/>
            </w:tcBorders>
            <w:shd w:val="clear" w:color="auto" w:fill="FFFFFF"/>
            <w:tcMar>
              <w:top w:w="0" w:type="dxa"/>
              <w:left w:w="0" w:type="dxa"/>
              <w:bottom w:w="0" w:type="dxa"/>
              <w:right w:w="0" w:type="dxa"/>
            </w:tcMar>
            <w:vAlign w:val="center"/>
          </w:tcPr>
          <w:p w14:paraId="0BF07C3E" w14:textId="77777777" w:rsidR="00222590" w:rsidRDefault="00222590">
            <w:pPr>
              <w:spacing w:before="100" w:after="100"/>
              <w:ind w:left="100" w:right="100"/>
            </w:pPr>
          </w:p>
        </w:tc>
        <w:tc>
          <w:tcPr>
            <w:tcW w:w="1478" w:type="dxa"/>
            <w:vMerge w:val="restart"/>
            <w:tcBorders>
              <w:top w:val="single" w:sz="18" w:space="0" w:color="000000"/>
            </w:tcBorders>
            <w:shd w:val="clear" w:color="auto" w:fill="FFFFFF"/>
            <w:tcMar>
              <w:top w:w="0" w:type="dxa"/>
              <w:left w:w="0" w:type="dxa"/>
              <w:bottom w:w="0" w:type="dxa"/>
              <w:right w:w="0" w:type="dxa"/>
            </w:tcMar>
          </w:tcPr>
          <w:p w14:paraId="23DAFAB7" w14:textId="77777777" w:rsidR="00222590" w:rsidRDefault="006A0008">
            <w:pPr>
              <w:spacing w:before="100" w:after="100"/>
              <w:ind w:left="100" w:right="100"/>
            </w:pPr>
            <w:r>
              <w:rPr>
                <w:rFonts w:ascii="Arial" w:eastAsia="Arial" w:hAnsi="Arial" w:cs="Arial"/>
                <w:color w:val="000000"/>
                <w:sz w:val="16"/>
                <w:szCs w:val="16"/>
              </w:rPr>
              <w:t>Days</w:t>
            </w:r>
          </w:p>
        </w:tc>
        <w:tc>
          <w:tcPr>
            <w:tcW w:w="1478" w:type="dxa"/>
            <w:tcBorders>
              <w:top w:val="single" w:sz="18" w:space="0" w:color="000000"/>
            </w:tcBorders>
            <w:shd w:val="clear" w:color="auto" w:fill="FFFFFF"/>
            <w:tcMar>
              <w:top w:w="0" w:type="dxa"/>
              <w:left w:w="0" w:type="dxa"/>
              <w:bottom w:w="0" w:type="dxa"/>
              <w:right w:w="0" w:type="dxa"/>
            </w:tcMar>
            <w:vAlign w:val="center"/>
          </w:tcPr>
          <w:p w14:paraId="22D10E0E" w14:textId="77777777" w:rsidR="00222590" w:rsidRDefault="006A0008">
            <w:pPr>
              <w:spacing w:before="100" w:after="100"/>
              <w:ind w:left="100" w:right="100"/>
            </w:pPr>
            <w:r>
              <w:rPr>
                <w:rFonts w:ascii="Arial" w:eastAsia="Arial" w:hAnsi="Arial" w:cs="Arial"/>
                <w:color w:val="000000"/>
                <w:sz w:val="16"/>
                <w:szCs w:val="16"/>
              </w:rPr>
              <w:t>target</w:t>
            </w:r>
          </w:p>
        </w:tc>
        <w:tc>
          <w:tcPr>
            <w:tcW w:w="2217" w:type="dxa"/>
            <w:tcBorders>
              <w:top w:val="single" w:sz="18" w:space="0" w:color="000000"/>
            </w:tcBorders>
            <w:shd w:val="clear" w:color="auto" w:fill="FFFFFF"/>
            <w:tcMar>
              <w:top w:w="0" w:type="dxa"/>
              <w:left w:w="0" w:type="dxa"/>
              <w:bottom w:w="0" w:type="dxa"/>
              <w:right w:w="0" w:type="dxa"/>
            </w:tcMar>
            <w:vAlign w:val="center"/>
          </w:tcPr>
          <w:p w14:paraId="4915052E" w14:textId="77777777" w:rsidR="00222590" w:rsidRDefault="006A0008">
            <w:pPr>
              <w:spacing w:before="100" w:after="100"/>
              <w:ind w:left="100" w:right="100"/>
              <w:jc w:val="right"/>
            </w:pPr>
            <w:r>
              <w:rPr>
                <w:rFonts w:ascii="Arial" w:eastAsia="Arial" w:hAnsi="Arial" w:cs="Arial"/>
                <w:color w:val="000000"/>
                <w:sz w:val="16"/>
                <w:szCs w:val="16"/>
              </w:rPr>
              <w:t>0.808</w:t>
            </w:r>
          </w:p>
        </w:tc>
        <w:tc>
          <w:tcPr>
            <w:tcW w:w="2217" w:type="dxa"/>
            <w:tcBorders>
              <w:top w:val="single" w:sz="18" w:space="0" w:color="000000"/>
            </w:tcBorders>
            <w:shd w:val="clear" w:color="auto" w:fill="FFFFFF"/>
            <w:tcMar>
              <w:top w:w="0" w:type="dxa"/>
              <w:left w:w="0" w:type="dxa"/>
              <w:bottom w:w="0" w:type="dxa"/>
              <w:right w:w="0" w:type="dxa"/>
            </w:tcMar>
            <w:vAlign w:val="center"/>
          </w:tcPr>
          <w:p w14:paraId="4674843C" w14:textId="77777777" w:rsidR="00222590" w:rsidRDefault="006A0008">
            <w:pPr>
              <w:spacing w:before="100" w:after="100"/>
              <w:ind w:left="100" w:right="100"/>
              <w:jc w:val="right"/>
            </w:pPr>
            <w:r>
              <w:rPr>
                <w:rFonts w:ascii="Arial" w:eastAsia="Arial" w:hAnsi="Arial" w:cs="Arial"/>
                <w:color w:val="000000"/>
                <w:sz w:val="16"/>
                <w:szCs w:val="16"/>
              </w:rPr>
              <w:t>1</w:t>
            </w:r>
          </w:p>
        </w:tc>
        <w:tc>
          <w:tcPr>
            <w:tcW w:w="2217" w:type="dxa"/>
            <w:tcBorders>
              <w:top w:val="single" w:sz="18" w:space="0" w:color="000000"/>
            </w:tcBorders>
            <w:shd w:val="clear" w:color="auto" w:fill="FFFFFF"/>
            <w:tcMar>
              <w:top w:w="0" w:type="dxa"/>
              <w:left w:w="0" w:type="dxa"/>
              <w:bottom w:w="0" w:type="dxa"/>
              <w:right w:w="0" w:type="dxa"/>
            </w:tcMar>
            <w:vAlign w:val="center"/>
          </w:tcPr>
          <w:p w14:paraId="7F01D96B" w14:textId="77777777" w:rsidR="00222590" w:rsidRDefault="006A0008">
            <w:pPr>
              <w:spacing w:before="100" w:after="100"/>
              <w:ind w:left="100" w:right="100"/>
              <w:jc w:val="right"/>
            </w:pPr>
            <w:r>
              <w:rPr>
                <w:rFonts w:ascii="Arial" w:eastAsia="Arial" w:hAnsi="Arial" w:cs="Arial"/>
                <w:color w:val="000000"/>
                <w:sz w:val="16"/>
                <w:szCs w:val="16"/>
              </w:rPr>
              <w:t>0.369</w:t>
            </w:r>
          </w:p>
        </w:tc>
      </w:tr>
      <w:tr w:rsidR="00222590" w14:paraId="5397090B" w14:textId="77777777" w:rsidTr="003603F3">
        <w:trPr>
          <w:cantSplit/>
          <w:trHeight w:val="402"/>
          <w:jc w:val="center"/>
        </w:trPr>
        <w:tc>
          <w:tcPr>
            <w:tcW w:w="1108" w:type="dxa"/>
            <w:shd w:val="clear" w:color="auto" w:fill="FFFFFF"/>
            <w:tcMar>
              <w:top w:w="0" w:type="dxa"/>
              <w:left w:w="0" w:type="dxa"/>
              <w:bottom w:w="0" w:type="dxa"/>
              <w:right w:w="0" w:type="dxa"/>
            </w:tcMar>
            <w:vAlign w:val="center"/>
          </w:tcPr>
          <w:p w14:paraId="41CDE2E3"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1285F2D6"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37C1C373" w14:textId="77777777" w:rsidR="00222590" w:rsidRDefault="006A0008">
            <w:pPr>
              <w:spacing w:before="100" w:after="100"/>
              <w:ind w:left="100" w:right="100"/>
            </w:pPr>
            <w:r>
              <w:rPr>
                <w:rFonts w:ascii="Arial" w:eastAsia="Arial" w:hAnsi="Arial" w:cs="Arial"/>
                <w:color w:val="000000"/>
                <w:sz w:val="16"/>
                <w:szCs w:val="16"/>
              </w:rPr>
              <w:t>facility</w:t>
            </w:r>
          </w:p>
        </w:tc>
        <w:tc>
          <w:tcPr>
            <w:tcW w:w="2217" w:type="dxa"/>
            <w:shd w:val="clear" w:color="auto" w:fill="FFFFFF"/>
            <w:tcMar>
              <w:top w:w="0" w:type="dxa"/>
              <w:left w:w="0" w:type="dxa"/>
              <w:bottom w:w="0" w:type="dxa"/>
              <w:right w:w="0" w:type="dxa"/>
            </w:tcMar>
            <w:vAlign w:val="center"/>
          </w:tcPr>
          <w:p w14:paraId="1F73E61A" w14:textId="77777777" w:rsidR="00222590" w:rsidRDefault="006A0008">
            <w:pPr>
              <w:spacing w:before="100" w:after="100"/>
              <w:ind w:left="100" w:right="100"/>
              <w:jc w:val="right"/>
            </w:pPr>
            <w:r>
              <w:rPr>
                <w:rFonts w:ascii="Arial" w:eastAsia="Arial" w:hAnsi="Arial" w:cs="Arial"/>
                <w:color w:val="000000"/>
                <w:sz w:val="16"/>
                <w:szCs w:val="16"/>
              </w:rPr>
              <w:t>2.904</w:t>
            </w:r>
          </w:p>
        </w:tc>
        <w:tc>
          <w:tcPr>
            <w:tcW w:w="2217" w:type="dxa"/>
            <w:shd w:val="clear" w:color="auto" w:fill="FFFFFF"/>
            <w:tcMar>
              <w:top w:w="0" w:type="dxa"/>
              <w:left w:w="0" w:type="dxa"/>
              <w:bottom w:w="0" w:type="dxa"/>
              <w:right w:w="0" w:type="dxa"/>
            </w:tcMar>
            <w:vAlign w:val="center"/>
          </w:tcPr>
          <w:p w14:paraId="3C4F2652" w14:textId="77777777" w:rsidR="00222590" w:rsidRDefault="006A0008">
            <w:pPr>
              <w:spacing w:before="100" w:after="100"/>
              <w:ind w:left="100" w:right="100"/>
              <w:jc w:val="right"/>
            </w:pPr>
            <w:r>
              <w:rPr>
                <w:rFonts w:ascii="Arial" w:eastAsia="Arial" w:hAnsi="Arial" w:cs="Arial"/>
                <w:color w:val="000000"/>
                <w:sz w:val="16"/>
                <w:szCs w:val="16"/>
              </w:rPr>
              <w:t>2</w:t>
            </w:r>
          </w:p>
        </w:tc>
        <w:tc>
          <w:tcPr>
            <w:tcW w:w="2217" w:type="dxa"/>
            <w:shd w:val="clear" w:color="auto" w:fill="FFFFFF"/>
            <w:tcMar>
              <w:top w:w="0" w:type="dxa"/>
              <w:left w:w="0" w:type="dxa"/>
              <w:bottom w:w="0" w:type="dxa"/>
              <w:right w:w="0" w:type="dxa"/>
            </w:tcMar>
            <w:vAlign w:val="center"/>
          </w:tcPr>
          <w:p w14:paraId="437DFE71" w14:textId="77777777" w:rsidR="00222590" w:rsidRDefault="006A0008">
            <w:pPr>
              <w:spacing w:before="100" w:after="100"/>
              <w:ind w:left="100" w:right="100"/>
              <w:jc w:val="right"/>
            </w:pPr>
            <w:r>
              <w:rPr>
                <w:rFonts w:ascii="Arial" w:eastAsia="Arial" w:hAnsi="Arial" w:cs="Arial"/>
                <w:color w:val="000000"/>
                <w:sz w:val="16"/>
                <w:szCs w:val="16"/>
              </w:rPr>
              <w:t>0.234</w:t>
            </w:r>
          </w:p>
        </w:tc>
      </w:tr>
      <w:tr w:rsidR="00222590" w14:paraId="5F051C67"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6442DC96" w14:textId="77777777" w:rsidR="00222590" w:rsidRDefault="00222590">
            <w:pPr>
              <w:spacing w:before="100" w:after="100"/>
              <w:ind w:left="100" w:right="100"/>
            </w:pPr>
          </w:p>
        </w:tc>
        <w:tc>
          <w:tcPr>
            <w:tcW w:w="1478" w:type="dxa"/>
            <w:vMerge w:val="restart"/>
            <w:shd w:val="clear" w:color="auto" w:fill="FFFFFF"/>
            <w:tcMar>
              <w:top w:w="0" w:type="dxa"/>
              <w:left w:w="0" w:type="dxa"/>
              <w:bottom w:w="0" w:type="dxa"/>
              <w:right w:w="0" w:type="dxa"/>
            </w:tcMar>
          </w:tcPr>
          <w:p w14:paraId="74154E6A" w14:textId="77777777" w:rsidR="00222590" w:rsidRDefault="006A0008">
            <w:pPr>
              <w:spacing w:before="100" w:after="100"/>
              <w:ind w:left="100" w:right="100"/>
            </w:pPr>
            <w:r>
              <w:rPr>
                <w:rFonts w:ascii="Arial" w:eastAsia="Arial" w:hAnsi="Arial" w:cs="Arial"/>
                <w:color w:val="000000"/>
                <w:sz w:val="16"/>
                <w:szCs w:val="16"/>
              </w:rPr>
              <w:t>Bios</w:t>
            </w:r>
          </w:p>
        </w:tc>
        <w:tc>
          <w:tcPr>
            <w:tcW w:w="1478" w:type="dxa"/>
            <w:shd w:val="clear" w:color="auto" w:fill="FFFFFF"/>
            <w:tcMar>
              <w:top w:w="0" w:type="dxa"/>
              <w:left w:w="0" w:type="dxa"/>
              <w:bottom w:w="0" w:type="dxa"/>
              <w:right w:w="0" w:type="dxa"/>
            </w:tcMar>
            <w:vAlign w:val="center"/>
          </w:tcPr>
          <w:p w14:paraId="706E363C" w14:textId="77777777" w:rsidR="00222590" w:rsidRDefault="006A0008">
            <w:pPr>
              <w:spacing w:before="100" w:after="100"/>
              <w:ind w:left="100" w:right="100"/>
            </w:pPr>
            <w:r>
              <w:rPr>
                <w:rFonts w:ascii="Arial" w:eastAsia="Arial" w:hAnsi="Arial" w:cs="Arial"/>
                <w:color w:val="000000"/>
                <w:sz w:val="16"/>
                <w:szCs w:val="16"/>
              </w:rPr>
              <w:t>target</w:t>
            </w:r>
          </w:p>
        </w:tc>
        <w:tc>
          <w:tcPr>
            <w:tcW w:w="2217" w:type="dxa"/>
            <w:shd w:val="clear" w:color="auto" w:fill="FFFFFF"/>
            <w:tcMar>
              <w:top w:w="0" w:type="dxa"/>
              <w:left w:w="0" w:type="dxa"/>
              <w:bottom w:w="0" w:type="dxa"/>
              <w:right w:w="0" w:type="dxa"/>
            </w:tcMar>
            <w:vAlign w:val="center"/>
          </w:tcPr>
          <w:p w14:paraId="4F239435" w14:textId="77777777" w:rsidR="00222590" w:rsidRDefault="006A0008">
            <w:pPr>
              <w:spacing w:before="100" w:after="100"/>
              <w:ind w:left="100" w:right="100"/>
              <w:jc w:val="right"/>
            </w:pPr>
            <w:r>
              <w:rPr>
                <w:rFonts w:ascii="Arial" w:eastAsia="Arial" w:hAnsi="Arial" w:cs="Arial"/>
                <w:color w:val="000000"/>
                <w:sz w:val="16"/>
                <w:szCs w:val="16"/>
              </w:rPr>
              <w:t>0.018</w:t>
            </w:r>
          </w:p>
        </w:tc>
        <w:tc>
          <w:tcPr>
            <w:tcW w:w="2217" w:type="dxa"/>
            <w:shd w:val="clear" w:color="auto" w:fill="FFFFFF"/>
            <w:tcMar>
              <w:top w:w="0" w:type="dxa"/>
              <w:left w:w="0" w:type="dxa"/>
              <w:bottom w:w="0" w:type="dxa"/>
              <w:right w:w="0" w:type="dxa"/>
            </w:tcMar>
            <w:vAlign w:val="center"/>
          </w:tcPr>
          <w:p w14:paraId="22F98B33" w14:textId="77777777" w:rsidR="00222590" w:rsidRDefault="006A0008">
            <w:pPr>
              <w:spacing w:before="100" w:after="100"/>
              <w:ind w:left="100" w:right="100"/>
              <w:jc w:val="right"/>
            </w:pPr>
            <w:r>
              <w:rPr>
                <w:rFonts w:ascii="Arial" w:eastAsia="Arial" w:hAnsi="Arial" w:cs="Arial"/>
                <w:color w:val="000000"/>
                <w:sz w:val="16"/>
                <w:szCs w:val="16"/>
              </w:rPr>
              <w:t>1</w:t>
            </w:r>
          </w:p>
        </w:tc>
        <w:tc>
          <w:tcPr>
            <w:tcW w:w="2217" w:type="dxa"/>
            <w:shd w:val="clear" w:color="auto" w:fill="FFFFFF"/>
            <w:tcMar>
              <w:top w:w="0" w:type="dxa"/>
              <w:left w:w="0" w:type="dxa"/>
              <w:bottom w:w="0" w:type="dxa"/>
              <w:right w:w="0" w:type="dxa"/>
            </w:tcMar>
            <w:vAlign w:val="center"/>
          </w:tcPr>
          <w:p w14:paraId="5A5DE41D" w14:textId="77777777" w:rsidR="00222590" w:rsidRDefault="006A0008">
            <w:pPr>
              <w:spacing w:before="100" w:after="100"/>
              <w:ind w:left="100" w:right="100"/>
              <w:jc w:val="right"/>
            </w:pPr>
            <w:r>
              <w:rPr>
                <w:rFonts w:ascii="Arial" w:eastAsia="Arial" w:hAnsi="Arial" w:cs="Arial"/>
                <w:color w:val="000000"/>
                <w:sz w:val="16"/>
                <w:szCs w:val="16"/>
              </w:rPr>
              <w:t>0.894</w:t>
            </w:r>
          </w:p>
        </w:tc>
      </w:tr>
      <w:tr w:rsidR="00222590" w14:paraId="7CEA8B13"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621F7C86"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6CF90A1A"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29057717" w14:textId="77777777" w:rsidR="00222590" w:rsidRDefault="006A0008">
            <w:pPr>
              <w:spacing w:before="100" w:after="100"/>
              <w:ind w:left="100" w:right="100"/>
            </w:pPr>
            <w:r>
              <w:rPr>
                <w:rFonts w:ascii="Arial" w:eastAsia="Arial" w:hAnsi="Arial" w:cs="Arial"/>
                <w:color w:val="000000"/>
                <w:sz w:val="16"/>
                <w:szCs w:val="16"/>
              </w:rPr>
              <w:t>facility</w:t>
            </w:r>
          </w:p>
        </w:tc>
        <w:tc>
          <w:tcPr>
            <w:tcW w:w="2217" w:type="dxa"/>
            <w:shd w:val="clear" w:color="auto" w:fill="FFFFFF"/>
            <w:tcMar>
              <w:top w:w="0" w:type="dxa"/>
              <w:left w:w="0" w:type="dxa"/>
              <w:bottom w:w="0" w:type="dxa"/>
              <w:right w:w="0" w:type="dxa"/>
            </w:tcMar>
            <w:vAlign w:val="center"/>
          </w:tcPr>
          <w:p w14:paraId="51B679B5" w14:textId="77777777" w:rsidR="00222590" w:rsidRDefault="006A0008">
            <w:pPr>
              <w:spacing w:before="100" w:after="100"/>
              <w:ind w:left="100" w:right="100"/>
              <w:jc w:val="right"/>
            </w:pPr>
            <w:r>
              <w:rPr>
                <w:rFonts w:ascii="Arial" w:eastAsia="Arial" w:hAnsi="Arial" w:cs="Arial"/>
                <w:color w:val="000000"/>
                <w:sz w:val="16"/>
                <w:szCs w:val="16"/>
              </w:rPr>
              <w:t>11.433</w:t>
            </w:r>
          </w:p>
        </w:tc>
        <w:tc>
          <w:tcPr>
            <w:tcW w:w="2217" w:type="dxa"/>
            <w:shd w:val="clear" w:color="auto" w:fill="FFFFFF"/>
            <w:tcMar>
              <w:top w:w="0" w:type="dxa"/>
              <w:left w:w="0" w:type="dxa"/>
              <w:bottom w:w="0" w:type="dxa"/>
              <w:right w:w="0" w:type="dxa"/>
            </w:tcMar>
            <w:vAlign w:val="center"/>
          </w:tcPr>
          <w:p w14:paraId="6067F21D" w14:textId="77777777" w:rsidR="00222590" w:rsidRDefault="006A0008">
            <w:pPr>
              <w:spacing w:before="100" w:after="100"/>
              <w:ind w:left="100" w:right="100"/>
              <w:jc w:val="right"/>
            </w:pPr>
            <w:r>
              <w:rPr>
                <w:rFonts w:ascii="Arial" w:eastAsia="Arial" w:hAnsi="Arial" w:cs="Arial"/>
                <w:color w:val="000000"/>
                <w:sz w:val="16"/>
                <w:szCs w:val="16"/>
              </w:rPr>
              <w:t>2</w:t>
            </w:r>
          </w:p>
        </w:tc>
        <w:tc>
          <w:tcPr>
            <w:tcW w:w="2217" w:type="dxa"/>
            <w:shd w:val="clear" w:color="auto" w:fill="FFFFFF"/>
            <w:tcMar>
              <w:top w:w="0" w:type="dxa"/>
              <w:left w:w="0" w:type="dxa"/>
              <w:bottom w:w="0" w:type="dxa"/>
              <w:right w:w="0" w:type="dxa"/>
            </w:tcMar>
            <w:vAlign w:val="center"/>
          </w:tcPr>
          <w:p w14:paraId="0EC028D1" w14:textId="77777777" w:rsidR="00222590" w:rsidRDefault="006A0008">
            <w:pPr>
              <w:spacing w:before="100" w:after="100"/>
              <w:ind w:left="100" w:right="100"/>
              <w:jc w:val="right"/>
            </w:pPr>
            <w:r>
              <w:rPr>
                <w:rFonts w:ascii="Arial" w:eastAsia="Arial" w:hAnsi="Arial" w:cs="Arial"/>
                <w:b/>
                <w:color w:val="000000"/>
                <w:sz w:val="16"/>
                <w:szCs w:val="16"/>
              </w:rPr>
              <w:t>0.003</w:t>
            </w:r>
          </w:p>
        </w:tc>
      </w:tr>
      <w:tr w:rsidR="00222590" w14:paraId="4D174C09"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4CE65E19" w14:textId="77777777" w:rsidR="00222590" w:rsidRDefault="00222590">
            <w:pPr>
              <w:spacing w:before="100" w:after="100"/>
              <w:ind w:left="100" w:right="100"/>
            </w:pPr>
          </w:p>
        </w:tc>
        <w:tc>
          <w:tcPr>
            <w:tcW w:w="1478" w:type="dxa"/>
            <w:vMerge w:val="restart"/>
            <w:shd w:val="clear" w:color="auto" w:fill="FFFFFF"/>
            <w:tcMar>
              <w:top w:w="0" w:type="dxa"/>
              <w:left w:w="0" w:type="dxa"/>
              <w:bottom w:w="0" w:type="dxa"/>
              <w:right w:w="0" w:type="dxa"/>
            </w:tcMar>
          </w:tcPr>
          <w:p w14:paraId="3CB4CB36" w14:textId="77777777" w:rsidR="00222590" w:rsidRDefault="006A0008">
            <w:pPr>
              <w:spacing w:before="100" w:after="100"/>
              <w:ind w:left="100" w:right="100"/>
            </w:pPr>
            <w:r>
              <w:rPr>
                <w:rFonts w:ascii="Arial" w:eastAsia="Arial" w:hAnsi="Arial" w:cs="Arial"/>
                <w:color w:val="000000"/>
                <w:sz w:val="16"/>
                <w:szCs w:val="16"/>
              </w:rPr>
              <w:t>Techs</w:t>
            </w:r>
          </w:p>
        </w:tc>
        <w:tc>
          <w:tcPr>
            <w:tcW w:w="1478" w:type="dxa"/>
            <w:shd w:val="clear" w:color="auto" w:fill="FFFFFF"/>
            <w:tcMar>
              <w:top w:w="0" w:type="dxa"/>
              <w:left w:w="0" w:type="dxa"/>
              <w:bottom w:w="0" w:type="dxa"/>
              <w:right w:w="0" w:type="dxa"/>
            </w:tcMar>
            <w:vAlign w:val="center"/>
          </w:tcPr>
          <w:p w14:paraId="7EE4A031" w14:textId="77777777" w:rsidR="00222590" w:rsidRDefault="006A0008">
            <w:pPr>
              <w:spacing w:before="100" w:after="100"/>
              <w:ind w:left="100" w:right="100"/>
            </w:pPr>
            <w:r>
              <w:rPr>
                <w:rFonts w:ascii="Arial" w:eastAsia="Arial" w:hAnsi="Arial" w:cs="Arial"/>
                <w:color w:val="000000"/>
                <w:sz w:val="16"/>
                <w:szCs w:val="16"/>
              </w:rPr>
              <w:t>target</w:t>
            </w:r>
          </w:p>
        </w:tc>
        <w:tc>
          <w:tcPr>
            <w:tcW w:w="2217" w:type="dxa"/>
            <w:shd w:val="clear" w:color="auto" w:fill="FFFFFF"/>
            <w:tcMar>
              <w:top w:w="0" w:type="dxa"/>
              <w:left w:w="0" w:type="dxa"/>
              <w:bottom w:w="0" w:type="dxa"/>
              <w:right w:w="0" w:type="dxa"/>
            </w:tcMar>
            <w:vAlign w:val="center"/>
          </w:tcPr>
          <w:p w14:paraId="23E2863E" w14:textId="77777777" w:rsidR="00222590" w:rsidRDefault="006A0008">
            <w:pPr>
              <w:spacing w:before="100" w:after="100"/>
              <w:ind w:left="100" w:right="100"/>
              <w:jc w:val="right"/>
            </w:pPr>
            <w:r>
              <w:rPr>
                <w:rFonts w:ascii="Arial" w:eastAsia="Arial" w:hAnsi="Arial" w:cs="Arial"/>
                <w:color w:val="000000"/>
                <w:sz w:val="16"/>
                <w:szCs w:val="16"/>
              </w:rPr>
              <w:t>0.198</w:t>
            </w:r>
          </w:p>
        </w:tc>
        <w:tc>
          <w:tcPr>
            <w:tcW w:w="2217" w:type="dxa"/>
            <w:shd w:val="clear" w:color="auto" w:fill="FFFFFF"/>
            <w:tcMar>
              <w:top w:w="0" w:type="dxa"/>
              <w:left w:w="0" w:type="dxa"/>
              <w:bottom w:w="0" w:type="dxa"/>
              <w:right w:w="0" w:type="dxa"/>
            </w:tcMar>
            <w:vAlign w:val="center"/>
          </w:tcPr>
          <w:p w14:paraId="4444B78A" w14:textId="77777777" w:rsidR="00222590" w:rsidRDefault="006A0008">
            <w:pPr>
              <w:spacing w:before="100" w:after="100"/>
              <w:ind w:left="100" w:right="100"/>
              <w:jc w:val="right"/>
            </w:pPr>
            <w:r>
              <w:rPr>
                <w:rFonts w:ascii="Arial" w:eastAsia="Arial" w:hAnsi="Arial" w:cs="Arial"/>
                <w:color w:val="000000"/>
                <w:sz w:val="16"/>
                <w:szCs w:val="16"/>
              </w:rPr>
              <w:t>1</w:t>
            </w:r>
          </w:p>
        </w:tc>
        <w:tc>
          <w:tcPr>
            <w:tcW w:w="2217" w:type="dxa"/>
            <w:shd w:val="clear" w:color="auto" w:fill="FFFFFF"/>
            <w:tcMar>
              <w:top w:w="0" w:type="dxa"/>
              <w:left w:w="0" w:type="dxa"/>
              <w:bottom w:w="0" w:type="dxa"/>
              <w:right w:w="0" w:type="dxa"/>
            </w:tcMar>
            <w:vAlign w:val="center"/>
          </w:tcPr>
          <w:p w14:paraId="1B41F9C2" w14:textId="77777777" w:rsidR="00222590" w:rsidRDefault="006A0008">
            <w:pPr>
              <w:spacing w:before="100" w:after="100"/>
              <w:ind w:left="100" w:right="100"/>
              <w:jc w:val="right"/>
            </w:pPr>
            <w:r>
              <w:rPr>
                <w:rFonts w:ascii="Arial" w:eastAsia="Arial" w:hAnsi="Arial" w:cs="Arial"/>
                <w:color w:val="000000"/>
                <w:sz w:val="16"/>
                <w:szCs w:val="16"/>
              </w:rPr>
              <w:t>0.657</w:t>
            </w:r>
          </w:p>
        </w:tc>
      </w:tr>
      <w:tr w:rsidR="00222590" w14:paraId="2E45BBC8" w14:textId="77777777" w:rsidTr="003603F3">
        <w:trPr>
          <w:cantSplit/>
          <w:trHeight w:val="413"/>
          <w:jc w:val="center"/>
        </w:trPr>
        <w:tc>
          <w:tcPr>
            <w:tcW w:w="1108" w:type="dxa"/>
            <w:tcBorders>
              <w:bottom w:val="single" w:sz="4" w:space="0" w:color="auto"/>
            </w:tcBorders>
            <w:shd w:val="clear" w:color="auto" w:fill="FFFFFF"/>
            <w:tcMar>
              <w:top w:w="0" w:type="dxa"/>
              <w:left w:w="0" w:type="dxa"/>
              <w:bottom w:w="0" w:type="dxa"/>
              <w:right w:w="0" w:type="dxa"/>
            </w:tcMar>
            <w:vAlign w:val="center"/>
          </w:tcPr>
          <w:p w14:paraId="11CCD6D4" w14:textId="77777777" w:rsidR="00222590" w:rsidRDefault="00222590">
            <w:pPr>
              <w:spacing w:before="100" w:after="100"/>
              <w:ind w:left="100" w:right="100"/>
            </w:pPr>
          </w:p>
        </w:tc>
        <w:tc>
          <w:tcPr>
            <w:tcW w:w="1478" w:type="dxa"/>
            <w:vMerge/>
            <w:tcBorders>
              <w:bottom w:val="single" w:sz="4" w:space="0" w:color="auto"/>
            </w:tcBorders>
            <w:shd w:val="clear" w:color="auto" w:fill="FFFFFF"/>
            <w:tcMar>
              <w:top w:w="0" w:type="dxa"/>
              <w:left w:w="0" w:type="dxa"/>
              <w:bottom w:w="0" w:type="dxa"/>
              <w:right w:w="0" w:type="dxa"/>
            </w:tcMar>
          </w:tcPr>
          <w:p w14:paraId="7A5A4985" w14:textId="77777777" w:rsidR="00222590" w:rsidRDefault="00222590">
            <w:pPr>
              <w:spacing w:before="100" w:after="100"/>
              <w:ind w:left="100" w:right="100"/>
            </w:pPr>
          </w:p>
        </w:tc>
        <w:tc>
          <w:tcPr>
            <w:tcW w:w="1478" w:type="dxa"/>
            <w:tcBorders>
              <w:bottom w:val="single" w:sz="4" w:space="0" w:color="auto"/>
            </w:tcBorders>
            <w:shd w:val="clear" w:color="auto" w:fill="FFFFFF"/>
            <w:tcMar>
              <w:top w:w="0" w:type="dxa"/>
              <w:left w:w="0" w:type="dxa"/>
              <w:bottom w:w="0" w:type="dxa"/>
              <w:right w:w="0" w:type="dxa"/>
            </w:tcMar>
            <w:vAlign w:val="center"/>
          </w:tcPr>
          <w:p w14:paraId="74C37098" w14:textId="77777777" w:rsidR="00222590" w:rsidRDefault="006A0008">
            <w:pPr>
              <w:spacing w:before="100" w:after="100"/>
              <w:ind w:left="100" w:right="100"/>
            </w:pPr>
            <w:r>
              <w:rPr>
                <w:rFonts w:ascii="Arial" w:eastAsia="Arial" w:hAnsi="Arial" w:cs="Arial"/>
                <w:color w:val="000000"/>
                <w:sz w:val="16"/>
                <w:szCs w:val="16"/>
              </w:rPr>
              <w:t>facility</w:t>
            </w:r>
          </w:p>
        </w:tc>
        <w:tc>
          <w:tcPr>
            <w:tcW w:w="2217" w:type="dxa"/>
            <w:tcBorders>
              <w:bottom w:val="single" w:sz="4" w:space="0" w:color="auto"/>
            </w:tcBorders>
            <w:shd w:val="clear" w:color="auto" w:fill="FFFFFF"/>
            <w:tcMar>
              <w:top w:w="0" w:type="dxa"/>
              <w:left w:w="0" w:type="dxa"/>
              <w:bottom w:w="0" w:type="dxa"/>
              <w:right w:w="0" w:type="dxa"/>
            </w:tcMar>
            <w:vAlign w:val="center"/>
          </w:tcPr>
          <w:p w14:paraId="08C36C09" w14:textId="77777777" w:rsidR="00222590" w:rsidRDefault="006A0008">
            <w:pPr>
              <w:spacing w:before="100" w:after="100"/>
              <w:ind w:left="100" w:right="100"/>
              <w:jc w:val="right"/>
            </w:pPr>
            <w:r>
              <w:rPr>
                <w:rFonts w:ascii="Arial" w:eastAsia="Arial" w:hAnsi="Arial" w:cs="Arial"/>
                <w:color w:val="000000"/>
                <w:sz w:val="16"/>
                <w:szCs w:val="16"/>
              </w:rPr>
              <w:t>11.043</w:t>
            </w:r>
          </w:p>
        </w:tc>
        <w:tc>
          <w:tcPr>
            <w:tcW w:w="2217" w:type="dxa"/>
            <w:tcBorders>
              <w:bottom w:val="single" w:sz="4" w:space="0" w:color="auto"/>
            </w:tcBorders>
            <w:shd w:val="clear" w:color="auto" w:fill="FFFFFF"/>
            <w:tcMar>
              <w:top w:w="0" w:type="dxa"/>
              <w:left w:w="0" w:type="dxa"/>
              <w:bottom w:w="0" w:type="dxa"/>
              <w:right w:w="0" w:type="dxa"/>
            </w:tcMar>
            <w:vAlign w:val="center"/>
          </w:tcPr>
          <w:p w14:paraId="4C144FA3" w14:textId="77777777" w:rsidR="00222590" w:rsidRDefault="006A0008">
            <w:pPr>
              <w:spacing w:before="100" w:after="100"/>
              <w:ind w:left="100" w:right="100"/>
              <w:jc w:val="right"/>
            </w:pPr>
            <w:r>
              <w:rPr>
                <w:rFonts w:ascii="Arial" w:eastAsia="Arial" w:hAnsi="Arial" w:cs="Arial"/>
                <w:color w:val="000000"/>
                <w:sz w:val="16"/>
                <w:szCs w:val="16"/>
              </w:rPr>
              <w:t>2</w:t>
            </w:r>
          </w:p>
        </w:tc>
        <w:tc>
          <w:tcPr>
            <w:tcW w:w="2217" w:type="dxa"/>
            <w:tcBorders>
              <w:bottom w:val="single" w:sz="4" w:space="0" w:color="auto"/>
            </w:tcBorders>
            <w:shd w:val="clear" w:color="auto" w:fill="FFFFFF"/>
            <w:tcMar>
              <w:top w:w="0" w:type="dxa"/>
              <w:left w:w="0" w:type="dxa"/>
              <w:bottom w:w="0" w:type="dxa"/>
              <w:right w:w="0" w:type="dxa"/>
            </w:tcMar>
            <w:vAlign w:val="center"/>
          </w:tcPr>
          <w:p w14:paraId="42400D29" w14:textId="77777777" w:rsidR="00222590" w:rsidRDefault="006A0008">
            <w:pPr>
              <w:spacing w:before="100" w:after="100"/>
              <w:ind w:left="100" w:right="100"/>
              <w:jc w:val="right"/>
            </w:pPr>
            <w:r>
              <w:rPr>
                <w:rFonts w:ascii="Arial" w:eastAsia="Arial" w:hAnsi="Arial" w:cs="Arial"/>
                <w:b/>
                <w:color w:val="000000"/>
                <w:sz w:val="16"/>
                <w:szCs w:val="16"/>
              </w:rPr>
              <w:t>0.004</w:t>
            </w:r>
          </w:p>
        </w:tc>
      </w:tr>
      <w:tr w:rsidR="00222590" w14:paraId="21C7A926" w14:textId="77777777" w:rsidTr="003603F3">
        <w:trPr>
          <w:cantSplit/>
          <w:trHeight w:val="413"/>
          <w:jc w:val="center"/>
        </w:trPr>
        <w:tc>
          <w:tcPr>
            <w:tcW w:w="1108"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22DE6ABE" w14:textId="77777777" w:rsidR="00222590" w:rsidRDefault="006A0008">
            <w:pPr>
              <w:spacing w:before="100" w:after="100"/>
              <w:ind w:left="100" w:right="100"/>
              <w:jc w:val="center"/>
            </w:pPr>
            <w:r>
              <w:rPr>
                <w:rFonts w:ascii="Arial" w:eastAsia="Arial" w:hAnsi="Arial" w:cs="Arial"/>
                <w:b/>
                <w:color w:val="000000"/>
              </w:rPr>
              <w:t>C</w:t>
            </w:r>
          </w:p>
        </w:tc>
        <w:tc>
          <w:tcPr>
            <w:tcW w:w="1478" w:type="dxa"/>
            <w:tcBorders>
              <w:top w:val="single" w:sz="4" w:space="0" w:color="auto"/>
              <w:bottom w:val="single" w:sz="18" w:space="0" w:color="000000"/>
            </w:tcBorders>
            <w:shd w:val="clear" w:color="auto" w:fill="FFFFFF"/>
            <w:tcMar>
              <w:top w:w="0" w:type="dxa"/>
              <w:left w:w="0" w:type="dxa"/>
              <w:bottom w:w="0" w:type="dxa"/>
              <w:right w:w="0" w:type="dxa"/>
            </w:tcMar>
          </w:tcPr>
          <w:p w14:paraId="49B1CD38" w14:textId="77777777" w:rsidR="00222590" w:rsidRDefault="006A0008">
            <w:pPr>
              <w:spacing w:before="100" w:after="100"/>
              <w:ind w:left="100" w:right="100"/>
              <w:jc w:val="center"/>
            </w:pPr>
            <w:r>
              <w:rPr>
                <w:rFonts w:ascii="Arial" w:eastAsia="Arial" w:hAnsi="Arial" w:cs="Arial"/>
                <w:b/>
                <w:color w:val="000000"/>
                <w:sz w:val="18"/>
                <w:szCs w:val="18"/>
              </w:rPr>
              <w:t>Model</w:t>
            </w:r>
          </w:p>
        </w:tc>
        <w:tc>
          <w:tcPr>
            <w:tcW w:w="1478"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451AC126" w14:textId="77777777" w:rsidR="00222590" w:rsidRDefault="006A0008">
            <w:pPr>
              <w:spacing w:before="100" w:after="100"/>
              <w:ind w:left="100" w:right="100"/>
              <w:jc w:val="center"/>
            </w:pPr>
            <w:r>
              <w:rPr>
                <w:rFonts w:ascii="Arial" w:eastAsia="Arial" w:hAnsi="Arial" w:cs="Arial"/>
                <w:b/>
                <w:color w:val="000000"/>
                <w:sz w:val="18"/>
                <w:szCs w:val="18"/>
              </w:rPr>
              <w:t>Parameter</w:t>
            </w:r>
          </w:p>
        </w:tc>
        <w:tc>
          <w:tcPr>
            <w:tcW w:w="2217"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2E70A68C" w14:textId="77777777" w:rsidR="00222590" w:rsidRDefault="006A0008">
            <w:pPr>
              <w:spacing w:before="100" w:after="100"/>
              <w:ind w:left="100" w:right="100"/>
              <w:jc w:val="center"/>
            </w:pPr>
            <w:r>
              <w:rPr>
                <w:rFonts w:ascii="Arial" w:eastAsia="Arial" w:hAnsi="Arial" w:cs="Arial"/>
                <w:b/>
                <w:color w:val="000000"/>
                <w:sz w:val="18"/>
                <w:szCs w:val="18"/>
              </w:rPr>
              <w:t>OR Estimate</w:t>
            </w:r>
          </w:p>
        </w:tc>
        <w:tc>
          <w:tcPr>
            <w:tcW w:w="2217"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32B2173C" w14:textId="77777777" w:rsidR="00222590" w:rsidRDefault="00222590">
            <w:pPr>
              <w:spacing w:before="100" w:after="100"/>
              <w:ind w:left="100" w:right="100"/>
              <w:jc w:val="center"/>
            </w:pPr>
          </w:p>
        </w:tc>
        <w:tc>
          <w:tcPr>
            <w:tcW w:w="2217" w:type="dxa"/>
            <w:tcBorders>
              <w:top w:val="single" w:sz="4" w:space="0" w:color="auto"/>
              <w:bottom w:val="single" w:sz="18" w:space="0" w:color="000000"/>
            </w:tcBorders>
            <w:shd w:val="clear" w:color="auto" w:fill="FFFFFF"/>
            <w:tcMar>
              <w:top w:w="0" w:type="dxa"/>
              <w:left w:w="0" w:type="dxa"/>
              <w:bottom w:w="0" w:type="dxa"/>
              <w:right w:w="0" w:type="dxa"/>
            </w:tcMar>
            <w:vAlign w:val="center"/>
          </w:tcPr>
          <w:p w14:paraId="7532327C" w14:textId="77777777" w:rsidR="00222590" w:rsidRDefault="00222590">
            <w:pPr>
              <w:spacing w:before="100" w:after="100"/>
              <w:ind w:left="100" w:right="100"/>
              <w:jc w:val="center"/>
            </w:pPr>
          </w:p>
        </w:tc>
      </w:tr>
      <w:tr w:rsidR="00222590" w14:paraId="244A3937" w14:textId="77777777" w:rsidTr="003603F3">
        <w:trPr>
          <w:cantSplit/>
          <w:trHeight w:val="413"/>
          <w:jc w:val="center"/>
        </w:trPr>
        <w:tc>
          <w:tcPr>
            <w:tcW w:w="1108" w:type="dxa"/>
            <w:tcBorders>
              <w:top w:val="single" w:sz="18" w:space="0" w:color="000000"/>
            </w:tcBorders>
            <w:shd w:val="clear" w:color="auto" w:fill="FFFFFF"/>
            <w:tcMar>
              <w:top w:w="0" w:type="dxa"/>
              <w:left w:w="0" w:type="dxa"/>
              <w:bottom w:w="0" w:type="dxa"/>
              <w:right w:w="0" w:type="dxa"/>
            </w:tcMar>
            <w:vAlign w:val="center"/>
          </w:tcPr>
          <w:p w14:paraId="03B0D214" w14:textId="77777777" w:rsidR="00222590" w:rsidRDefault="00222590">
            <w:pPr>
              <w:spacing w:before="100" w:after="100"/>
              <w:ind w:left="100" w:right="100"/>
            </w:pPr>
          </w:p>
        </w:tc>
        <w:tc>
          <w:tcPr>
            <w:tcW w:w="1478" w:type="dxa"/>
            <w:vMerge w:val="restart"/>
            <w:tcBorders>
              <w:top w:val="single" w:sz="18" w:space="0" w:color="000000"/>
            </w:tcBorders>
            <w:shd w:val="clear" w:color="auto" w:fill="FFFFFF"/>
            <w:tcMar>
              <w:top w:w="0" w:type="dxa"/>
              <w:left w:w="0" w:type="dxa"/>
              <w:bottom w:w="0" w:type="dxa"/>
              <w:right w:w="0" w:type="dxa"/>
            </w:tcMar>
          </w:tcPr>
          <w:p w14:paraId="3177F061" w14:textId="77777777" w:rsidR="00222590" w:rsidRDefault="006A0008">
            <w:pPr>
              <w:spacing w:before="100" w:after="100"/>
              <w:ind w:left="100" w:right="100"/>
            </w:pPr>
            <w:r>
              <w:rPr>
                <w:rFonts w:ascii="Arial" w:eastAsia="Arial" w:hAnsi="Arial" w:cs="Arial"/>
                <w:color w:val="000000"/>
                <w:sz w:val="16"/>
                <w:szCs w:val="16"/>
              </w:rPr>
              <w:t>Days</w:t>
            </w:r>
          </w:p>
        </w:tc>
        <w:tc>
          <w:tcPr>
            <w:tcW w:w="1478" w:type="dxa"/>
            <w:tcBorders>
              <w:top w:val="single" w:sz="18" w:space="0" w:color="000000"/>
            </w:tcBorders>
            <w:shd w:val="clear" w:color="auto" w:fill="FFFFFF"/>
            <w:tcMar>
              <w:top w:w="0" w:type="dxa"/>
              <w:left w:w="0" w:type="dxa"/>
              <w:bottom w:w="0" w:type="dxa"/>
              <w:right w:w="0" w:type="dxa"/>
            </w:tcMar>
            <w:vAlign w:val="center"/>
          </w:tcPr>
          <w:p w14:paraId="614D8C08" w14:textId="77777777" w:rsidR="00222590" w:rsidRDefault="006A0008">
            <w:pPr>
              <w:spacing w:before="100" w:after="100"/>
              <w:ind w:left="100" w:right="100"/>
            </w:pPr>
            <w:r>
              <w:rPr>
                <w:rFonts w:ascii="Arial" w:eastAsia="Arial" w:hAnsi="Arial" w:cs="Arial"/>
                <w:color w:val="000000"/>
                <w:sz w:val="16"/>
                <w:szCs w:val="16"/>
              </w:rPr>
              <w:t>N2 v N1</w:t>
            </w:r>
          </w:p>
        </w:tc>
        <w:tc>
          <w:tcPr>
            <w:tcW w:w="2217" w:type="dxa"/>
            <w:tcBorders>
              <w:top w:val="single" w:sz="18" w:space="0" w:color="000000"/>
            </w:tcBorders>
            <w:shd w:val="clear" w:color="auto" w:fill="FFFFFF"/>
            <w:tcMar>
              <w:top w:w="0" w:type="dxa"/>
              <w:left w:w="0" w:type="dxa"/>
              <w:bottom w:w="0" w:type="dxa"/>
              <w:right w:w="0" w:type="dxa"/>
            </w:tcMar>
            <w:vAlign w:val="center"/>
          </w:tcPr>
          <w:p w14:paraId="77020417" w14:textId="77777777" w:rsidR="00222590" w:rsidRDefault="006A0008">
            <w:pPr>
              <w:spacing w:before="100" w:after="100"/>
              <w:ind w:left="100" w:right="100"/>
              <w:jc w:val="right"/>
            </w:pPr>
            <w:r>
              <w:rPr>
                <w:rFonts w:ascii="Arial" w:eastAsia="Arial" w:hAnsi="Arial" w:cs="Arial"/>
                <w:color w:val="000000"/>
                <w:sz w:val="16"/>
                <w:szCs w:val="16"/>
              </w:rPr>
              <w:t>1.335 (0.711, 2.531)</w:t>
            </w:r>
          </w:p>
        </w:tc>
        <w:tc>
          <w:tcPr>
            <w:tcW w:w="2217" w:type="dxa"/>
            <w:tcBorders>
              <w:top w:val="single" w:sz="18" w:space="0" w:color="000000"/>
            </w:tcBorders>
            <w:shd w:val="clear" w:color="auto" w:fill="FFFFFF"/>
            <w:tcMar>
              <w:top w:w="0" w:type="dxa"/>
              <w:left w:w="0" w:type="dxa"/>
              <w:bottom w:w="0" w:type="dxa"/>
              <w:right w:w="0" w:type="dxa"/>
            </w:tcMar>
            <w:vAlign w:val="center"/>
          </w:tcPr>
          <w:p w14:paraId="2363E9DB" w14:textId="77777777" w:rsidR="00222590" w:rsidRDefault="00222590">
            <w:pPr>
              <w:spacing w:before="100" w:after="100"/>
              <w:ind w:left="100" w:right="100"/>
              <w:jc w:val="right"/>
            </w:pPr>
          </w:p>
        </w:tc>
        <w:tc>
          <w:tcPr>
            <w:tcW w:w="2217" w:type="dxa"/>
            <w:tcBorders>
              <w:top w:val="single" w:sz="18" w:space="0" w:color="000000"/>
            </w:tcBorders>
            <w:shd w:val="clear" w:color="auto" w:fill="FFFFFF"/>
            <w:tcMar>
              <w:top w:w="0" w:type="dxa"/>
              <w:left w:w="0" w:type="dxa"/>
              <w:bottom w:w="0" w:type="dxa"/>
              <w:right w:w="0" w:type="dxa"/>
            </w:tcMar>
            <w:vAlign w:val="center"/>
          </w:tcPr>
          <w:p w14:paraId="4B0F4801" w14:textId="77777777" w:rsidR="00222590" w:rsidRDefault="00222590">
            <w:pPr>
              <w:spacing w:before="100" w:after="100"/>
              <w:ind w:left="100" w:right="100"/>
              <w:jc w:val="right"/>
            </w:pPr>
          </w:p>
        </w:tc>
      </w:tr>
      <w:tr w:rsidR="00222590" w14:paraId="0FE38EDF"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4E81A734"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5EF866E2"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7A8FC2A4" w14:textId="77777777" w:rsidR="00222590" w:rsidRDefault="006A0008">
            <w:pPr>
              <w:spacing w:before="100" w:after="100"/>
              <w:ind w:left="100" w:right="100"/>
            </w:pPr>
            <w:r>
              <w:rPr>
                <w:rFonts w:ascii="Arial" w:eastAsia="Arial" w:hAnsi="Arial" w:cs="Arial"/>
                <w:color w:val="000000"/>
                <w:sz w:val="16"/>
                <w:szCs w:val="16"/>
              </w:rPr>
              <w:t>MI v CC</w:t>
            </w:r>
          </w:p>
        </w:tc>
        <w:tc>
          <w:tcPr>
            <w:tcW w:w="2217" w:type="dxa"/>
            <w:shd w:val="clear" w:color="auto" w:fill="FFFFFF"/>
            <w:tcMar>
              <w:top w:w="0" w:type="dxa"/>
              <w:left w:w="0" w:type="dxa"/>
              <w:bottom w:w="0" w:type="dxa"/>
              <w:right w:w="0" w:type="dxa"/>
            </w:tcMar>
            <w:vAlign w:val="center"/>
          </w:tcPr>
          <w:p w14:paraId="782B05E9" w14:textId="77777777" w:rsidR="00222590" w:rsidRDefault="006A0008">
            <w:pPr>
              <w:spacing w:before="100" w:after="100"/>
              <w:ind w:left="100" w:right="100"/>
              <w:jc w:val="right"/>
            </w:pPr>
            <w:r>
              <w:rPr>
                <w:rFonts w:ascii="Arial" w:eastAsia="Arial" w:hAnsi="Arial" w:cs="Arial"/>
                <w:color w:val="000000"/>
                <w:sz w:val="16"/>
                <w:szCs w:val="16"/>
              </w:rPr>
              <w:t>0.629 (0.293, 1.324)</w:t>
            </w:r>
          </w:p>
        </w:tc>
        <w:tc>
          <w:tcPr>
            <w:tcW w:w="2217" w:type="dxa"/>
            <w:shd w:val="clear" w:color="auto" w:fill="FFFFFF"/>
            <w:tcMar>
              <w:top w:w="0" w:type="dxa"/>
              <w:left w:w="0" w:type="dxa"/>
              <w:bottom w:w="0" w:type="dxa"/>
              <w:right w:w="0" w:type="dxa"/>
            </w:tcMar>
            <w:vAlign w:val="center"/>
          </w:tcPr>
          <w:p w14:paraId="258EB10F"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6E2B5833" w14:textId="77777777" w:rsidR="00222590" w:rsidRDefault="00222590">
            <w:pPr>
              <w:spacing w:before="100" w:after="100"/>
              <w:ind w:left="100" w:right="100"/>
              <w:jc w:val="right"/>
            </w:pPr>
          </w:p>
        </w:tc>
      </w:tr>
      <w:tr w:rsidR="00222590" w14:paraId="6D4F476E"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27ECBBAF"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3FE8E4AB"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64994185" w14:textId="77777777" w:rsidR="00222590" w:rsidRDefault="006A0008">
            <w:pPr>
              <w:spacing w:before="100" w:after="100"/>
              <w:ind w:left="100" w:right="100"/>
            </w:pPr>
            <w:r>
              <w:rPr>
                <w:rFonts w:ascii="Arial" w:eastAsia="Arial" w:hAnsi="Arial" w:cs="Arial"/>
                <w:color w:val="000000"/>
                <w:sz w:val="16"/>
                <w:szCs w:val="16"/>
              </w:rPr>
              <w:t>NO v CC</w:t>
            </w:r>
          </w:p>
        </w:tc>
        <w:tc>
          <w:tcPr>
            <w:tcW w:w="2217" w:type="dxa"/>
            <w:shd w:val="clear" w:color="auto" w:fill="FFFFFF"/>
            <w:tcMar>
              <w:top w:w="0" w:type="dxa"/>
              <w:left w:w="0" w:type="dxa"/>
              <w:bottom w:w="0" w:type="dxa"/>
              <w:right w:w="0" w:type="dxa"/>
            </w:tcMar>
            <w:vAlign w:val="center"/>
          </w:tcPr>
          <w:p w14:paraId="66737D81" w14:textId="77777777" w:rsidR="00222590" w:rsidRDefault="006A0008">
            <w:pPr>
              <w:spacing w:before="100" w:after="100"/>
              <w:ind w:left="100" w:right="100"/>
              <w:jc w:val="right"/>
            </w:pPr>
            <w:r>
              <w:rPr>
                <w:rFonts w:ascii="Arial" w:eastAsia="Arial" w:hAnsi="Arial" w:cs="Arial"/>
                <w:color w:val="000000"/>
                <w:sz w:val="16"/>
                <w:szCs w:val="16"/>
              </w:rPr>
              <w:t>0.529 (0.239, 1.136)</w:t>
            </w:r>
          </w:p>
        </w:tc>
        <w:tc>
          <w:tcPr>
            <w:tcW w:w="2217" w:type="dxa"/>
            <w:shd w:val="clear" w:color="auto" w:fill="FFFFFF"/>
            <w:tcMar>
              <w:top w:w="0" w:type="dxa"/>
              <w:left w:w="0" w:type="dxa"/>
              <w:bottom w:w="0" w:type="dxa"/>
              <w:right w:w="0" w:type="dxa"/>
            </w:tcMar>
            <w:vAlign w:val="center"/>
          </w:tcPr>
          <w:p w14:paraId="77A2B72B"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3859EFBF" w14:textId="77777777" w:rsidR="00222590" w:rsidRDefault="00222590">
            <w:pPr>
              <w:spacing w:before="100" w:after="100"/>
              <w:ind w:left="100" w:right="100"/>
              <w:jc w:val="right"/>
            </w:pPr>
          </w:p>
        </w:tc>
      </w:tr>
      <w:tr w:rsidR="00222590" w14:paraId="7DD89EE5"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15742706" w14:textId="77777777" w:rsidR="00222590" w:rsidRDefault="00222590">
            <w:pPr>
              <w:spacing w:before="100" w:after="100"/>
              <w:ind w:left="100" w:right="100"/>
            </w:pPr>
          </w:p>
        </w:tc>
        <w:tc>
          <w:tcPr>
            <w:tcW w:w="1478" w:type="dxa"/>
            <w:vMerge w:val="restart"/>
            <w:shd w:val="clear" w:color="auto" w:fill="FFFFFF"/>
            <w:tcMar>
              <w:top w:w="0" w:type="dxa"/>
              <w:left w:w="0" w:type="dxa"/>
              <w:bottom w:w="0" w:type="dxa"/>
              <w:right w:w="0" w:type="dxa"/>
            </w:tcMar>
          </w:tcPr>
          <w:p w14:paraId="2409BF90" w14:textId="77777777" w:rsidR="00222590" w:rsidRDefault="006A0008">
            <w:pPr>
              <w:spacing w:before="100" w:after="100"/>
              <w:ind w:left="100" w:right="100"/>
            </w:pPr>
            <w:r>
              <w:rPr>
                <w:rFonts w:ascii="Arial" w:eastAsia="Arial" w:hAnsi="Arial" w:cs="Arial"/>
                <w:color w:val="000000"/>
                <w:sz w:val="16"/>
                <w:szCs w:val="16"/>
              </w:rPr>
              <w:t>Bios</w:t>
            </w:r>
          </w:p>
        </w:tc>
        <w:tc>
          <w:tcPr>
            <w:tcW w:w="1478" w:type="dxa"/>
            <w:shd w:val="clear" w:color="auto" w:fill="FFFFFF"/>
            <w:tcMar>
              <w:top w:w="0" w:type="dxa"/>
              <w:left w:w="0" w:type="dxa"/>
              <w:bottom w:w="0" w:type="dxa"/>
              <w:right w:w="0" w:type="dxa"/>
            </w:tcMar>
            <w:vAlign w:val="center"/>
          </w:tcPr>
          <w:p w14:paraId="2506BB80" w14:textId="77777777" w:rsidR="00222590" w:rsidRDefault="006A0008">
            <w:pPr>
              <w:spacing w:before="100" w:after="100"/>
              <w:ind w:left="100" w:right="100"/>
            </w:pPr>
            <w:r>
              <w:rPr>
                <w:rFonts w:ascii="Arial" w:eastAsia="Arial" w:hAnsi="Arial" w:cs="Arial"/>
                <w:color w:val="000000"/>
                <w:sz w:val="16"/>
                <w:szCs w:val="16"/>
              </w:rPr>
              <w:t>N2 v N1</w:t>
            </w:r>
          </w:p>
        </w:tc>
        <w:tc>
          <w:tcPr>
            <w:tcW w:w="2217" w:type="dxa"/>
            <w:shd w:val="clear" w:color="auto" w:fill="FFFFFF"/>
            <w:tcMar>
              <w:top w:w="0" w:type="dxa"/>
              <w:left w:w="0" w:type="dxa"/>
              <w:bottom w:w="0" w:type="dxa"/>
              <w:right w:w="0" w:type="dxa"/>
            </w:tcMar>
            <w:vAlign w:val="center"/>
          </w:tcPr>
          <w:p w14:paraId="0E53DC38" w14:textId="77777777" w:rsidR="00222590" w:rsidRDefault="006A0008">
            <w:pPr>
              <w:spacing w:before="100" w:after="100"/>
              <w:ind w:left="100" w:right="100"/>
              <w:jc w:val="right"/>
            </w:pPr>
            <w:r>
              <w:rPr>
                <w:rFonts w:ascii="Arial" w:eastAsia="Arial" w:hAnsi="Arial" w:cs="Arial"/>
                <w:color w:val="000000"/>
                <w:sz w:val="16"/>
                <w:szCs w:val="16"/>
              </w:rPr>
              <w:t>1.021 (0.749, 1.392)</w:t>
            </w:r>
          </w:p>
        </w:tc>
        <w:tc>
          <w:tcPr>
            <w:tcW w:w="2217" w:type="dxa"/>
            <w:shd w:val="clear" w:color="auto" w:fill="FFFFFF"/>
            <w:tcMar>
              <w:top w:w="0" w:type="dxa"/>
              <w:left w:w="0" w:type="dxa"/>
              <w:bottom w:w="0" w:type="dxa"/>
              <w:right w:w="0" w:type="dxa"/>
            </w:tcMar>
            <w:vAlign w:val="center"/>
          </w:tcPr>
          <w:p w14:paraId="42340518"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60B43EC3" w14:textId="77777777" w:rsidR="00222590" w:rsidRDefault="00222590">
            <w:pPr>
              <w:spacing w:before="100" w:after="100"/>
              <w:ind w:left="100" w:right="100"/>
              <w:jc w:val="right"/>
            </w:pPr>
          </w:p>
        </w:tc>
      </w:tr>
      <w:tr w:rsidR="00222590" w14:paraId="5DEE9092" w14:textId="77777777" w:rsidTr="003603F3">
        <w:trPr>
          <w:cantSplit/>
          <w:trHeight w:val="402"/>
          <w:jc w:val="center"/>
        </w:trPr>
        <w:tc>
          <w:tcPr>
            <w:tcW w:w="1108" w:type="dxa"/>
            <w:shd w:val="clear" w:color="auto" w:fill="FFFFFF"/>
            <w:tcMar>
              <w:top w:w="0" w:type="dxa"/>
              <w:left w:w="0" w:type="dxa"/>
              <w:bottom w:w="0" w:type="dxa"/>
              <w:right w:w="0" w:type="dxa"/>
            </w:tcMar>
            <w:vAlign w:val="center"/>
          </w:tcPr>
          <w:p w14:paraId="7A54B225"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1E43387E"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13DB07C7" w14:textId="77777777" w:rsidR="00222590" w:rsidRDefault="006A0008">
            <w:pPr>
              <w:spacing w:before="100" w:after="100"/>
              <w:ind w:left="100" w:right="100"/>
            </w:pPr>
            <w:r>
              <w:rPr>
                <w:rFonts w:ascii="Arial" w:eastAsia="Arial" w:hAnsi="Arial" w:cs="Arial"/>
                <w:color w:val="000000"/>
                <w:sz w:val="16"/>
                <w:szCs w:val="16"/>
              </w:rPr>
              <w:t>MI v CC</w:t>
            </w:r>
          </w:p>
        </w:tc>
        <w:tc>
          <w:tcPr>
            <w:tcW w:w="2217" w:type="dxa"/>
            <w:shd w:val="clear" w:color="auto" w:fill="FFFFFF"/>
            <w:tcMar>
              <w:top w:w="0" w:type="dxa"/>
              <w:left w:w="0" w:type="dxa"/>
              <w:bottom w:w="0" w:type="dxa"/>
              <w:right w:w="0" w:type="dxa"/>
            </w:tcMar>
            <w:vAlign w:val="center"/>
          </w:tcPr>
          <w:p w14:paraId="54C61424" w14:textId="77777777" w:rsidR="00222590" w:rsidRDefault="006A0008">
            <w:pPr>
              <w:spacing w:before="100" w:after="100"/>
              <w:ind w:left="100" w:right="100"/>
              <w:jc w:val="right"/>
            </w:pPr>
            <w:r>
              <w:rPr>
                <w:rFonts w:ascii="Arial" w:eastAsia="Arial" w:hAnsi="Arial" w:cs="Arial"/>
                <w:b/>
                <w:color w:val="000000"/>
                <w:sz w:val="16"/>
                <w:szCs w:val="16"/>
              </w:rPr>
              <w:t>0.52 (0.354, 0.762)</w:t>
            </w:r>
          </w:p>
        </w:tc>
        <w:tc>
          <w:tcPr>
            <w:tcW w:w="2217" w:type="dxa"/>
            <w:shd w:val="clear" w:color="auto" w:fill="FFFFFF"/>
            <w:tcMar>
              <w:top w:w="0" w:type="dxa"/>
              <w:left w:w="0" w:type="dxa"/>
              <w:bottom w:w="0" w:type="dxa"/>
              <w:right w:w="0" w:type="dxa"/>
            </w:tcMar>
            <w:vAlign w:val="center"/>
          </w:tcPr>
          <w:p w14:paraId="4DFF816B"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5E14C5A1" w14:textId="77777777" w:rsidR="00222590" w:rsidRDefault="00222590">
            <w:pPr>
              <w:spacing w:before="100" w:after="100"/>
              <w:ind w:left="100" w:right="100"/>
              <w:jc w:val="right"/>
            </w:pPr>
          </w:p>
        </w:tc>
      </w:tr>
      <w:tr w:rsidR="00222590" w14:paraId="56627051"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242D1E23"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71E9EA2C"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35C9826F" w14:textId="77777777" w:rsidR="00222590" w:rsidRDefault="006A0008">
            <w:pPr>
              <w:spacing w:before="100" w:after="100"/>
              <w:ind w:left="100" w:right="100"/>
            </w:pPr>
            <w:r>
              <w:rPr>
                <w:rFonts w:ascii="Arial" w:eastAsia="Arial" w:hAnsi="Arial" w:cs="Arial"/>
                <w:color w:val="000000"/>
                <w:sz w:val="16"/>
                <w:szCs w:val="16"/>
              </w:rPr>
              <w:t>NO v CC</w:t>
            </w:r>
          </w:p>
        </w:tc>
        <w:tc>
          <w:tcPr>
            <w:tcW w:w="2217" w:type="dxa"/>
            <w:shd w:val="clear" w:color="auto" w:fill="FFFFFF"/>
            <w:tcMar>
              <w:top w:w="0" w:type="dxa"/>
              <w:left w:w="0" w:type="dxa"/>
              <w:bottom w:w="0" w:type="dxa"/>
              <w:right w:w="0" w:type="dxa"/>
            </w:tcMar>
            <w:vAlign w:val="center"/>
          </w:tcPr>
          <w:p w14:paraId="0E9DBE42" w14:textId="77777777" w:rsidR="00222590" w:rsidRDefault="006A0008">
            <w:pPr>
              <w:spacing w:before="100" w:after="100"/>
              <w:ind w:left="100" w:right="100"/>
              <w:jc w:val="right"/>
            </w:pPr>
            <w:r>
              <w:rPr>
                <w:rFonts w:ascii="Arial" w:eastAsia="Arial" w:hAnsi="Arial" w:cs="Arial"/>
                <w:color w:val="000000"/>
                <w:sz w:val="16"/>
                <w:szCs w:val="16"/>
              </w:rPr>
              <w:t>0.761 (0.521, 1.108)</w:t>
            </w:r>
          </w:p>
        </w:tc>
        <w:tc>
          <w:tcPr>
            <w:tcW w:w="2217" w:type="dxa"/>
            <w:shd w:val="clear" w:color="auto" w:fill="FFFFFF"/>
            <w:tcMar>
              <w:top w:w="0" w:type="dxa"/>
              <w:left w:w="0" w:type="dxa"/>
              <w:bottom w:w="0" w:type="dxa"/>
              <w:right w:w="0" w:type="dxa"/>
            </w:tcMar>
            <w:vAlign w:val="center"/>
          </w:tcPr>
          <w:p w14:paraId="5498ACF6"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0030420C" w14:textId="77777777" w:rsidR="00222590" w:rsidRDefault="00222590">
            <w:pPr>
              <w:spacing w:before="100" w:after="100"/>
              <w:ind w:left="100" w:right="100"/>
              <w:jc w:val="right"/>
            </w:pPr>
          </w:p>
        </w:tc>
      </w:tr>
      <w:tr w:rsidR="00222590" w14:paraId="14889AC4"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197BC8D8" w14:textId="77777777" w:rsidR="00222590" w:rsidRDefault="00222590">
            <w:pPr>
              <w:spacing w:before="100" w:after="100"/>
              <w:ind w:left="100" w:right="100"/>
            </w:pPr>
          </w:p>
        </w:tc>
        <w:tc>
          <w:tcPr>
            <w:tcW w:w="1478" w:type="dxa"/>
            <w:vMerge w:val="restart"/>
            <w:shd w:val="clear" w:color="auto" w:fill="FFFFFF"/>
            <w:tcMar>
              <w:top w:w="0" w:type="dxa"/>
              <w:left w:w="0" w:type="dxa"/>
              <w:bottom w:w="0" w:type="dxa"/>
              <w:right w:w="0" w:type="dxa"/>
            </w:tcMar>
          </w:tcPr>
          <w:p w14:paraId="3CD4BA2B" w14:textId="77777777" w:rsidR="00222590" w:rsidRDefault="006A0008">
            <w:pPr>
              <w:spacing w:before="100" w:after="100"/>
              <w:ind w:left="100" w:right="100"/>
            </w:pPr>
            <w:r>
              <w:rPr>
                <w:rFonts w:ascii="Arial" w:eastAsia="Arial" w:hAnsi="Arial" w:cs="Arial"/>
                <w:color w:val="000000"/>
                <w:sz w:val="16"/>
                <w:szCs w:val="16"/>
              </w:rPr>
              <w:t>Techs</w:t>
            </w:r>
          </w:p>
        </w:tc>
        <w:tc>
          <w:tcPr>
            <w:tcW w:w="1478" w:type="dxa"/>
            <w:shd w:val="clear" w:color="auto" w:fill="FFFFFF"/>
            <w:tcMar>
              <w:top w:w="0" w:type="dxa"/>
              <w:left w:w="0" w:type="dxa"/>
              <w:bottom w:w="0" w:type="dxa"/>
              <w:right w:w="0" w:type="dxa"/>
            </w:tcMar>
            <w:vAlign w:val="center"/>
          </w:tcPr>
          <w:p w14:paraId="47F6EA33" w14:textId="77777777" w:rsidR="00222590" w:rsidRDefault="006A0008">
            <w:pPr>
              <w:spacing w:before="100" w:after="100"/>
              <w:ind w:left="100" w:right="100"/>
            </w:pPr>
            <w:r>
              <w:rPr>
                <w:rFonts w:ascii="Arial" w:eastAsia="Arial" w:hAnsi="Arial" w:cs="Arial"/>
                <w:color w:val="000000"/>
                <w:sz w:val="16"/>
                <w:szCs w:val="16"/>
              </w:rPr>
              <w:t>N2 v N1</w:t>
            </w:r>
          </w:p>
        </w:tc>
        <w:tc>
          <w:tcPr>
            <w:tcW w:w="2217" w:type="dxa"/>
            <w:shd w:val="clear" w:color="auto" w:fill="FFFFFF"/>
            <w:tcMar>
              <w:top w:w="0" w:type="dxa"/>
              <w:left w:w="0" w:type="dxa"/>
              <w:bottom w:w="0" w:type="dxa"/>
              <w:right w:w="0" w:type="dxa"/>
            </w:tcMar>
            <w:vAlign w:val="center"/>
          </w:tcPr>
          <w:p w14:paraId="6683738D" w14:textId="77777777" w:rsidR="00222590" w:rsidRDefault="006A0008">
            <w:pPr>
              <w:spacing w:before="100" w:after="100"/>
              <w:ind w:left="100" w:right="100"/>
              <w:jc w:val="right"/>
            </w:pPr>
            <w:r>
              <w:rPr>
                <w:rFonts w:ascii="Arial" w:eastAsia="Arial" w:hAnsi="Arial" w:cs="Arial"/>
                <w:color w:val="000000"/>
                <w:sz w:val="16"/>
                <w:szCs w:val="16"/>
              </w:rPr>
              <w:t>1.045 (0.861, 1.268)</w:t>
            </w:r>
          </w:p>
        </w:tc>
        <w:tc>
          <w:tcPr>
            <w:tcW w:w="2217" w:type="dxa"/>
            <w:shd w:val="clear" w:color="auto" w:fill="FFFFFF"/>
            <w:tcMar>
              <w:top w:w="0" w:type="dxa"/>
              <w:left w:w="0" w:type="dxa"/>
              <w:bottom w:w="0" w:type="dxa"/>
              <w:right w:w="0" w:type="dxa"/>
            </w:tcMar>
            <w:vAlign w:val="center"/>
          </w:tcPr>
          <w:p w14:paraId="5BF4DDEF"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5BF30160" w14:textId="77777777" w:rsidR="00222590" w:rsidRDefault="00222590">
            <w:pPr>
              <w:spacing w:before="100" w:after="100"/>
              <w:ind w:left="100" w:right="100"/>
              <w:jc w:val="right"/>
            </w:pPr>
          </w:p>
        </w:tc>
      </w:tr>
      <w:tr w:rsidR="00222590" w14:paraId="75EFB757"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57A61157"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18F42308"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68F09703" w14:textId="77777777" w:rsidR="00222590" w:rsidRDefault="006A0008">
            <w:pPr>
              <w:spacing w:before="100" w:after="100"/>
              <w:ind w:left="100" w:right="100"/>
            </w:pPr>
            <w:r>
              <w:rPr>
                <w:rFonts w:ascii="Arial" w:eastAsia="Arial" w:hAnsi="Arial" w:cs="Arial"/>
                <w:color w:val="000000"/>
                <w:sz w:val="16"/>
                <w:szCs w:val="16"/>
              </w:rPr>
              <w:t>MI v CC</w:t>
            </w:r>
          </w:p>
        </w:tc>
        <w:tc>
          <w:tcPr>
            <w:tcW w:w="2217" w:type="dxa"/>
            <w:shd w:val="clear" w:color="auto" w:fill="FFFFFF"/>
            <w:tcMar>
              <w:top w:w="0" w:type="dxa"/>
              <w:left w:w="0" w:type="dxa"/>
              <w:bottom w:w="0" w:type="dxa"/>
              <w:right w:w="0" w:type="dxa"/>
            </w:tcMar>
            <w:vAlign w:val="center"/>
          </w:tcPr>
          <w:p w14:paraId="70DE3543" w14:textId="77777777" w:rsidR="00222590" w:rsidRDefault="006A0008">
            <w:pPr>
              <w:spacing w:before="100" w:after="100"/>
              <w:ind w:left="100" w:right="100"/>
              <w:jc w:val="right"/>
            </w:pPr>
            <w:r>
              <w:rPr>
                <w:rFonts w:ascii="Arial" w:eastAsia="Arial" w:hAnsi="Arial" w:cs="Arial"/>
                <w:b/>
                <w:color w:val="000000"/>
                <w:sz w:val="16"/>
                <w:szCs w:val="16"/>
              </w:rPr>
              <w:t>0.664 (0.52, 0.846)</w:t>
            </w:r>
          </w:p>
        </w:tc>
        <w:tc>
          <w:tcPr>
            <w:tcW w:w="2217" w:type="dxa"/>
            <w:shd w:val="clear" w:color="auto" w:fill="FFFFFF"/>
            <w:tcMar>
              <w:top w:w="0" w:type="dxa"/>
              <w:left w:w="0" w:type="dxa"/>
              <w:bottom w:w="0" w:type="dxa"/>
              <w:right w:w="0" w:type="dxa"/>
            </w:tcMar>
            <w:vAlign w:val="center"/>
          </w:tcPr>
          <w:p w14:paraId="17AE501E"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15443D48" w14:textId="77777777" w:rsidR="00222590" w:rsidRDefault="00222590">
            <w:pPr>
              <w:spacing w:before="100" w:after="100"/>
              <w:ind w:left="100" w:right="100"/>
              <w:jc w:val="right"/>
            </w:pPr>
          </w:p>
        </w:tc>
      </w:tr>
      <w:tr w:rsidR="00222590" w14:paraId="6912BB74" w14:textId="77777777" w:rsidTr="003603F3">
        <w:trPr>
          <w:cantSplit/>
          <w:trHeight w:val="413"/>
          <w:jc w:val="center"/>
        </w:trPr>
        <w:tc>
          <w:tcPr>
            <w:tcW w:w="1108" w:type="dxa"/>
            <w:shd w:val="clear" w:color="auto" w:fill="FFFFFF"/>
            <w:tcMar>
              <w:top w:w="0" w:type="dxa"/>
              <w:left w:w="0" w:type="dxa"/>
              <w:bottom w:w="0" w:type="dxa"/>
              <w:right w:w="0" w:type="dxa"/>
            </w:tcMar>
            <w:vAlign w:val="center"/>
          </w:tcPr>
          <w:p w14:paraId="085969B0" w14:textId="77777777" w:rsidR="00222590" w:rsidRDefault="00222590">
            <w:pPr>
              <w:spacing w:before="100" w:after="100"/>
              <w:ind w:left="100" w:right="100"/>
            </w:pPr>
          </w:p>
        </w:tc>
        <w:tc>
          <w:tcPr>
            <w:tcW w:w="1478" w:type="dxa"/>
            <w:vMerge/>
            <w:shd w:val="clear" w:color="auto" w:fill="FFFFFF"/>
            <w:tcMar>
              <w:top w:w="0" w:type="dxa"/>
              <w:left w:w="0" w:type="dxa"/>
              <w:bottom w:w="0" w:type="dxa"/>
              <w:right w:w="0" w:type="dxa"/>
            </w:tcMar>
          </w:tcPr>
          <w:p w14:paraId="693839C2" w14:textId="77777777" w:rsidR="00222590" w:rsidRDefault="00222590">
            <w:pPr>
              <w:spacing w:before="100" w:after="100"/>
              <w:ind w:left="100" w:right="100"/>
            </w:pPr>
          </w:p>
        </w:tc>
        <w:tc>
          <w:tcPr>
            <w:tcW w:w="1478" w:type="dxa"/>
            <w:shd w:val="clear" w:color="auto" w:fill="FFFFFF"/>
            <w:tcMar>
              <w:top w:w="0" w:type="dxa"/>
              <w:left w:w="0" w:type="dxa"/>
              <w:bottom w:w="0" w:type="dxa"/>
              <w:right w:w="0" w:type="dxa"/>
            </w:tcMar>
            <w:vAlign w:val="center"/>
          </w:tcPr>
          <w:p w14:paraId="2D0CC9DA" w14:textId="77777777" w:rsidR="00222590" w:rsidRDefault="006A0008">
            <w:pPr>
              <w:spacing w:before="100" w:after="100"/>
              <w:ind w:left="100" w:right="100"/>
            </w:pPr>
            <w:r>
              <w:rPr>
                <w:rFonts w:ascii="Arial" w:eastAsia="Arial" w:hAnsi="Arial" w:cs="Arial"/>
                <w:color w:val="000000"/>
                <w:sz w:val="16"/>
                <w:szCs w:val="16"/>
              </w:rPr>
              <w:t>NO v CC</w:t>
            </w:r>
          </w:p>
        </w:tc>
        <w:tc>
          <w:tcPr>
            <w:tcW w:w="2217" w:type="dxa"/>
            <w:shd w:val="clear" w:color="auto" w:fill="FFFFFF"/>
            <w:tcMar>
              <w:top w:w="0" w:type="dxa"/>
              <w:left w:w="0" w:type="dxa"/>
              <w:bottom w:w="0" w:type="dxa"/>
              <w:right w:w="0" w:type="dxa"/>
            </w:tcMar>
            <w:vAlign w:val="center"/>
          </w:tcPr>
          <w:p w14:paraId="5EA88C21" w14:textId="77777777" w:rsidR="00222590" w:rsidRDefault="006A0008">
            <w:pPr>
              <w:spacing w:before="100" w:after="100"/>
              <w:ind w:left="100" w:right="100"/>
              <w:jc w:val="right"/>
            </w:pPr>
            <w:r>
              <w:rPr>
                <w:rFonts w:ascii="Arial" w:eastAsia="Arial" w:hAnsi="Arial" w:cs="Arial"/>
                <w:i/>
                <w:color w:val="000000"/>
                <w:sz w:val="16"/>
                <w:szCs w:val="16"/>
              </w:rPr>
              <w:t>0.807 (0.63, 1.031)</w:t>
            </w:r>
          </w:p>
        </w:tc>
        <w:tc>
          <w:tcPr>
            <w:tcW w:w="2217" w:type="dxa"/>
            <w:shd w:val="clear" w:color="auto" w:fill="FFFFFF"/>
            <w:tcMar>
              <w:top w:w="0" w:type="dxa"/>
              <w:left w:w="0" w:type="dxa"/>
              <w:bottom w:w="0" w:type="dxa"/>
              <w:right w:w="0" w:type="dxa"/>
            </w:tcMar>
            <w:vAlign w:val="center"/>
          </w:tcPr>
          <w:p w14:paraId="0314C953" w14:textId="77777777" w:rsidR="00222590" w:rsidRDefault="00222590">
            <w:pPr>
              <w:spacing w:before="100" w:after="100"/>
              <w:ind w:left="100" w:right="100"/>
              <w:jc w:val="right"/>
            </w:pPr>
          </w:p>
        </w:tc>
        <w:tc>
          <w:tcPr>
            <w:tcW w:w="2217" w:type="dxa"/>
            <w:shd w:val="clear" w:color="auto" w:fill="FFFFFF"/>
            <w:tcMar>
              <w:top w:w="0" w:type="dxa"/>
              <w:left w:w="0" w:type="dxa"/>
              <w:bottom w:w="0" w:type="dxa"/>
              <w:right w:w="0" w:type="dxa"/>
            </w:tcMar>
            <w:vAlign w:val="center"/>
          </w:tcPr>
          <w:p w14:paraId="4F7C27E1" w14:textId="77777777" w:rsidR="00222590" w:rsidRDefault="00222590">
            <w:pPr>
              <w:spacing w:before="100" w:after="100"/>
              <w:ind w:left="100" w:right="100"/>
              <w:jc w:val="right"/>
            </w:pPr>
          </w:p>
        </w:tc>
      </w:tr>
    </w:tbl>
    <w:p w14:paraId="0EAE4462" w14:textId="77777777" w:rsidR="00222590" w:rsidRDefault="006A0008">
      <w:pPr>
        <w:pStyle w:val="BodyText"/>
      </w:pPr>
      <w:r>
        <w:t>Table 4.2A gives probability estimates from the logistic regression models for the missing frequencies, Table 4.2B shows the results of analyses of deviance, and Table 4.2C gives estimated odds ratios.</w:t>
      </w:r>
    </w:p>
    <w:p w14:paraId="4E822503" w14:textId="77777777" w:rsidR="00222590" w:rsidRDefault="006A0008">
      <w:pPr>
        <w:pStyle w:val="BodyText"/>
      </w:pPr>
      <w:r>
        <w:t>Interestingly, the facility was determined to have had some effect on the frequencies of undetermined results for the data at the biological replicate level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11.4, df = 2, p = 0.003) and the technical replicate level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11, df = 2, p = 0.004) after controlling for sequence target. No significant differences were observed for the data aggregated at the sampling date level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2.9, df = 2, p = 0.234), but this is not surprising as the artificial reduction in sample size likely reduced the power of the analysis. The viral sequence target does not exhibit evidence of having any impact on “missing” data (p = 0.369, 0.894, and 0.657 for analyses of sampling dates, biological replicates, and technical replicates, respectively); that is, the frequencies of undetermined experimental values are indistinguishable between N1 and N2 at each level while controlling for facility. The differences among facilities appears to be mostly the result of lower frequencies (lower estimated odds) of undetermined values for the Middle Oconee wastewater reclamation facility when compared with Cedar Creek for both analyses at the biological and technical replicate levels. Notably, the estimated odds ratio comparing undetermined values in North Oconee to Cedar Creek is </w:t>
      </w:r>
      <w:r>
        <w:rPr>
          <w:i/>
          <w:iCs/>
        </w:rPr>
        <w:t>marginally</w:t>
      </w:r>
      <w:r>
        <w:t xml:space="preserve"> significant for the analyses of technical replicates (i.e., its confidence interval just barely includes the null value so it is inconclusive whether North Oconee’s missingness differs from that of Cedar Creek). It seems that Cedar Creek samples are more likely to yield undetermined results from the RT-qPCR experiments.</w:t>
      </w:r>
    </w:p>
    <w:p w14:paraId="71D2D3E1" w14:textId="77777777" w:rsidR="00222590" w:rsidRDefault="006A0008">
      <w:pPr>
        <w:pStyle w:val="BodyText"/>
      </w:pPr>
      <w:r>
        <w:t xml:space="preserve">Regardless of the </w:t>
      </w:r>
      <w:r>
        <w:rPr>
          <w:b/>
          <w:bCs/>
          <w:i/>
          <w:iCs/>
        </w:rPr>
        <w:t>patterns</w:t>
      </w:r>
      <w:r>
        <w:t xml:space="preserve"> of missingness within the data, it may be important to explore approaches to use any information of a missing / undetermined result. To accomplish this, we explore limits of detection in the next subsection.</w:t>
      </w:r>
    </w:p>
    <w:p w14:paraId="40175F3E" w14:textId="77777777" w:rsidR="00222590" w:rsidRDefault="006A0008">
      <w:pPr>
        <w:pStyle w:val="Heading2"/>
      </w:pPr>
      <w:bookmarkStart w:id="51" w:name="_Toc70865370"/>
      <w:bookmarkStart w:id="52" w:name="X71541ca2b2e3851fcfc619a440d5227480be2c4"/>
      <w:bookmarkEnd w:id="45"/>
      <w:r>
        <w:rPr>
          <w:rStyle w:val="SectionNumber"/>
        </w:rPr>
        <w:t>4.3</w:t>
      </w:r>
      <w:r>
        <w:tab/>
        <w:t>Exploring Limits of Detection and Quantification from the Data Perspective</w:t>
      </w:r>
      <w:bookmarkEnd w:id="51"/>
    </w:p>
    <w:p w14:paraId="5BAD94C7" w14:textId="77777777" w:rsidR="00222590" w:rsidRDefault="006A0008">
      <w:pPr>
        <w:pStyle w:val="FirstParagraph"/>
      </w:pPr>
      <w:r>
        <w:t xml:space="preserve">The limit of detection refers to a threshold where a positive sample (i.e., one that </w:t>
      </w:r>
      <w:r>
        <w:rPr>
          <w:b/>
          <w:bCs/>
        </w:rPr>
        <w:t>does</w:t>
      </w:r>
      <w:r>
        <w:t xml:space="preserve"> contain targeted substrate) is indistinguishable from a negative sample (i.e., one that </w:t>
      </w:r>
      <w:r>
        <w:rPr>
          <w:b/>
          <w:bCs/>
        </w:rPr>
        <w:t>does not</w:t>
      </w:r>
      <w:r>
        <w:t xml:space="preserve"> contain any targeted substrate) given some technique. Therefore, some of the undetermined values within the data could be truly positive, but, since the substrate is at such a low concentration, the experimental approach fails to detect anything (i.e., a false negative).</w:t>
      </w:r>
      <w:r>
        <w:rPr>
          <w:rStyle w:val="FootnoteReference"/>
        </w:rPr>
        <w:footnoteReference w:id="7"/>
      </w:r>
    </w:p>
    <w:p w14:paraId="2D318C88" w14:textId="77777777" w:rsidR="00222590" w:rsidRDefault="006A0008">
      <w:pPr>
        <w:pStyle w:val="BodyText"/>
      </w:pPr>
      <w:r>
        <w:lastRenderedPageBreak/>
        <w:t>Theoretically, it may be possible to calculate a limit of detection through considerations of the experimental procedure alone.</w:t>
      </w:r>
      <w:r>
        <w:rPr>
          <w:rStyle w:val="FootnoteReference"/>
        </w:rPr>
        <w:footnoteReference w:id="8"/>
      </w:r>
      <w:r>
        <w:t xml:space="preserve"> The RT-qPCR workflow begins with the water / sewage sample from which 280 microliters, </w:t>
      </w:r>
      <m:oMath>
        <m:r>
          <w:rPr>
            <w:rFonts w:ascii="Cambria Math" w:hAnsi="Cambria Math"/>
          </w:rPr>
          <m:t>μL</m:t>
        </m:r>
      </m:oMath>
      <w:r>
        <w:t xml:space="preserve">, is used in RNA extraction. Following, the RNA is eluted into 60 </w:t>
      </w:r>
      <m:oMath>
        <m:r>
          <w:rPr>
            <w:rFonts w:ascii="Cambria Math" w:hAnsi="Cambria Math"/>
          </w:rPr>
          <m:t>μL</m:t>
        </m:r>
      </m:oMath>
      <w:r>
        <w:t xml:space="preserve"> of a buffer solution. Three </w:t>
      </w:r>
      <m:oMath>
        <m:r>
          <w:rPr>
            <w:rFonts w:ascii="Cambria Math" w:hAnsi="Cambria Math"/>
          </w:rPr>
          <m:t>μL</m:t>
        </m:r>
      </m:oMath>
      <w:r>
        <w:t xml:space="preserve"> of the 60 </w:t>
      </w:r>
      <m:oMath>
        <m:r>
          <w:rPr>
            <w:rFonts w:ascii="Cambria Math" w:hAnsi="Cambria Math"/>
          </w:rPr>
          <m:t>μL</m:t>
        </m:r>
      </m:oMath>
      <w:r>
        <w:t xml:space="preserve"> of RNA-in-buffer is added to a reverse transcription reaction of 25 </w:t>
      </w:r>
      <m:oMath>
        <m:r>
          <w:rPr>
            <w:rFonts w:ascii="Cambria Math" w:hAnsi="Cambria Math"/>
          </w:rPr>
          <m:t>μL</m:t>
        </m:r>
      </m:oMath>
      <w:r>
        <w:t xml:space="preserve">. Finally, 2 </w:t>
      </w:r>
      <m:oMath>
        <m:r>
          <w:rPr>
            <w:rFonts w:ascii="Cambria Math" w:hAnsi="Cambria Math"/>
          </w:rPr>
          <m:t>μL</m:t>
        </m:r>
      </m:oMath>
      <w:r>
        <w:t xml:space="preserve"> of the reverse transcription reaction product is transferred to 20 </w:t>
      </w:r>
      <m:oMath>
        <m:r>
          <w:rPr>
            <w:rFonts w:ascii="Cambria Math" w:hAnsi="Cambria Math"/>
          </w:rPr>
          <m:t>μL</m:t>
        </m:r>
      </m:oMath>
      <w:r>
        <w:t xml:space="preserve"> wells. These 25 </w:t>
      </w:r>
      <m:oMath>
        <m:r>
          <w:rPr>
            <w:rFonts w:ascii="Cambria Math" w:hAnsi="Cambria Math"/>
          </w:rPr>
          <m:t>μL</m:t>
        </m:r>
      </m:oMath>
      <w:r>
        <w:t xml:space="preserve"> product of the reverse transcription reaction is distributed in ~2 </w:t>
      </w:r>
      <m:oMath>
        <m:r>
          <w:rPr>
            <w:rFonts w:ascii="Cambria Math" w:hAnsi="Cambria Math"/>
          </w:rPr>
          <m:t>μL</m:t>
        </m:r>
      </m:oMath>
      <w:r>
        <w:t xml:space="preserve"> quantities for three technical replicates for each viral sequence target; the remainder is used in controls.</w:t>
      </w:r>
      <w:r>
        <w:rPr>
          <w:rStyle w:val="FootnoteReference"/>
        </w:rPr>
        <w:footnoteReference w:id="9"/>
      </w:r>
    </w:p>
    <w:p w14:paraId="60E90902" w14:textId="49C8FEDC" w:rsidR="00222590" w:rsidRDefault="006A0008">
      <w:pPr>
        <w:pStyle w:val="BodyText"/>
      </w:pPr>
      <w:r>
        <w:t xml:space="preserve">Altogether, these quantities are important for understanding the dilution scheme imposed by the lab procedures which can then be used in calculating the theoretical limit of detection (Equation (4.1)). In words, if there was a </w:t>
      </w:r>
      <w:r>
        <w:rPr>
          <w:b/>
          <w:bCs/>
          <w:i/>
          <w:iCs/>
        </w:rPr>
        <w:t>single</w:t>
      </w:r>
      <w:r>
        <w:t xml:space="preserve"> viral sequence copy within our sample, then we can track the copy through the dilution to calculate the concentration that </w:t>
      </w:r>
      <w:ins w:id="53" w:author="Stephen Lynn Rathbun" w:date="2021-05-03T12:34:00Z">
        <w:r w:rsidR="00B85D1B">
          <w:t xml:space="preserve">is </w:t>
        </w:r>
      </w:ins>
      <w:r>
        <w:t>used in the PCR amplifications:</w:t>
      </w:r>
    </w:p>
    <w:p w14:paraId="670B7621" w14:textId="77777777" w:rsidR="00222590" w:rsidRDefault="006A0008">
      <w:pPr>
        <w:pStyle w:val="BodyText"/>
      </w:pPr>
      <m:oMathPara>
        <m:oMathParaPr>
          <m:jc m:val="center"/>
        </m:oMathParaPr>
        <m:oMath>
          <m:r>
            <w:rPr>
              <w:rFonts w:ascii="Cambria Math" w:hAnsi="Cambria Math"/>
              <w:sz w:val="22"/>
              <w:szCs w:val="22"/>
            </w:rPr>
            <m:t>Theoretical LOD</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1 viral copy</m:t>
              </m:r>
            </m:num>
            <m:den>
              <m:r>
                <w:rPr>
                  <w:rFonts w:ascii="Cambria Math" w:hAnsi="Cambria Math"/>
                  <w:sz w:val="22"/>
                  <w:szCs w:val="22"/>
                </w:rPr>
                <m:t>60μL</m:t>
              </m:r>
            </m:den>
          </m:f>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3μL</m:t>
              </m:r>
            </m:num>
            <m:den>
              <m:r>
                <w:rPr>
                  <w:rFonts w:ascii="Cambria Math" w:hAnsi="Cambria Math"/>
                  <w:sz w:val="22"/>
                  <w:szCs w:val="22"/>
                </w:rPr>
                <m:t>25μL</m:t>
              </m:r>
            </m:den>
          </m:f>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2μL</m:t>
              </m:r>
            </m:num>
            <m:den>
              <m:r>
                <w:rPr>
                  <w:rFonts w:ascii="Cambria Math" w:hAnsi="Cambria Math"/>
                  <w:sz w:val="22"/>
                  <w:szCs w:val="22"/>
                </w:rPr>
                <m:t>20μL</m:t>
              </m:r>
            </m:den>
          </m:f>
          <m:r>
            <m:rPr>
              <m:sty m:val="p"/>
            </m:rPr>
            <w:rPr>
              <w:rFonts w:ascii="Cambria Math" w:hAnsi="Cambria Math"/>
              <w:sz w:val="22"/>
              <w:szCs w:val="22"/>
            </w:rPr>
            <m:t>=</m:t>
          </m:r>
          <m:r>
            <w:rPr>
              <w:rFonts w:ascii="Cambria Math" w:hAnsi="Cambria Math"/>
              <w:sz w:val="22"/>
              <w:szCs w:val="22"/>
            </w:rPr>
            <m:t>0.0002 copies μ</m:t>
          </m:r>
          <m:sSup>
            <m:sSupPr>
              <m:ctrlPr>
                <w:rPr>
                  <w:rFonts w:ascii="Cambria Math" w:hAnsi="Cambria Math"/>
                  <w:sz w:val="22"/>
                  <w:szCs w:val="22"/>
                </w:rPr>
              </m:ctrlPr>
            </m:sSupPr>
            <m:e>
              <m:r>
                <w:rPr>
                  <w:rFonts w:ascii="Cambria Math" w:hAnsi="Cambria Math"/>
                  <w:sz w:val="22"/>
                  <w:szCs w:val="22"/>
                </w:rPr>
                <m:t>L</m:t>
              </m:r>
            </m:e>
            <m:sup>
              <m:r>
                <m:rPr>
                  <m:sty m:val="p"/>
                </m:rPr>
                <w:rPr>
                  <w:rFonts w:ascii="Cambria Math" w:hAnsi="Cambria Math"/>
                  <w:sz w:val="22"/>
                  <w:szCs w:val="22"/>
                </w:rPr>
                <m:t>-</m:t>
              </m:r>
              <m:r>
                <w:rPr>
                  <w:rFonts w:ascii="Cambria Math" w:hAnsi="Cambria Math"/>
                  <w:sz w:val="22"/>
                  <w:szCs w:val="22"/>
                </w:rPr>
                <m:t>1</m:t>
              </m:r>
            </m:sup>
          </m:sSup>
          <m:r>
            <w:rPr>
              <w:rFonts w:ascii="Cambria Math" w:hAnsi="Cambria Math"/>
              <w:sz w:val="22"/>
              <w:szCs w:val="22"/>
            </w:rPr>
            <m:t> of reaction</m:t>
          </m:r>
          <m:r>
            <m:rPr>
              <m:sty m:val="p"/>
            </m:rPr>
            <w:rPr>
              <w:rFonts w:ascii="Cambria Math" w:hAnsi="Cambria Math"/>
              <w:sz w:val="22"/>
              <w:szCs w:val="22"/>
            </w:rPr>
            <m:t>.</m:t>
          </m:r>
          <m:r>
            <w:rPr>
              <w:rFonts w:ascii="Cambria Math" w:hAnsi="Cambria Math"/>
              <w:sz w:val="22"/>
              <w:szCs w:val="22"/>
            </w:rPr>
            <m:t>  </m:t>
          </m:r>
          <m:d>
            <m:dPr>
              <m:ctrlPr>
                <w:rPr>
                  <w:rFonts w:ascii="Cambria Math" w:hAnsi="Cambria Math"/>
                  <w:sz w:val="22"/>
                  <w:szCs w:val="22"/>
                </w:rPr>
              </m:ctrlPr>
            </m:dPr>
            <m:e>
              <m:r>
                <w:rPr>
                  <w:rFonts w:ascii="Cambria Math" w:hAnsi="Cambria Math"/>
                  <w:sz w:val="22"/>
                  <w:szCs w:val="22"/>
                </w:rPr>
                <m:t>4.1</m:t>
              </m:r>
            </m:e>
          </m:d>
        </m:oMath>
      </m:oMathPara>
    </w:p>
    <w:p w14:paraId="3DBFB91D" w14:textId="77777777" w:rsidR="00222590" w:rsidRDefault="006A0008">
      <w:pPr>
        <w:pStyle w:val="FirstParagraph"/>
      </w:pPr>
      <w:r>
        <w:t>Although a useful quantity / concentration to know, this limit of detection is rather optimistic. So, in lieu of an experimental approach, we investigated some data analysis approaches to quantify the limit.</w:t>
      </w:r>
    </w:p>
    <w:p w14:paraId="7F2D614D" w14:textId="77777777" w:rsidR="00222590" w:rsidRDefault="006A0008">
      <w:pPr>
        <w:pStyle w:val="Heading3"/>
      </w:pPr>
      <w:bookmarkStart w:id="54" w:name="Xea5337c2637fbd1f75ba3df2741ea6ada4c94fb"/>
      <w:r>
        <w:rPr>
          <w:rStyle w:val="SectionNumber"/>
        </w:rPr>
        <w:t>4.3.1</w:t>
      </w:r>
      <w:r>
        <w:tab/>
        <w:t>Observed Distributions of Cycle Thresholds and Normality</w:t>
      </w:r>
    </w:p>
    <w:p w14:paraId="0AFACA07" w14:textId="77777777" w:rsidR="00222590" w:rsidRDefault="006A0008">
      <w:pPr>
        <w:pStyle w:val="FirstParagraph"/>
      </w:pPr>
      <w:r>
        <w:t>The cycle threshold values for detected samples range from approximately 32.16 to 39.03; a histogram of these data is shown in Figure 4.8. There appears to be a stacking of observations around Ct = 37. This potential “boundary” in the data distribution may indicate both limits of detection (37+) and quantification (37-).</w:t>
      </w:r>
    </w:p>
    <w:p w14:paraId="5225162E" w14:textId="77777777" w:rsidR="00222590" w:rsidRDefault="006A0008">
      <w:pPr>
        <w:pStyle w:val="CaptionedFigure"/>
      </w:pPr>
      <w:r>
        <w:rPr>
          <w:noProof/>
        </w:rPr>
        <w:lastRenderedPageBreak/>
        <w:drawing>
          <wp:inline distT="0" distB="0" distL="0" distR="0" wp14:anchorId="53E4A7E7" wp14:editId="060A1D5E">
            <wp:extent cx="5334000" cy="3000375"/>
            <wp:effectExtent l="0" t="0" r="0" b="0"/>
            <wp:docPr id="8" name="Picture" descr="Figure 4.8: Histogram of Cycle Threshold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t-hist-1.png"/>
                    <pic:cNvPicPr>
                      <a:picLocks noChangeAspect="1" noChangeArrowheads="1"/>
                    </pic:cNvPicPr>
                  </pic:nvPicPr>
                  <pic:blipFill>
                    <a:blip r:embed="rId18"/>
                    <a:stretch>
                      <a:fillRect/>
                    </a:stretch>
                  </pic:blipFill>
                  <pic:spPr bwMode="auto">
                    <a:xfrm>
                      <a:off x="0" y="0"/>
                      <a:ext cx="5334000" cy="3000375"/>
                    </a:xfrm>
                    <a:prstGeom prst="rect">
                      <a:avLst/>
                    </a:prstGeom>
                    <a:noFill/>
                    <a:ln w="9525">
                      <a:noFill/>
                      <a:headEnd/>
                      <a:tailEnd/>
                    </a:ln>
                  </pic:spPr>
                </pic:pic>
              </a:graphicData>
            </a:graphic>
          </wp:inline>
        </w:drawing>
      </w:r>
    </w:p>
    <w:p w14:paraId="73D0BFEB" w14:textId="77777777" w:rsidR="00222590" w:rsidRDefault="006A0008">
      <w:pPr>
        <w:pStyle w:val="ImageCaption"/>
      </w:pPr>
      <w:r>
        <w:t>Figure 4.8: Histogram of Cycle Thresholds</w:t>
      </w:r>
    </w:p>
    <w:p w14:paraId="4F8F5014" w14:textId="77777777" w:rsidR="00BC5255" w:rsidRDefault="00BC5255">
      <w:pPr>
        <w:pStyle w:val="BodyText"/>
      </w:pPr>
    </w:p>
    <w:p w14:paraId="2A5F9914" w14:textId="60A5B14A" w:rsidR="00222590" w:rsidRDefault="006A0008">
      <w:pPr>
        <w:pStyle w:val="BodyText"/>
      </w:pPr>
      <w:r>
        <w:t>Figure 4.9 shows the normal quantile plots for the cycle thresholds of the two viral sequence targets, N1 and N2, separately. If the data were approximately normally distributed, we would expect a roughly straight line (shown by the gray diagonal line). However, there appears to be some deviations from normality at the upper tail for higher Ct values. From this normal quantile plots, we can identify two points of interest. The first point of interest would be the initial inflection point (scanning from left to right or low Ct values to higher Ct values) where the data deviate from a normal distribution tail, i.e., begin stacking in the histogram. The second point of interest would approximate to the point of truncation seen in Figure 4.8 and in Figure 4.9 as the right-hand side of the flatter portion of the “curve” of data points.</w:t>
      </w:r>
      <w:r>
        <w:rPr>
          <w:rStyle w:val="FootnoteReference"/>
        </w:rPr>
        <w:footnoteReference w:id="10"/>
      </w:r>
    </w:p>
    <w:p w14:paraId="30804DBD" w14:textId="77777777" w:rsidR="00222590" w:rsidRDefault="006A0008">
      <w:pPr>
        <w:pStyle w:val="CaptionedFigure"/>
      </w:pPr>
      <w:r>
        <w:rPr>
          <w:noProof/>
        </w:rPr>
        <w:lastRenderedPageBreak/>
        <w:drawing>
          <wp:inline distT="0" distB="0" distL="0" distR="0" wp14:anchorId="4D154776" wp14:editId="44634911">
            <wp:extent cx="5334000" cy="6000750"/>
            <wp:effectExtent l="0" t="0" r="0" b="0"/>
            <wp:docPr id="9" name="Picture" descr="Figure 4.9: Normal Quantile-Quantile Plots of Observed Cycle Thresholds for Viral Sequence Targets N1 and N2"/>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qq-plots-ct-1.png"/>
                    <pic:cNvPicPr>
                      <a:picLocks noChangeAspect="1" noChangeArrowheads="1"/>
                    </pic:cNvPicPr>
                  </pic:nvPicPr>
                  <pic:blipFill>
                    <a:blip r:embed="rId19"/>
                    <a:stretch>
                      <a:fillRect/>
                    </a:stretch>
                  </pic:blipFill>
                  <pic:spPr bwMode="auto">
                    <a:xfrm>
                      <a:off x="0" y="0"/>
                      <a:ext cx="5334000" cy="6000750"/>
                    </a:xfrm>
                    <a:prstGeom prst="rect">
                      <a:avLst/>
                    </a:prstGeom>
                    <a:noFill/>
                    <a:ln w="9525">
                      <a:noFill/>
                      <a:headEnd/>
                      <a:tailEnd/>
                    </a:ln>
                  </pic:spPr>
                </pic:pic>
              </a:graphicData>
            </a:graphic>
          </wp:inline>
        </w:drawing>
      </w:r>
    </w:p>
    <w:p w14:paraId="45330B59" w14:textId="77777777" w:rsidR="00222590" w:rsidRDefault="006A0008">
      <w:pPr>
        <w:pStyle w:val="ImageCaption"/>
      </w:pPr>
      <w:r>
        <w:t>Figure 4.9: Normal Quantile-Quantile Plots of Observed Cycle Thresholds for Viral Sequence Targets N1 and N2</w:t>
      </w:r>
    </w:p>
    <w:p w14:paraId="4147EF57" w14:textId="77777777" w:rsidR="00BC5255" w:rsidRDefault="00BC5255">
      <w:pPr>
        <w:pStyle w:val="BodyText"/>
      </w:pPr>
    </w:p>
    <w:p w14:paraId="52473E4E" w14:textId="47FFF432" w:rsidR="00222590" w:rsidRDefault="006A0008">
      <w:pPr>
        <w:pStyle w:val="BodyText"/>
      </w:pPr>
      <w:r>
        <w:t>So, with careful consideration, we can rationalize the meaning of these points. The point of truncation within the histogram and the larger point of interest determined from the normal quantile plots may serve as a proxy for the limit of detection. There are few values more extreme than this cutoff point and it seemingly acts as a boundary in the Ct values distribution.</w:t>
      </w:r>
    </w:p>
    <w:p w14:paraId="122E2289" w14:textId="77777777" w:rsidR="00222590" w:rsidRDefault="006A0008">
      <w:pPr>
        <w:pStyle w:val="BodyText"/>
      </w:pPr>
      <w:r>
        <w:lastRenderedPageBreak/>
        <w:t>Also, the point of inflection where the data deviate from normality may serve as a proxy for a limit of quantification. Similar to a limit of detection, a limit of quantification represents a lower boundary of concentrations / quantities beyond which the experimental procedure performs poorly. The limit of quantification is defined for higher concentrations / larger quantities of substrate when compared to the limit of detection. This means that the experimental procedure would be able to detect a sample as positive as it is above the detection limit. However, for those samples with concentrations above the limit of detection yet below the limit of quantification, the experiment fails to accurately estimate and distinguish the concentrations of substrate.</w:t>
      </w:r>
    </w:p>
    <w:p w14:paraId="0EEFA057" w14:textId="3EE62373" w:rsidR="00222590" w:rsidRDefault="006A0008">
      <w:pPr>
        <w:pStyle w:val="BodyText"/>
      </w:pPr>
      <w:r>
        <w:t>Table 4.3 explores where the cycle threshold data fall</w:t>
      </w:r>
      <w:ins w:id="55" w:author="Stephen Lynn Rathbun" w:date="2021-05-03T12:35:00Z">
        <w:r w:rsidR="00B85D1B">
          <w:t>s</w:t>
        </w:r>
      </w:ins>
      <w:r>
        <w:t xml:space="preserve"> with respect to these newly defined limits. A more detailed table can be found in Appendix 11.</w:t>
      </w:r>
    </w:p>
    <w:p w14:paraId="79A93F22" w14:textId="77777777" w:rsidR="00BC5255" w:rsidRDefault="00BC5255">
      <w:pPr>
        <w:pStyle w:val="TableCaption"/>
      </w:pPr>
    </w:p>
    <w:p w14:paraId="19E6D06C" w14:textId="7FB5B9E3" w:rsidR="00222590" w:rsidRDefault="006A0008">
      <w:pPr>
        <w:pStyle w:val="TableCaption"/>
      </w:pPr>
      <w:r>
        <w:t xml:space="preserve">Table 4.3: </w:t>
      </w:r>
      <w:bookmarkStart w:id="56" w:name="tab:limits-table"/>
      <w:r>
        <w:t>Frequencies and Percentages of Technical Replicates whose Cycle Thresholds are Undetermined, Above the LOD, Between the LOD and LOQ, and Below the LOQ</w:t>
      </w:r>
      <w:bookmarkEnd w:id="56"/>
    </w:p>
    <w:tbl>
      <w:tblPr>
        <w:tblStyle w:val="Table"/>
        <w:tblW w:w="0" w:type="auto"/>
        <w:jc w:val="center"/>
        <w:tblLayout w:type="fixed"/>
        <w:tblLook w:val="0420" w:firstRow="1" w:lastRow="0" w:firstColumn="0" w:lastColumn="0" w:noHBand="0" w:noVBand="1"/>
      </w:tblPr>
      <w:tblGrid>
        <w:gridCol w:w="1440"/>
        <w:gridCol w:w="1440"/>
        <w:gridCol w:w="720"/>
        <w:gridCol w:w="1800"/>
        <w:gridCol w:w="1800"/>
        <w:gridCol w:w="1800"/>
        <w:gridCol w:w="1800"/>
      </w:tblGrid>
      <w:tr w:rsidR="00222590" w14:paraId="43053CB0" w14:textId="77777777" w:rsidTr="00222590">
        <w:trPr>
          <w:cnfStyle w:val="100000000000" w:firstRow="1" w:lastRow="0" w:firstColumn="0" w:lastColumn="0" w:oddVBand="0" w:evenVBand="0" w:oddHBand="0" w:evenHBand="0" w:firstRowFirstColumn="0" w:firstRowLastColumn="0" w:lastRowFirstColumn="0" w:lastRowLastColumn="0"/>
          <w:cantSplit/>
          <w:jc w:val="center"/>
        </w:trPr>
        <w:tc>
          <w:tcPr>
            <w:tcW w:w="1440" w:type="dxa"/>
            <w:shd w:val="clear" w:color="auto" w:fill="FFFFFF"/>
            <w:tcMar>
              <w:top w:w="0" w:type="dxa"/>
              <w:left w:w="0" w:type="dxa"/>
              <w:bottom w:w="0" w:type="dxa"/>
              <w:right w:w="0" w:type="dxa"/>
            </w:tcMar>
            <w:vAlign w:val="top"/>
          </w:tcPr>
          <w:p w14:paraId="46D67628"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2C7FBBD7" w14:textId="77777777" w:rsidR="00222590" w:rsidRDefault="00222590">
            <w:pPr>
              <w:spacing w:before="100" w:after="100"/>
              <w:ind w:left="100" w:right="100"/>
            </w:pPr>
          </w:p>
        </w:tc>
        <w:tc>
          <w:tcPr>
            <w:tcW w:w="720" w:type="dxa"/>
            <w:shd w:val="clear" w:color="auto" w:fill="FFFFFF"/>
            <w:tcMar>
              <w:top w:w="0" w:type="dxa"/>
              <w:left w:w="0" w:type="dxa"/>
              <w:bottom w:w="0" w:type="dxa"/>
              <w:right w:w="0" w:type="dxa"/>
            </w:tcMar>
            <w:vAlign w:val="center"/>
          </w:tcPr>
          <w:p w14:paraId="3B5602BE"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6DB4127B"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3035E242"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1E35D545"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124382FF" w14:textId="77777777" w:rsidR="00222590" w:rsidRDefault="00222590">
            <w:pPr>
              <w:spacing w:before="100" w:after="100"/>
              <w:ind w:left="100" w:right="100"/>
              <w:jc w:val="right"/>
            </w:pPr>
          </w:p>
        </w:tc>
      </w:tr>
      <w:tr w:rsidR="00222590" w14:paraId="714B5CDB" w14:textId="77777777" w:rsidTr="00222590">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3AF613CA" w14:textId="77777777" w:rsidR="00222590" w:rsidRDefault="006A0008">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0D61FCC9" w14:textId="77777777" w:rsidR="00222590" w:rsidRDefault="006A0008">
            <w:pPr>
              <w:spacing w:before="100" w:after="100"/>
              <w:ind w:left="100" w:right="100"/>
              <w:jc w:val="center"/>
            </w:pPr>
            <w:r>
              <w:rPr>
                <w:rFonts w:ascii="Arial" w:eastAsia="Arial" w:hAnsi="Arial" w:cs="Arial"/>
                <w:b/>
                <w:color w:val="000000"/>
                <w:sz w:val="18"/>
                <w:szCs w:val="18"/>
              </w:rPr>
              <w:t>Viral Sequence Target</w:t>
            </w:r>
          </w:p>
        </w:tc>
        <w:tc>
          <w:tcPr>
            <w:tcW w:w="720" w:type="dxa"/>
            <w:tcBorders>
              <w:bottom w:val="single" w:sz="16" w:space="0" w:color="000000"/>
            </w:tcBorders>
            <w:shd w:val="clear" w:color="auto" w:fill="FFFFFF"/>
            <w:tcMar>
              <w:top w:w="0" w:type="dxa"/>
              <w:left w:w="0" w:type="dxa"/>
              <w:bottom w:w="0" w:type="dxa"/>
              <w:right w:w="0" w:type="dxa"/>
            </w:tcMar>
            <w:vAlign w:val="center"/>
          </w:tcPr>
          <w:p w14:paraId="032B5AAE" w14:textId="77777777" w:rsidR="00222590" w:rsidRDefault="006A0008">
            <w:pPr>
              <w:spacing w:before="100" w:after="100"/>
              <w:ind w:left="100" w:right="100"/>
              <w:jc w:val="center"/>
            </w:pPr>
            <w:r>
              <w:rPr>
                <w:rFonts w:ascii="Arial" w:eastAsia="Arial" w:hAnsi="Arial" w:cs="Arial"/>
                <w:b/>
                <w:color w:val="000000"/>
                <w:sz w:val="18"/>
                <w:szCs w:val="18"/>
              </w:rPr>
              <w:t>n</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1426668" w14:textId="77777777" w:rsidR="00222590" w:rsidRDefault="006A0008">
            <w:pPr>
              <w:spacing w:before="100" w:after="100"/>
              <w:ind w:left="100" w:right="100"/>
              <w:jc w:val="center"/>
            </w:pPr>
            <w:r>
              <w:rPr>
                <w:rFonts w:ascii="Arial" w:eastAsia="Arial" w:hAnsi="Arial" w:cs="Arial"/>
                <w:b/>
                <w:color w:val="000000"/>
                <w:sz w:val="18"/>
                <w:szCs w:val="18"/>
              </w:rPr>
              <w:t>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B5F692A" w14:textId="77777777" w:rsidR="00222590" w:rsidRDefault="006A0008">
            <w:pPr>
              <w:spacing w:before="100" w:after="100"/>
              <w:ind w:left="100" w:right="100"/>
              <w:jc w:val="center"/>
            </w:pPr>
            <w:r>
              <w:rPr>
                <w:rFonts w:ascii="Arial" w:eastAsia="Arial" w:hAnsi="Arial" w:cs="Arial"/>
                <w:b/>
                <w:color w:val="000000"/>
                <w:sz w:val="18"/>
                <w:szCs w:val="18"/>
              </w:rPr>
              <w:t>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765268BD" w14:textId="77777777" w:rsidR="00222590" w:rsidRDefault="006A0008">
            <w:pPr>
              <w:spacing w:before="100" w:after="100"/>
              <w:ind w:left="100" w:right="100"/>
              <w:jc w:val="center"/>
            </w:pPr>
            <w:r>
              <w:rPr>
                <w:rFonts w:ascii="Arial" w:eastAsia="Arial" w:hAnsi="Arial" w:cs="Arial"/>
                <w:b/>
                <w:color w:val="000000"/>
                <w:sz w:val="18"/>
                <w:szCs w:val="18"/>
              </w:rPr>
              <w:t>Between LOD and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2891DDC" w14:textId="77777777" w:rsidR="00222590" w:rsidRDefault="006A0008">
            <w:pPr>
              <w:spacing w:before="100" w:after="100"/>
              <w:ind w:left="100" w:right="100"/>
              <w:jc w:val="center"/>
            </w:pPr>
            <w:r>
              <w:rPr>
                <w:rFonts w:ascii="Arial" w:eastAsia="Arial" w:hAnsi="Arial" w:cs="Arial"/>
                <w:b/>
                <w:color w:val="000000"/>
                <w:sz w:val="18"/>
                <w:szCs w:val="18"/>
              </w:rPr>
              <w:t>Below LOQ</w:t>
            </w:r>
          </w:p>
        </w:tc>
      </w:tr>
      <w:tr w:rsidR="00222590" w14:paraId="4B0B74DD" w14:textId="77777777" w:rsidTr="00222590">
        <w:trPr>
          <w:cantSplit/>
          <w:jc w:val="center"/>
        </w:trPr>
        <w:tc>
          <w:tcPr>
            <w:tcW w:w="1440" w:type="dxa"/>
            <w:vMerge w:val="restart"/>
            <w:shd w:val="clear" w:color="auto" w:fill="FFFFFF"/>
            <w:tcMar>
              <w:top w:w="0" w:type="dxa"/>
              <w:left w:w="0" w:type="dxa"/>
              <w:bottom w:w="0" w:type="dxa"/>
              <w:right w:w="0" w:type="dxa"/>
            </w:tcMar>
          </w:tcPr>
          <w:p w14:paraId="733638E3" w14:textId="77777777" w:rsidR="00222590" w:rsidRDefault="006A0008">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02315C12" w14:textId="77777777" w:rsidR="00222590" w:rsidRDefault="006A0008">
            <w:pPr>
              <w:spacing w:before="100" w:after="100"/>
              <w:ind w:left="100" w:right="100"/>
            </w:pPr>
            <w:r>
              <w:rPr>
                <w:rFonts w:ascii="Arial" w:eastAsia="Arial" w:hAnsi="Arial" w:cs="Arial"/>
                <w:color w:val="000000"/>
                <w:sz w:val="16"/>
                <w:szCs w:val="16"/>
              </w:rPr>
              <w:t>N1</w:t>
            </w:r>
          </w:p>
        </w:tc>
        <w:tc>
          <w:tcPr>
            <w:tcW w:w="720" w:type="dxa"/>
            <w:shd w:val="clear" w:color="auto" w:fill="FFFFFF"/>
            <w:tcMar>
              <w:top w:w="0" w:type="dxa"/>
              <w:left w:w="0" w:type="dxa"/>
              <w:bottom w:w="0" w:type="dxa"/>
              <w:right w:w="0" w:type="dxa"/>
            </w:tcMar>
            <w:vAlign w:val="center"/>
          </w:tcPr>
          <w:p w14:paraId="3AA5DEE7" w14:textId="77777777" w:rsidR="00222590" w:rsidRDefault="006A0008">
            <w:pPr>
              <w:spacing w:before="100" w:after="100"/>
              <w:ind w:left="100" w:right="100"/>
              <w:jc w:val="right"/>
            </w:pPr>
            <w:r>
              <w:rPr>
                <w:rFonts w:ascii="Arial" w:eastAsia="Arial" w:hAnsi="Arial" w:cs="Arial"/>
                <w:color w:val="000000"/>
                <w:sz w:val="16"/>
                <w:szCs w:val="16"/>
              </w:rPr>
              <w:t>330</w:t>
            </w:r>
          </w:p>
        </w:tc>
        <w:tc>
          <w:tcPr>
            <w:tcW w:w="1800" w:type="dxa"/>
            <w:shd w:val="clear" w:color="auto" w:fill="FFFFFF"/>
            <w:tcMar>
              <w:top w:w="0" w:type="dxa"/>
              <w:left w:w="0" w:type="dxa"/>
              <w:bottom w:w="0" w:type="dxa"/>
              <w:right w:w="0" w:type="dxa"/>
            </w:tcMar>
            <w:vAlign w:val="center"/>
          </w:tcPr>
          <w:p w14:paraId="08651EE3" w14:textId="77777777" w:rsidR="00222590" w:rsidRDefault="006A0008">
            <w:pPr>
              <w:spacing w:before="100" w:after="100"/>
              <w:ind w:left="100" w:right="100"/>
              <w:jc w:val="right"/>
            </w:pPr>
            <w:r>
              <w:rPr>
                <w:rFonts w:ascii="Arial" w:eastAsia="Arial" w:hAnsi="Arial" w:cs="Arial"/>
                <w:color w:val="000000"/>
                <w:sz w:val="16"/>
                <w:szCs w:val="16"/>
              </w:rPr>
              <w:t>254 (77)</w:t>
            </w:r>
          </w:p>
        </w:tc>
        <w:tc>
          <w:tcPr>
            <w:tcW w:w="1800" w:type="dxa"/>
            <w:shd w:val="clear" w:color="auto" w:fill="FFFFFF"/>
            <w:tcMar>
              <w:top w:w="0" w:type="dxa"/>
              <w:left w:w="0" w:type="dxa"/>
              <w:bottom w:w="0" w:type="dxa"/>
              <w:right w:w="0" w:type="dxa"/>
            </w:tcMar>
            <w:vAlign w:val="center"/>
          </w:tcPr>
          <w:p w14:paraId="2A5EA237" w14:textId="77777777" w:rsidR="00222590" w:rsidRDefault="006A0008">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0B81D0DB" w14:textId="77777777" w:rsidR="00222590" w:rsidRDefault="006A0008">
            <w:pPr>
              <w:spacing w:before="100" w:after="100"/>
              <w:ind w:left="100" w:right="100"/>
              <w:jc w:val="right"/>
            </w:pPr>
            <w:r>
              <w:rPr>
                <w:rFonts w:ascii="Arial" w:eastAsia="Arial" w:hAnsi="Arial" w:cs="Arial"/>
                <w:color w:val="000000"/>
                <w:sz w:val="16"/>
                <w:szCs w:val="16"/>
              </w:rPr>
              <w:t>10 (3)</w:t>
            </w:r>
          </w:p>
        </w:tc>
        <w:tc>
          <w:tcPr>
            <w:tcW w:w="1800" w:type="dxa"/>
            <w:shd w:val="clear" w:color="auto" w:fill="FFFFFF"/>
            <w:tcMar>
              <w:top w:w="0" w:type="dxa"/>
              <w:left w:w="0" w:type="dxa"/>
              <w:bottom w:w="0" w:type="dxa"/>
              <w:right w:w="0" w:type="dxa"/>
            </w:tcMar>
            <w:vAlign w:val="center"/>
          </w:tcPr>
          <w:p w14:paraId="0E360FDE" w14:textId="77777777" w:rsidR="00222590" w:rsidRDefault="006A0008">
            <w:pPr>
              <w:spacing w:before="100" w:after="100"/>
              <w:ind w:left="100" w:right="100"/>
              <w:jc w:val="right"/>
            </w:pPr>
            <w:r>
              <w:rPr>
                <w:rFonts w:ascii="Arial" w:eastAsia="Arial" w:hAnsi="Arial" w:cs="Arial"/>
                <w:color w:val="000000"/>
                <w:sz w:val="16"/>
                <w:szCs w:val="16"/>
              </w:rPr>
              <w:t>64 (19.4)</w:t>
            </w:r>
          </w:p>
        </w:tc>
      </w:tr>
      <w:tr w:rsidR="00222590" w14:paraId="3FEBB537" w14:textId="77777777" w:rsidTr="00222590">
        <w:trPr>
          <w:cantSplit/>
          <w:jc w:val="center"/>
        </w:trPr>
        <w:tc>
          <w:tcPr>
            <w:tcW w:w="1440" w:type="dxa"/>
            <w:vMerge/>
            <w:shd w:val="clear" w:color="auto" w:fill="FFFFFF"/>
            <w:tcMar>
              <w:top w:w="0" w:type="dxa"/>
              <w:left w:w="0" w:type="dxa"/>
              <w:bottom w:w="0" w:type="dxa"/>
              <w:right w:w="0" w:type="dxa"/>
            </w:tcMar>
          </w:tcPr>
          <w:p w14:paraId="118F2B7D"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3C840EC9" w14:textId="77777777" w:rsidR="00222590" w:rsidRDefault="006A0008">
            <w:pPr>
              <w:spacing w:before="100" w:after="100"/>
              <w:ind w:left="100" w:right="100"/>
            </w:pPr>
            <w:r>
              <w:rPr>
                <w:rFonts w:ascii="Arial" w:eastAsia="Arial" w:hAnsi="Arial" w:cs="Arial"/>
                <w:color w:val="000000"/>
                <w:sz w:val="16"/>
                <w:szCs w:val="16"/>
              </w:rPr>
              <w:t>N2</w:t>
            </w:r>
          </w:p>
        </w:tc>
        <w:tc>
          <w:tcPr>
            <w:tcW w:w="720" w:type="dxa"/>
            <w:shd w:val="clear" w:color="auto" w:fill="FFFFFF"/>
            <w:tcMar>
              <w:top w:w="0" w:type="dxa"/>
              <w:left w:w="0" w:type="dxa"/>
              <w:bottom w:w="0" w:type="dxa"/>
              <w:right w:w="0" w:type="dxa"/>
            </w:tcMar>
            <w:vAlign w:val="center"/>
          </w:tcPr>
          <w:p w14:paraId="31380D96" w14:textId="77777777" w:rsidR="00222590" w:rsidRDefault="006A0008">
            <w:pPr>
              <w:spacing w:before="100" w:after="100"/>
              <w:ind w:left="100" w:right="100"/>
              <w:jc w:val="right"/>
            </w:pPr>
            <w:r>
              <w:rPr>
                <w:rFonts w:ascii="Arial" w:eastAsia="Arial" w:hAnsi="Arial" w:cs="Arial"/>
                <w:color w:val="000000"/>
                <w:sz w:val="16"/>
                <w:szCs w:val="16"/>
              </w:rPr>
              <w:t>330</w:t>
            </w:r>
          </w:p>
        </w:tc>
        <w:tc>
          <w:tcPr>
            <w:tcW w:w="1800" w:type="dxa"/>
            <w:shd w:val="clear" w:color="auto" w:fill="FFFFFF"/>
            <w:tcMar>
              <w:top w:w="0" w:type="dxa"/>
              <w:left w:w="0" w:type="dxa"/>
              <w:bottom w:w="0" w:type="dxa"/>
              <w:right w:w="0" w:type="dxa"/>
            </w:tcMar>
            <w:vAlign w:val="center"/>
          </w:tcPr>
          <w:p w14:paraId="4E6E01CB" w14:textId="77777777" w:rsidR="00222590" w:rsidRDefault="006A0008">
            <w:pPr>
              <w:spacing w:before="100" w:after="100"/>
              <w:ind w:left="100" w:right="100"/>
              <w:jc w:val="right"/>
            </w:pPr>
            <w:r>
              <w:rPr>
                <w:rFonts w:ascii="Arial" w:eastAsia="Arial" w:hAnsi="Arial" w:cs="Arial"/>
                <w:color w:val="000000"/>
                <w:sz w:val="16"/>
                <w:szCs w:val="16"/>
              </w:rPr>
              <w:t>259 (78.5)</w:t>
            </w:r>
          </w:p>
        </w:tc>
        <w:tc>
          <w:tcPr>
            <w:tcW w:w="1800" w:type="dxa"/>
            <w:shd w:val="clear" w:color="auto" w:fill="FFFFFF"/>
            <w:tcMar>
              <w:top w:w="0" w:type="dxa"/>
              <w:left w:w="0" w:type="dxa"/>
              <w:bottom w:w="0" w:type="dxa"/>
              <w:right w:w="0" w:type="dxa"/>
            </w:tcMar>
            <w:vAlign w:val="center"/>
          </w:tcPr>
          <w:p w14:paraId="6D479B77" w14:textId="77777777" w:rsidR="00222590" w:rsidRDefault="006A0008">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6F241273" w14:textId="77777777" w:rsidR="00222590" w:rsidRDefault="006A0008">
            <w:pPr>
              <w:spacing w:before="100" w:after="100"/>
              <w:ind w:left="100" w:right="100"/>
              <w:jc w:val="right"/>
            </w:pPr>
            <w:r>
              <w:rPr>
                <w:rFonts w:ascii="Arial" w:eastAsia="Arial" w:hAnsi="Arial" w:cs="Arial"/>
                <w:color w:val="000000"/>
                <w:sz w:val="16"/>
                <w:szCs w:val="16"/>
              </w:rPr>
              <w:t>8 (2.4)</w:t>
            </w:r>
          </w:p>
        </w:tc>
        <w:tc>
          <w:tcPr>
            <w:tcW w:w="1800" w:type="dxa"/>
            <w:shd w:val="clear" w:color="auto" w:fill="FFFFFF"/>
            <w:tcMar>
              <w:top w:w="0" w:type="dxa"/>
              <w:left w:w="0" w:type="dxa"/>
              <w:bottom w:w="0" w:type="dxa"/>
              <w:right w:w="0" w:type="dxa"/>
            </w:tcMar>
            <w:vAlign w:val="center"/>
          </w:tcPr>
          <w:p w14:paraId="55E4A71C" w14:textId="77777777" w:rsidR="00222590" w:rsidRDefault="006A0008">
            <w:pPr>
              <w:spacing w:before="100" w:after="100"/>
              <w:ind w:left="100" w:right="100"/>
              <w:jc w:val="right"/>
            </w:pPr>
            <w:r>
              <w:rPr>
                <w:rFonts w:ascii="Arial" w:eastAsia="Arial" w:hAnsi="Arial" w:cs="Arial"/>
                <w:color w:val="000000"/>
                <w:sz w:val="16"/>
                <w:szCs w:val="16"/>
              </w:rPr>
              <w:t>61 (18.5)</w:t>
            </w:r>
          </w:p>
        </w:tc>
      </w:tr>
      <w:tr w:rsidR="00222590" w14:paraId="3808F12B" w14:textId="77777777" w:rsidTr="00222590">
        <w:trPr>
          <w:cantSplit/>
          <w:jc w:val="center"/>
        </w:trPr>
        <w:tc>
          <w:tcPr>
            <w:tcW w:w="1440" w:type="dxa"/>
            <w:vMerge w:val="restart"/>
            <w:shd w:val="clear" w:color="auto" w:fill="FFFFFF"/>
            <w:tcMar>
              <w:top w:w="0" w:type="dxa"/>
              <w:left w:w="0" w:type="dxa"/>
              <w:bottom w:w="0" w:type="dxa"/>
              <w:right w:w="0" w:type="dxa"/>
            </w:tcMar>
          </w:tcPr>
          <w:p w14:paraId="5093C2DD" w14:textId="77777777" w:rsidR="00222590" w:rsidRDefault="006A0008">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4FA787DA" w14:textId="77777777" w:rsidR="00222590" w:rsidRDefault="006A0008">
            <w:pPr>
              <w:spacing w:before="100" w:after="100"/>
              <w:ind w:left="100" w:right="100"/>
            </w:pPr>
            <w:r>
              <w:rPr>
                <w:rFonts w:ascii="Arial" w:eastAsia="Arial" w:hAnsi="Arial" w:cs="Arial"/>
                <w:color w:val="000000"/>
                <w:sz w:val="16"/>
                <w:szCs w:val="16"/>
              </w:rPr>
              <w:t>N1</w:t>
            </w:r>
          </w:p>
        </w:tc>
        <w:tc>
          <w:tcPr>
            <w:tcW w:w="720" w:type="dxa"/>
            <w:shd w:val="clear" w:color="auto" w:fill="FFFFFF"/>
            <w:tcMar>
              <w:top w:w="0" w:type="dxa"/>
              <w:left w:w="0" w:type="dxa"/>
              <w:bottom w:w="0" w:type="dxa"/>
              <w:right w:w="0" w:type="dxa"/>
            </w:tcMar>
            <w:vAlign w:val="center"/>
          </w:tcPr>
          <w:p w14:paraId="6913A1CA" w14:textId="77777777" w:rsidR="00222590" w:rsidRDefault="006A0008">
            <w:pPr>
              <w:spacing w:before="100" w:after="100"/>
              <w:ind w:left="100" w:right="100"/>
              <w:jc w:val="right"/>
            </w:pPr>
            <w:r>
              <w:rPr>
                <w:rFonts w:ascii="Arial" w:eastAsia="Arial" w:hAnsi="Arial" w:cs="Arial"/>
                <w:color w:val="000000"/>
                <w:sz w:val="16"/>
                <w:szCs w:val="16"/>
              </w:rPr>
              <w:t>360</w:t>
            </w:r>
          </w:p>
        </w:tc>
        <w:tc>
          <w:tcPr>
            <w:tcW w:w="1800" w:type="dxa"/>
            <w:shd w:val="clear" w:color="auto" w:fill="FFFFFF"/>
            <w:tcMar>
              <w:top w:w="0" w:type="dxa"/>
              <w:left w:w="0" w:type="dxa"/>
              <w:bottom w:w="0" w:type="dxa"/>
              <w:right w:w="0" w:type="dxa"/>
            </w:tcMar>
            <w:vAlign w:val="center"/>
          </w:tcPr>
          <w:p w14:paraId="3132BC4B" w14:textId="77777777" w:rsidR="00222590" w:rsidRDefault="006A0008">
            <w:pPr>
              <w:spacing w:before="100" w:after="100"/>
              <w:ind w:left="100" w:right="100"/>
              <w:jc w:val="right"/>
            </w:pPr>
            <w:r>
              <w:rPr>
                <w:rFonts w:ascii="Arial" w:eastAsia="Arial" w:hAnsi="Arial" w:cs="Arial"/>
                <w:color w:val="000000"/>
                <w:sz w:val="16"/>
                <w:szCs w:val="16"/>
              </w:rPr>
              <w:t>243 (67.5)</w:t>
            </w:r>
          </w:p>
        </w:tc>
        <w:tc>
          <w:tcPr>
            <w:tcW w:w="1800" w:type="dxa"/>
            <w:shd w:val="clear" w:color="auto" w:fill="FFFFFF"/>
            <w:tcMar>
              <w:top w:w="0" w:type="dxa"/>
              <w:left w:w="0" w:type="dxa"/>
              <w:bottom w:w="0" w:type="dxa"/>
              <w:right w:w="0" w:type="dxa"/>
            </w:tcMar>
            <w:vAlign w:val="center"/>
          </w:tcPr>
          <w:p w14:paraId="026E5108" w14:textId="77777777" w:rsidR="00222590" w:rsidRDefault="006A0008">
            <w:pPr>
              <w:spacing w:before="100" w:after="100"/>
              <w:ind w:left="100" w:right="100"/>
              <w:jc w:val="right"/>
            </w:pPr>
            <w:r>
              <w:rPr>
                <w:rFonts w:ascii="Arial" w:eastAsia="Arial" w:hAnsi="Arial" w:cs="Arial"/>
                <w:color w:val="000000"/>
                <w:sz w:val="16"/>
                <w:szCs w:val="16"/>
              </w:rPr>
              <w:t>0 (0)</w:t>
            </w:r>
          </w:p>
        </w:tc>
        <w:tc>
          <w:tcPr>
            <w:tcW w:w="1800" w:type="dxa"/>
            <w:shd w:val="clear" w:color="auto" w:fill="FFFFFF"/>
            <w:tcMar>
              <w:top w:w="0" w:type="dxa"/>
              <w:left w:w="0" w:type="dxa"/>
              <w:bottom w:w="0" w:type="dxa"/>
              <w:right w:w="0" w:type="dxa"/>
            </w:tcMar>
            <w:vAlign w:val="center"/>
          </w:tcPr>
          <w:p w14:paraId="5D2753D5" w14:textId="77777777" w:rsidR="00222590" w:rsidRDefault="006A0008">
            <w:pPr>
              <w:spacing w:before="100" w:after="100"/>
              <w:ind w:left="100" w:right="100"/>
              <w:jc w:val="right"/>
            </w:pPr>
            <w:r>
              <w:rPr>
                <w:rFonts w:ascii="Arial" w:eastAsia="Arial" w:hAnsi="Arial" w:cs="Arial"/>
                <w:color w:val="000000"/>
                <w:sz w:val="16"/>
                <w:szCs w:val="16"/>
              </w:rPr>
              <w:t>26 (7.2)</w:t>
            </w:r>
          </w:p>
        </w:tc>
        <w:tc>
          <w:tcPr>
            <w:tcW w:w="1800" w:type="dxa"/>
            <w:shd w:val="clear" w:color="auto" w:fill="FFFFFF"/>
            <w:tcMar>
              <w:top w:w="0" w:type="dxa"/>
              <w:left w:w="0" w:type="dxa"/>
              <w:bottom w:w="0" w:type="dxa"/>
              <w:right w:w="0" w:type="dxa"/>
            </w:tcMar>
            <w:vAlign w:val="center"/>
          </w:tcPr>
          <w:p w14:paraId="48C7E780" w14:textId="77777777" w:rsidR="00222590" w:rsidRDefault="006A0008">
            <w:pPr>
              <w:spacing w:before="100" w:after="100"/>
              <w:ind w:left="100" w:right="100"/>
              <w:jc w:val="right"/>
            </w:pPr>
            <w:r>
              <w:rPr>
                <w:rFonts w:ascii="Arial" w:eastAsia="Arial" w:hAnsi="Arial" w:cs="Arial"/>
                <w:color w:val="000000"/>
                <w:sz w:val="16"/>
                <w:szCs w:val="16"/>
              </w:rPr>
              <w:t>91 (25.3)</w:t>
            </w:r>
          </w:p>
        </w:tc>
      </w:tr>
      <w:tr w:rsidR="00222590" w14:paraId="06FC97E6" w14:textId="77777777" w:rsidTr="00222590">
        <w:trPr>
          <w:cantSplit/>
          <w:jc w:val="center"/>
        </w:trPr>
        <w:tc>
          <w:tcPr>
            <w:tcW w:w="1440" w:type="dxa"/>
            <w:vMerge/>
            <w:shd w:val="clear" w:color="auto" w:fill="FFFFFF"/>
            <w:tcMar>
              <w:top w:w="0" w:type="dxa"/>
              <w:left w:w="0" w:type="dxa"/>
              <w:bottom w:w="0" w:type="dxa"/>
              <w:right w:w="0" w:type="dxa"/>
            </w:tcMar>
          </w:tcPr>
          <w:p w14:paraId="4A18C607"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3371D85B" w14:textId="77777777" w:rsidR="00222590" w:rsidRDefault="006A0008">
            <w:pPr>
              <w:spacing w:before="100" w:after="100"/>
              <w:ind w:left="100" w:right="100"/>
            </w:pPr>
            <w:r>
              <w:rPr>
                <w:rFonts w:ascii="Arial" w:eastAsia="Arial" w:hAnsi="Arial" w:cs="Arial"/>
                <w:color w:val="000000"/>
                <w:sz w:val="16"/>
                <w:szCs w:val="16"/>
              </w:rPr>
              <w:t>N2</w:t>
            </w:r>
          </w:p>
        </w:tc>
        <w:tc>
          <w:tcPr>
            <w:tcW w:w="720" w:type="dxa"/>
            <w:shd w:val="clear" w:color="auto" w:fill="FFFFFF"/>
            <w:tcMar>
              <w:top w:w="0" w:type="dxa"/>
              <w:left w:w="0" w:type="dxa"/>
              <w:bottom w:w="0" w:type="dxa"/>
              <w:right w:w="0" w:type="dxa"/>
            </w:tcMar>
            <w:vAlign w:val="center"/>
          </w:tcPr>
          <w:p w14:paraId="3185DE6C" w14:textId="77777777" w:rsidR="00222590" w:rsidRDefault="006A0008">
            <w:pPr>
              <w:spacing w:before="100" w:after="100"/>
              <w:ind w:left="100" w:right="100"/>
              <w:jc w:val="right"/>
            </w:pPr>
            <w:r>
              <w:rPr>
                <w:rFonts w:ascii="Arial" w:eastAsia="Arial" w:hAnsi="Arial" w:cs="Arial"/>
                <w:color w:val="000000"/>
                <w:sz w:val="16"/>
                <w:szCs w:val="16"/>
              </w:rPr>
              <w:t>360</w:t>
            </w:r>
          </w:p>
        </w:tc>
        <w:tc>
          <w:tcPr>
            <w:tcW w:w="1800" w:type="dxa"/>
            <w:shd w:val="clear" w:color="auto" w:fill="FFFFFF"/>
            <w:tcMar>
              <w:top w:w="0" w:type="dxa"/>
              <w:left w:w="0" w:type="dxa"/>
              <w:bottom w:w="0" w:type="dxa"/>
              <w:right w:w="0" w:type="dxa"/>
            </w:tcMar>
            <w:vAlign w:val="center"/>
          </w:tcPr>
          <w:p w14:paraId="77B29405" w14:textId="77777777" w:rsidR="00222590" w:rsidRDefault="006A0008">
            <w:pPr>
              <w:spacing w:before="100" w:after="100"/>
              <w:ind w:left="100" w:right="100"/>
              <w:jc w:val="right"/>
            </w:pPr>
            <w:r>
              <w:rPr>
                <w:rFonts w:ascii="Arial" w:eastAsia="Arial" w:hAnsi="Arial" w:cs="Arial"/>
                <w:color w:val="000000"/>
                <w:sz w:val="16"/>
                <w:szCs w:val="16"/>
              </w:rPr>
              <w:t>260 (72.2)</w:t>
            </w:r>
          </w:p>
        </w:tc>
        <w:tc>
          <w:tcPr>
            <w:tcW w:w="1800" w:type="dxa"/>
            <w:shd w:val="clear" w:color="auto" w:fill="FFFFFF"/>
            <w:tcMar>
              <w:top w:w="0" w:type="dxa"/>
              <w:left w:w="0" w:type="dxa"/>
              <w:bottom w:w="0" w:type="dxa"/>
              <w:right w:w="0" w:type="dxa"/>
            </w:tcMar>
            <w:vAlign w:val="center"/>
          </w:tcPr>
          <w:p w14:paraId="18E58C43" w14:textId="77777777" w:rsidR="00222590" w:rsidRDefault="006A0008">
            <w:pPr>
              <w:spacing w:before="100" w:after="100"/>
              <w:ind w:left="100" w:right="100"/>
              <w:jc w:val="right"/>
            </w:pPr>
            <w:r>
              <w:rPr>
                <w:rFonts w:ascii="Arial" w:eastAsia="Arial" w:hAnsi="Arial" w:cs="Arial"/>
                <w:color w:val="000000"/>
                <w:sz w:val="16"/>
                <w:szCs w:val="16"/>
              </w:rPr>
              <w:t>2 (0.56)</w:t>
            </w:r>
          </w:p>
        </w:tc>
        <w:tc>
          <w:tcPr>
            <w:tcW w:w="1800" w:type="dxa"/>
            <w:shd w:val="clear" w:color="auto" w:fill="FFFFFF"/>
            <w:tcMar>
              <w:top w:w="0" w:type="dxa"/>
              <w:left w:w="0" w:type="dxa"/>
              <w:bottom w:w="0" w:type="dxa"/>
              <w:right w:w="0" w:type="dxa"/>
            </w:tcMar>
            <w:vAlign w:val="center"/>
          </w:tcPr>
          <w:p w14:paraId="3942B757" w14:textId="77777777" w:rsidR="00222590" w:rsidRDefault="006A0008">
            <w:pPr>
              <w:spacing w:before="100" w:after="100"/>
              <w:ind w:left="100" w:right="100"/>
              <w:jc w:val="right"/>
            </w:pPr>
            <w:r>
              <w:rPr>
                <w:rFonts w:ascii="Arial" w:eastAsia="Arial" w:hAnsi="Arial" w:cs="Arial"/>
                <w:color w:val="000000"/>
                <w:sz w:val="16"/>
                <w:szCs w:val="16"/>
              </w:rPr>
              <w:t>15 (4.2)</w:t>
            </w:r>
          </w:p>
        </w:tc>
        <w:tc>
          <w:tcPr>
            <w:tcW w:w="1800" w:type="dxa"/>
            <w:shd w:val="clear" w:color="auto" w:fill="FFFFFF"/>
            <w:tcMar>
              <w:top w:w="0" w:type="dxa"/>
              <w:left w:w="0" w:type="dxa"/>
              <w:bottom w:w="0" w:type="dxa"/>
              <w:right w:w="0" w:type="dxa"/>
            </w:tcMar>
            <w:vAlign w:val="center"/>
          </w:tcPr>
          <w:p w14:paraId="4F8045A5" w14:textId="77777777" w:rsidR="00222590" w:rsidRDefault="006A0008">
            <w:pPr>
              <w:spacing w:before="100" w:after="100"/>
              <w:ind w:left="100" w:right="100"/>
              <w:jc w:val="right"/>
            </w:pPr>
            <w:r>
              <w:rPr>
                <w:rFonts w:ascii="Arial" w:eastAsia="Arial" w:hAnsi="Arial" w:cs="Arial"/>
                <w:color w:val="000000"/>
                <w:sz w:val="16"/>
                <w:szCs w:val="16"/>
              </w:rPr>
              <w:t>83 (23.1)</w:t>
            </w:r>
          </w:p>
        </w:tc>
      </w:tr>
      <w:tr w:rsidR="00222590" w14:paraId="2114CC72" w14:textId="77777777" w:rsidTr="00222590">
        <w:trPr>
          <w:cantSplit/>
          <w:jc w:val="center"/>
        </w:trPr>
        <w:tc>
          <w:tcPr>
            <w:tcW w:w="1440" w:type="dxa"/>
            <w:vMerge w:val="restart"/>
            <w:shd w:val="clear" w:color="auto" w:fill="FFFFFF"/>
            <w:tcMar>
              <w:top w:w="0" w:type="dxa"/>
              <w:left w:w="0" w:type="dxa"/>
              <w:bottom w:w="0" w:type="dxa"/>
              <w:right w:w="0" w:type="dxa"/>
            </w:tcMar>
          </w:tcPr>
          <w:p w14:paraId="235BF493" w14:textId="77777777" w:rsidR="00222590" w:rsidRDefault="006A0008">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19C270B7" w14:textId="77777777" w:rsidR="00222590" w:rsidRDefault="006A0008">
            <w:pPr>
              <w:spacing w:before="100" w:after="100"/>
              <w:ind w:left="100" w:right="100"/>
            </w:pPr>
            <w:r>
              <w:rPr>
                <w:rFonts w:ascii="Arial" w:eastAsia="Arial" w:hAnsi="Arial" w:cs="Arial"/>
                <w:color w:val="000000"/>
                <w:sz w:val="16"/>
                <w:szCs w:val="16"/>
              </w:rPr>
              <w:t>N1</w:t>
            </w:r>
          </w:p>
        </w:tc>
        <w:tc>
          <w:tcPr>
            <w:tcW w:w="720" w:type="dxa"/>
            <w:shd w:val="clear" w:color="auto" w:fill="FFFFFF"/>
            <w:tcMar>
              <w:top w:w="0" w:type="dxa"/>
              <w:left w:w="0" w:type="dxa"/>
              <w:bottom w:w="0" w:type="dxa"/>
              <w:right w:w="0" w:type="dxa"/>
            </w:tcMar>
            <w:vAlign w:val="center"/>
          </w:tcPr>
          <w:p w14:paraId="536AD0A1" w14:textId="77777777" w:rsidR="00222590" w:rsidRDefault="006A0008">
            <w:pPr>
              <w:spacing w:before="100" w:after="100"/>
              <w:ind w:left="100" w:right="100"/>
              <w:jc w:val="right"/>
            </w:pPr>
            <w:r>
              <w:rPr>
                <w:rFonts w:ascii="Arial" w:eastAsia="Arial" w:hAnsi="Arial" w:cs="Arial"/>
                <w:color w:val="000000"/>
                <w:sz w:val="16"/>
                <w:szCs w:val="16"/>
              </w:rPr>
              <w:t>372</w:t>
            </w:r>
          </w:p>
        </w:tc>
        <w:tc>
          <w:tcPr>
            <w:tcW w:w="1800" w:type="dxa"/>
            <w:shd w:val="clear" w:color="auto" w:fill="FFFFFF"/>
            <w:tcMar>
              <w:top w:w="0" w:type="dxa"/>
              <w:left w:w="0" w:type="dxa"/>
              <w:bottom w:w="0" w:type="dxa"/>
              <w:right w:w="0" w:type="dxa"/>
            </w:tcMar>
            <w:vAlign w:val="center"/>
          </w:tcPr>
          <w:p w14:paraId="43D29A83" w14:textId="77777777" w:rsidR="00222590" w:rsidRDefault="006A0008">
            <w:pPr>
              <w:spacing w:before="100" w:after="100"/>
              <w:ind w:left="100" w:right="100"/>
              <w:jc w:val="right"/>
            </w:pPr>
            <w:r>
              <w:rPr>
                <w:rFonts w:ascii="Arial" w:eastAsia="Arial" w:hAnsi="Arial" w:cs="Arial"/>
                <w:color w:val="000000"/>
                <w:sz w:val="16"/>
                <w:szCs w:val="16"/>
              </w:rPr>
              <w:t>281 (75.5)</w:t>
            </w:r>
          </w:p>
        </w:tc>
        <w:tc>
          <w:tcPr>
            <w:tcW w:w="1800" w:type="dxa"/>
            <w:shd w:val="clear" w:color="auto" w:fill="FFFFFF"/>
            <w:tcMar>
              <w:top w:w="0" w:type="dxa"/>
              <w:left w:w="0" w:type="dxa"/>
              <w:bottom w:w="0" w:type="dxa"/>
              <w:right w:w="0" w:type="dxa"/>
            </w:tcMar>
            <w:vAlign w:val="center"/>
          </w:tcPr>
          <w:p w14:paraId="017E6E42" w14:textId="77777777" w:rsidR="00222590" w:rsidRDefault="006A0008">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6A588535" w14:textId="77777777" w:rsidR="00222590" w:rsidRDefault="006A0008">
            <w:pPr>
              <w:spacing w:before="100" w:after="100"/>
              <w:ind w:left="100" w:right="100"/>
              <w:jc w:val="right"/>
            </w:pPr>
            <w:r>
              <w:rPr>
                <w:rFonts w:ascii="Arial" w:eastAsia="Arial" w:hAnsi="Arial" w:cs="Arial"/>
                <w:color w:val="000000"/>
                <w:sz w:val="16"/>
                <w:szCs w:val="16"/>
              </w:rPr>
              <w:t>10 (2.7)</w:t>
            </w:r>
          </w:p>
        </w:tc>
        <w:tc>
          <w:tcPr>
            <w:tcW w:w="1800" w:type="dxa"/>
            <w:shd w:val="clear" w:color="auto" w:fill="FFFFFF"/>
            <w:tcMar>
              <w:top w:w="0" w:type="dxa"/>
              <w:left w:w="0" w:type="dxa"/>
              <w:bottom w:w="0" w:type="dxa"/>
              <w:right w:w="0" w:type="dxa"/>
            </w:tcMar>
            <w:vAlign w:val="center"/>
          </w:tcPr>
          <w:p w14:paraId="60FB3B0A" w14:textId="77777777" w:rsidR="00222590" w:rsidRDefault="006A0008">
            <w:pPr>
              <w:spacing w:before="100" w:after="100"/>
              <w:ind w:left="100" w:right="100"/>
              <w:jc w:val="right"/>
            </w:pPr>
            <w:r>
              <w:rPr>
                <w:rFonts w:ascii="Arial" w:eastAsia="Arial" w:hAnsi="Arial" w:cs="Arial"/>
                <w:color w:val="000000"/>
                <w:sz w:val="16"/>
                <w:szCs w:val="16"/>
              </w:rPr>
              <w:t>80 (21.5)</w:t>
            </w:r>
          </w:p>
        </w:tc>
      </w:tr>
      <w:tr w:rsidR="00222590" w14:paraId="33A2D379" w14:textId="77777777" w:rsidTr="00222590">
        <w:trPr>
          <w:cantSplit/>
          <w:jc w:val="center"/>
        </w:trPr>
        <w:tc>
          <w:tcPr>
            <w:tcW w:w="1440" w:type="dxa"/>
            <w:vMerge/>
            <w:shd w:val="clear" w:color="auto" w:fill="FFFFFF"/>
            <w:tcMar>
              <w:top w:w="0" w:type="dxa"/>
              <w:left w:w="0" w:type="dxa"/>
              <w:bottom w:w="0" w:type="dxa"/>
              <w:right w:w="0" w:type="dxa"/>
            </w:tcMar>
          </w:tcPr>
          <w:p w14:paraId="35F3F4C7"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6B023515" w14:textId="77777777" w:rsidR="00222590" w:rsidRDefault="006A0008">
            <w:pPr>
              <w:spacing w:before="100" w:after="100"/>
              <w:ind w:left="100" w:right="100"/>
            </w:pPr>
            <w:r>
              <w:rPr>
                <w:rFonts w:ascii="Arial" w:eastAsia="Arial" w:hAnsi="Arial" w:cs="Arial"/>
                <w:color w:val="000000"/>
                <w:sz w:val="16"/>
                <w:szCs w:val="16"/>
              </w:rPr>
              <w:t>N2</w:t>
            </w:r>
          </w:p>
        </w:tc>
        <w:tc>
          <w:tcPr>
            <w:tcW w:w="720" w:type="dxa"/>
            <w:shd w:val="clear" w:color="auto" w:fill="FFFFFF"/>
            <w:tcMar>
              <w:top w:w="0" w:type="dxa"/>
              <w:left w:w="0" w:type="dxa"/>
              <w:bottom w:w="0" w:type="dxa"/>
              <w:right w:w="0" w:type="dxa"/>
            </w:tcMar>
            <w:vAlign w:val="center"/>
          </w:tcPr>
          <w:p w14:paraId="4EBB48B6" w14:textId="77777777" w:rsidR="00222590" w:rsidRDefault="006A0008">
            <w:pPr>
              <w:spacing w:before="100" w:after="100"/>
              <w:ind w:left="100" w:right="100"/>
              <w:jc w:val="right"/>
            </w:pPr>
            <w:r>
              <w:rPr>
                <w:rFonts w:ascii="Arial" w:eastAsia="Arial" w:hAnsi="Arial" w:cs="Arial"/>
                <w:color w:val="000000"/>
                <w:sz w:val="16"/>
                <w:szCs w:val="16"/>
              </w:rPr>
              <w:t>372</w:t>
            </w:r>
          </w:p>
        </w:tc>
        <w:tc>
          <w:tcPr>
            <w:tcW w:w="1800" w:type="dxa"/>
            <w:shd w:val="clear" w:color="auto" w:fill="FFFFFF"/>
            <w:tcMar>
              <w:top w:w="0" w:type="dxa"/>
              <w:left w:w="0" w:type="dxa"/>
              <w:bottom w:w="0" w:type="dxa"/>
              <w:right w:w="0" w:type="dxa"/>
            </w:tcMar>
            <w:vAlign w:val="center"/>
          </w:tcPr>
          <w:p w14:paraId="01E13F1E" w14:textId="77777777" w:rsidR="00222590" w:rsidRDefault="006A0008">
            <w:pPr>
              <w:spacing w:before="100" w:after="100"/>
              <w:ind w:left="100" w:right="100"/>
              <w:jc w:val="right"/>
            </w:pPr>
            <w:r>
              <w:rPr>
                <w:rFonts w:ascii="Arial" w:eastAsia="Arial" w:hAnsi="Arial" w:cs="Arial"/>
                <w:color w:val="000000"/>
                <w:sz w:val="16"/>
                <w:szCs w:val="16"/>
              </w:rPr>
              <w:t>268 (72)</w:t>
            </w:r>
          </w:p>
        </w:tc>
        <w:tc>
          <w:tcPr>
            <w:tcW w:w="1800" w:type="dxa"/>
            <w:shd w:val="clear" w:color="auto" w:fill="FFFFFF"/>
            <w:tcMar>
              <w:top w:w="0" w:type="dxa"/>
              <w:left w:w="0" w:type="dxa"/>
              <w:bottom w:w="0" w:type="dxa"/>
              <w:right w:w="0" w:type="dxa"/>
            </w:tcMar>
            <w:vAlign w:val="center"/>
          </w:tcPr>
          <w:p w14:paraId="393F22F0" w14:textId="77777777" w:rsidR="00222590" w:rsidRDefault="006A0008">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462C1E24" w14:textId="77777777" w:rsidR="00222590" w:rsidRDefault="006A0008">
            <w:pPr>
              <w:spacing w:before="100" w:after="100"/>
              <w:ind w:left="100" w:right="100"/>
              <w:jc w:val="right"/>
            </w:pPr>
            <w:r>
              <w:rPr>
                <w:rFonts w:ascii="Arial" w:eastAsia="Arial" w:hAnsi="Arial" w:cs="Arial"/>
                <w:color w:val="000000"/>
                <w:sz w:val="16"/>
                <w:szCs w:val="16"/>
              </w:rPr>
              <w:t>16 (4.3)</w:t>
            </w:r>
          </w:p>
        </w:tc>
        <w:tc>
          <w:tcPr>
            <w:tcW w:w="1800" w:type="dxa"/>
            <w:shd w:val="clear" w:color="auto" w:fill="FFFFFF"/>
            <w:tcMar>
              <w:top w:w="0" w:type="dxa"/>
              <w:left w:w="0" w:type="dxa"/>
              <w:bottom w:w="0" w:type="dxa"/>
              <w:right w:w="0" w:type="dxa"/>
            </w:tcMar>
            <w:vAlign w:val="center"/>
          </w:tcPr>
          <w:p w14:paraId="258D2A77" w14:textId="77777777" w:rsidR="00222590" w:rsidRDefault="006A0008">
            <w:pPr>
              <w:spacing w:before="100" w:after="100"/>
              <w:ind w:left="100" w:right="100"/>
              <w:jc w:val="right"/>
            </w:pPr>
            <w:r>
              <w:rPr>
                <w:rFonts w:ascii="Arial" w:eastAsia="Arial" w:hAnsi="Arial" w:cs="Arial"/>
                <w:color w:val="000000"/>
                <w:sz w:val="16"/>
                <w:szCs w:val="16"/>
              </w:rPr>
              <w:t>87 (23.4)</w:t>
            </w:r>
          </w:p>
        </w:tc>
      </w:tr>
    </w:tbl>
    <w:p w14:paraId="1AEF453B" w14:textId="77777777" w:rsidR="00BC5255" w:rsidRDefault="00BC5255">
      <w:pPr>
        <w:pStyle w:val="BodyText"/>
      </w:pPr>
    </w:p>
    <w:p w14:paraId="0897A44C" w14:textId="6CE7FD5A" w:rsidR="00222590" w:rsidRDefault="006A0008">
      <w:pPr>
        <w:pStyle w:val="BodyText"/>
      </w:pPr>
      <w:r>
        <w:t>Table 4.3 has some overlap in presented data with Table 4.1; specifically, the frequencies for undetermined results. However, the additional columns show further breakdowns of the cycle threshold values with respect to the LOD and LOQ.</w:t>
      </w:r>
    </w:p>
    <w:p w14:paraId="3C86BB32" w14:textId="77777777" w:rsidR="00222590" w:rsidRDefault="006A0008">
      <w:pPr>
        <w:pStyle w:val="BodyText"/>
      </w:pPr>
      <w:r>
        <w:t>Only 8 technical replicates with Ct values were above the newly specified limit of detection (Table 4.3).</w:t>
      </w:r>
      <w:r>
        <w:rPr>
          <w:rStyle w:val="FootnoteReference"/>
        </w:rPr>
        <w:footnoteReference w:id="11"/>
      </w:r>
    </w:p>
    <w:p w14:paraId="17C840DD" w14:textId="77777777" w:rsidR="00222590" w:rsidRDefault="006A0008">
      <w:pPr>
        <w:pStyle w:val="BodyText"/>
      </w:pPr>
      <w:r>
        <w:lastRenderedPageBreak/>
        <w:t>So, after identifying these potential limitation boundaries within the data, we have a value that may be useful in managing the “missingness” / undetermined results: the limit of detection.</w:t>
      </w:r>
    </w:p>
    <w:p w14:paraId="786D0DA3" w14:textId="77777777" w:rsidR="00222590" w:rsidRDefault="006A0008">
      <w:r>
        <w:br w:type="page"/>
      </w:r>
    </w:p>
    <w:p w14:paraId="0AB11EA1" w14:textId="77777777" w:rsidR="00222590" w:rsidRDefault="006A0008">
      <w:pPr>
        <w:pStyle w:val="Heading1"/>
      </w:pPr>
      <w:bookmarkStart w:id="57" w:name="_Toc70865371"/>
      <w:bookmarkStart w:id="58" w:name="replacement"/>
      <w:bookmarkEnd w:id="41"/>
      <w:bookmarkEnd w:id="52"/>
      <w:bookmarkEnd w:id="54"/>
      <w:r>
        <w:rPr>
          <w:rStyle w:val="SectionNumber"/>
        </w:rPr>
        <w:lastRenderedPageBreak/>
        <w:t>5</w:t>
      </w:r>
      <w:r>
        <w:tab/>
        <w:t>Waste (Data) Management</w:t>
      </w:r>
      <w:bookmarkEnd w:id="57"/>
    </w:p>
    <w:p w14:paraId="47F0B611" w14:textId="77777777" w:rsidR="00222590" w:rsidRDefault="006A0008">
      <w:pPr>
        <w:pStyle w:val="Heading2"/>
      </w:pPr>
      <w:bookmarkStart w:id="59" w:name="_Toc70865372"/>
      <w:bookmarkStart w:id="60" w:name="standard-curves-and-reaction-efficiency"/>
      <w:r>
        <w:rPr>
          <w:rStyle w:val="SectionNumber"/>
        </w:rPr>
        <w:t>5.1</w:t>
      </w:r>
      <w:r>
        <w:tab/>
        <w:t>Standard Curves and Reaction Efficiency</w:t>
      </w:r>
      <w:bookmarkEnd w:id="59"/>
    </w:p>
    <w:p w14:paraId="78859120" w14:textId="77777777" w:rsidR="00222590" w:rsidRDefault="006A0008">
      <w:pPr>
        <w:pStyle w:val="FirstParagraph"/>
      </w:pPr>
      <w:r>
        <w:t>Output of RT-qPCR is the cycle threshold (Ct) or the number of amplification cycles at which fluorescence intensity is detectable. This value in its own is not directly related to the absolute concentration / quantity of genetic material within the original sample; rather, it is a semi-quantitative value that corresponds to the relative concentrations following serial amplification. In order to convert these cycle threshold values to estimates of the absolute concentration of genetic material within the original sample, we need to calibrate conversion values to represent the implemented RT-qPCR reaction.</w:t>
      </w:r>
    </w:p>
    <w:p w14:paraId="371D687E" w14:textId="77777777" w:rsidR="00222590" w:rsidRDefault="006A0008">
      <w:pPr>
        <w:pStyle w:val="Heading3"/>
      </w:pPr>
      <w:bookmarkStart w:id="61" w:name="algebraic-foundations-of-amplification"/>
      <w:r>
        <w:rPr>
          <w:rStyle w:val="SectionNumber"/>
        </w:rPr>
        <w:t>5.1.1</w:t>
      </w:r>
      <w:r>
        <w:tab/>
        <w:t>Algebraic Foundations of Amplification</w:t>
      </w:r>
    </w:p>
    <w:p w14:paraId="7E3E8AF4" w14:textId="77777777" w:rsidR="00222590" w:rsidRDefault="006A0008">
      <w:pPr>
        <w:pStyle w:val="FirstParagraph"/>
      </w:pPr>
      <w:r>
        <w:t xml:space="preserve">As an aside (and more to walk myself through the understanding), the following equations from </w:t>
      </w:r>
      <w:proofErr w:type="spellStart"/>
      <w:r>
        <w:t>Kralik</w:t>
      </w:r>
      <w:proofErr w:type="spellEnd"/>
      <w:r>
        <w:t xml:space="preserve"> and </w:t>
      </w:r>
      <w:proofErr w:type="spellStart"/>
      <w:r>
        <w:t>Ricchi</w:t>
      </w:r>
      <w:proofErr w:type="spellEnd"/>
      <w:r>
        <w:t xml:space="preserve"> (2017) link the original sample concentration (</w:t>
      </w:r>
      <m:oMath>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 to the concentration after </w:t>
      </w:r>
      <w:r>
        <w:rPr>
          <w:i/>
          <w:iCs/>
        </w:rPr>
        <w:t>n</w:t>
      </w:r>
      <w:r>
        <w:t xml:space="preserve"> rounds of amplification (</w:t>
      </w:r>
      <m:oMath>
        <m:sSub>
          <m:sSubPr>
            <m:ctrlPr>
              <w:rPr>
                <w:rFonts w:ascii="Cambria Math" w:hAnsi="Cambria Math"/>
              </w:rPr>
            </m:ctrlPr>
          </m:sSubPr>
          <m:e>
            <m:r>
              <w:rPr>
                <w:rFonts w:ascii="Cambria Math" w:hAnsi="Cambria Math"/>
              </w:rPr>
              <m:t>N</m:t>
            </m:r>
          </m:e>
          <m:sub>
            <m:r>
              <w:rPr>
                <w:rFonts w:ascii="Cambria Math" w:hAnsi="Cambria Math"/>
              </w:rPr>
              <m:t>n</m:t>
            </m:r>
          </m:sub>
        </m:sSub>
      </m:oMath>
      <w:r>
        <w:t>):</w:t>
      </w:r>
    </w:p>
    <w:p w14:paraId="4065A309" w14:textId="77777777" w:rsidR="00222590" w:rsidRDefault="00802A1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m:t>
                  </m:r>
                </m:e>
              </m:d>
            </m:e>
            <m:sup>
              <m:r>
                <w:rPr>
                  <w:rFonts w:ascii="Cambria Math" w:hAnsi="Cambria Math"/>
                </w:rPr>
                <m:t>n</m:t>
              </m:r>
            </m:sup>
          </m:sSup>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5.1</m:t>
              </m:r>
            </m:e>
          </m:d>
        </m:oMath>
      </m:oMathPara>
    </w:p>
    <w:p w14:paraId="162C556E" w14:textId="77777777" w:rsidR="00222590" w:rsidRDefault="006A0008">
      <w:pPr>
        <w:pStyle w:val="FirstParagraph"/>
      </w:pPr>
      <w:r>
        <w:t xml:space="preserve">The parameter </w:t>
      </w:r>
      <w:r>
        <w:rPr>
          <w:i/>
          <w:iCs/>
        </w:rPr>
        <w:t>E</w:t>
      </w:r>
      <w:r>
        <w:t xml:space="preserve"> corresponds to the efficiency of the reaction: for a perfectly efficient reaction, </w:t>
      </w:r>
      <m:oMath>
        <m:r>
          <w:rPr>
            <w:rFonts w:ascii="Cambria Math" w:hAnsi="Cambria Math"/>
          </w:rPr>
          <m:t>E</m:t>
        </m:r>
        <m:r>
          <m:rPr>
            <m:sty m:val="p"/>
          </m:rPr>
          <w:rPr>
            <w:rFonts w:ascii="Cambria Math" w:hAnsi="Cambria Math"/>
          </w:rPr>
          <m:t>=</m:t>
        </m:r>
        <m:r>
          <w:rPr>
            <w:rFonts w:ascii="Cambria Math" w:hAnsi="Cambria Math"/>
          </w:rPr>
          <m:t>1</m:t>
        </m:r>
      </m:oMath>
      <w:r>
        <w:t xml:space="preserve"> which simplifies the term </w:t>
      </w:r>
      <m:oMath>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m:t>
                </m:r>
              </m:e>
            </m:d>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to reflect the doubling of genetic material for each of </w:t>
      </w:r>
      <w:r>
        <w:rPr>
          <w:i/>
          <w:iCs/>
        </w:rPr>
        <w:t>n</w:t>
      </w:r>
      <w:r>
        <w:t xml:space="preserve"> rounds of amplification (Equation (5.2)); that is,</w:t>
      </w:r>
    </w:p>
    <w:p w14:paraId="3DD6298A" w14:textId="77777777" w:rsidR="00222590" w:rsidRDefault="00802A1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5.2</m:t>
              </m:r>
            </m:e>
          </m:d>
        </m:oMath>
      </m:oMathPara>
    </w:p>
    <w:p w14:paraId="5C045F09" w14:textId="77777777" w:rsidR="00222590" w:rsidRDefault="006A0008">
      <w:pPr>
        <w:pStyle w:val="FirstParagraph"/>
      </w:pPr>
      <w:r>
        <w:t>Typically, the samples with known concentrations in ten-fold serial dilutions are used to estimate calibration or standard curves for the reactions; The following represents a simplification of Equation (5.2) using two ten-fold dilutions:</w:t>
      </w:r>
    </w:p>
    <w:p w14:paraId="2EBEB62F" w14:textId="77777777" w:rsidR="00222590" w:rsidRDefault="006A0008">
      <w:pPr>
        <w:pStyle w:val="BodyText"/>
      </w:pPr>
      <m:oMathPara>
        <m:oMathParaPr>
          <m:jc m:val="center"/>
        </m:oMathParaPr>
        <m:oMath>
          <m:r>
            <w:rPr>
              <w:rFonts w:ascii="Cambria Math" w:hAnsi="Cambria Math"/>
            </w:rPr>
            <m:t>10</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5.3</m:t>
              </m:r>
            </m:e>
          </m:d>
        </m:oMath>
      </m:oMathPara>
    </w:p>
    <w:p w14:paraId="656001B6" w14:textId="77777777" w:rsidR="00222590" w:rsidRDefault="006A0008">
      <w:pPr>
        <w:pStyle w:val="FirstParagraph"/>
      </w:pPr>
      <w:r>
        <w:t>Solving Equation (5.3) yields</w:t>
      </w:r>
    </w:p>
    <w:p w14:paraId="2F2E9EC0" w14:textId="77777777" w:rsidR="00222590" w:rsidRDefault="006A0008">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10</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3.322</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5.4</m:t>
              </m:r>
            </m:e>
          </m:d>
        </m:oMath>
      </m:oMathPara>
    </w:p>
    <w:p w14:paraId="2A8CFA5A" w14:textId="77777777" w:rsidR="00222590" w:rsidRDefault="006A0008">
      <w:pPr>
        <w:pStyle w:val="FirstParagraph"/>
      </w:pPr>
      <w:r>
        <w:t>showing that under a perfectly efficient doubling reaction, the difference in the number of amplification rounds between any two ten-fold dilutions should be approximately 3.322.</w:t>
      </w:r>
    </w:p>
    <w:p w14:paraId="7D6D16EC" w14:textId="51F166C6" w:rsidR="00222590" w:rsidRDefault="006A0008">
      <w:pPr>
        <w:pStyle w:val="BodyText"/>
      </w:pPr>
      <w:r>
        <w:t>This known value can thusly be used to calculate the reaction’s efficiency</w:t>
      </w:r>
      <w:r w:rsidR="00BC5255">
        <w:t>,</w:t>
      </w:r>
    </w:p>
    <w:p w14:paraId="5D155FD5" w14:textId="77777777" w:rsidR="00222590" w:rsidRDefault="006A0008">
      <w:pPr>
        <w:pStyle w:val="BodyText"/>
      </w:pPr>
      <m:oMathPara>
        <m:oMathParaPr>
          <m:jc m:val="center"/>
        </m:oMathParaPr>
        <m:oMath>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5.5</m:t>
              </m:r>
            </m:e>
          </m:d>
        </m:oMath>
      </m:oMathPara>
    </w:p>
    <w:p w14:paraId="180A5136" w14:textId="3500A11B" w:rsidR="00222590" w:rsidRDefault="006A0008">
      <w:pPr>
        <w:pStyle w:val="FirstParagraph"/>
      </w:pPr>
      <w:r>
        <w:t>Altogether, this framework can be used to convert RT-qPCR output Ct values to an absolute concentration of genetic material.</w:t>
      </w:r>
    </w:p>
    <w:p w14:paraId="74316737" w14:textId="77777777" w:rsidR="00BC5255" w:rsidRPr="00BC5255" w:rsidRDefault="00BC5255" w:rsidP="00BC5255">
      <w:pPr>
        <w:pStyle w:val="BodyText"/>
      </w:pPr>
    </w:p>
    <w:p w14:paraId="5EDA4E7F" w14:textId="77777777" w:rsidR="00222590" w:rsidRDefault="006A0008">
      <w:pPr>
        <w:pStyle w:val="Heading3"/>
      </w:pPr>
      <w:bookmarkStart w:id="62" w:name="fitting-standard-curves"/>
      <w:bookmarkEnd w:id="61"/>
      <w:r>
        <w:rPr>
          <w:rStyle w:val="SectionNumber"/>
        </w:rPr>
        <w:lastRenderedPageBreak/>
        <w:t>5.1.2</w:t>
      </w:r>
      <w:r>
        <w:tab/>
        <w:t>Fitting Standard Curves</w:t>
      </w:r>
    </w:p>
    <w:p w14:paraId="78023BB8" w14:textId="77777777" w:rsidR="00222590" w:rsidRDefault="006A0008">
      <w:pPr>
        <w:pStyle w:val="FirstParagraph"/>
      </w:pPr>
      <w:r>
        <w:t>The standard curves are fit to the data using linear regression of cycle threshold on base 10 logarithm of the known quantity of substrate:</w:t>
      </w:r>
    </w:p>
    <w:p w14:paraId="08B9FD08" w14:textId="77777777" w:rsidR="00222590" w:rsidRDefault="006A0008">
      <w:pPr>
        <w:pStyle w:val="BodyText"/>
      </w:pPr>
      <m:oMathPara>
        <m:oMathParaPr>
          <m:jc m:val="center"/>
        </m:oMathParaPr>
        <m:oMath>
          <m:r>
            <w:rPr>
              <w:rFonts w:ascii="Cambria Math" w:hAnsi="Cambria Math"/>
            </w:rPr>
            <m:t>Ct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quantity</m:t>
              </m:r>
            </m:e>
          </m:d>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5.6</m:t>
              </m:r>
            </m:e>
          </m:d>
        </m:oMath>
      </m:oMathPara>
    </w:p>
    <w:p w14:paraId="622CC0B2" w14:textId="77777777" w:rsidR="00222590" w:rsidRDefault="006A0008">
      <w:pPr>
        <w:pStyle w:val="FirstParagraph"/>
      </w:pPr>
      <w:r>
        <w:t>Figure 5.1 shows fit lines for each repetition of the standard curve calibration experiments, highlighting the mean of all fits (grey) and the single results chosen to represent the reaction (black line for fit line, black circles for data points) for both viral sequence targets, N1 (A) and N2 (B). Appendix 12 has a more extensive description of each of the standard curve fits from the many experimental repetitions (denoted with CN=collection number).</w:t>
      </w:r>
    </w:p>
    <w:p w14:paraId="69E94D9E" w14:textId="77777777" w:rsidR="00222590" w:rsidRDefault="006A0008">
      <w:pPr>
        <w:pStyle w:val="CaptionedFigure"/>
      </w:pPr>
      <w:r>
        <w:rPr>
          <w:noProof/>
        </w:rPr>
        <w:lastRenderedPageBreak/>
        <w:drawing>
          <wp:inline distT="0" distB="0" distL="0" distR="0" wp14:anchorId="2FF6EACB" wp14:editId="2E9A2A84">
            <wp:extent cx="5334000" cy="6000750"/>
            <wp:effectExtent l="0" t="0" r="0" b="0"/>
            <wp:docPr id="10" name="Picture" descr="Figure 5.1: RT-qPCR Standard Curves for Viral Sequence Targets, N1 &amp; N2"/>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sc-plots-1.png"/>
                    <pic:cNvPicPr>
                      <a:picLocks noChangeAspect="1" noChangeArrowheads="1"/>
                    </pic:cNvPicPr>
                  </pic:nvPicPr>
                  <pic:blipFill>
                    <a:blip r:embed="rId20"/>
                    <a:stretch>
                      <a:fillRect/>
                    </a:stretch>
                  </pic:blipFill>
                  <pic:spPr bwMode="auto">
                    <a:xfrm>
                      <a:off x="0" y="0"/>
                      <a:ext cx="5334000" cy="6000750"/>
                    </a:xfrm>
                    <a:prstGeom prst="rect">
                      <a:avLst/>
                    </a:prstGeom>
                    <a:noFill/>
                    <a:ln w="9525">
                      <a:noFill/>
                      <a:headEnd/>
                      <a:tailEnd/>
                    </a:ln>
                  </pic:spPr>
                </pic:pic>
              </a:graphicData>
            </a:graphic>
          </wp:inline>
        </w:drawing>
      </w:r>
    </w:p>
    <w:p w14:paraId="3653A840" w14:textId="2651A417" w:rsidR="00222590" w:rsidRDefault="006A0008">
      <w:pPr>
        <w:pStyle w:val="ImageCaption"/>
      </w:pPr>
      <w:r>
        <w:t>Figure 5.1: RT-qPCR Standard Curves for Viral Sequence Targets, N1 &amp; N2</w:t>
      </w:r>
    </w:p>
    <w:p w14:paraId="2510CA9E" w14:textId="77777777" w:rsidR="00BC5255" w:rsidRDefault="00BC5255">
      <w:pPr>
        <w:pStyle w:val="ImageCaption"/>
      </w:pPr>
    </w:p>
    <w:p w14:paraId="426A70C6" w14:textId="77777777" w:rsidR="00222590" w:rsidRDefault="006A0008">
      <w:pPr>
        <w:pStyle w:val="Heading3"/>
      </w:pPr>
      <w:bookmarkStart w:id="63" w:name="X3e2aaee61139544de6e0d097f119f0f570e4d53"/>
      <w:bookmarkEnd w:id="62"/>
      <w:r>
        <w:rPr>
          <w:rStyle w:val="SectionNumber"/>
        </w:rPr>
        <w:t>5.1.3</w:t>
      </w:r>
      <w:r>
        <w:tab/>
        <w:t>Calculating Sample Concentrations using Calibrated Standard Curves and Reaction Dilutions</w:t>
      </w:r>
    </w:p>
    <w:p w14:paraId="08752763" w14:textId="77777777" w:rsidR="00222590" w:rsidRDefault="006A0008">
      <w:pPr>
        <w:pStyle w:val="FirstParagraph"/>
      </w:pPr>
      <w:r>
        <w:t>Now with the fit lines to the standard curve data, we can use the values from the intercepts and the slopes to convert cycle threshold values to the original sample concentration:</w:t>
      </w:r>
    </w:p>
    <w:p w14:paraId="1174B112" w14:textId="77777777" w:rsidR="00222590" w:rsidRDefault="006A0008">
      <w:pPr>
        <w:pStyle w:val="BodyText"/>
      </w:pPr>
      <m:oMathPara>
        <m:oMathParaPr>
          <m:jc m:val="center"/>
        </m:oMathParaPr>
        <m:oMath>
          <m:r>
            <w:rPr>
              <w:rFonts w:ascii="Cambria Math" w:hAnsi="Cambria Math"/>
            </w:rPr>
            <m:t>Quantity</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num>
                <m:den>
                  <m:sSub>
                    <m:sSubPr>
                      <m:ctrlPr>
                        <w:rPr>
                          <w:rFonts w:ascii="Cambria Math" w:hAnsi="Cambria Math"/>
                        </w:rPr>
                      </m:ctrlPr>
                    </m:sSubPr>
                    <m:e>
                      <m:r>
                        <w:rPr>
                          <w:rFonts w:ascii="Cambria Math" w:hAnsi="Cambria Math"/>
                        </w:rPr>
                        <m:t>β</m:t>
                      </m:r>
                    </m:e>
                    <m:sub>
                      <m:r>
                        <w:rPr>
                          <w:rFonts w:ascii="Cambria Math" w:hAnsi="Cambria Math"/>
                        </w:rPr>
                        <m:t>1</m:t>
                      </m:r>
                    </m:sub>
                  </m:sSub>
                </m:den>
              </m:f>
            </m:sup>
          </m:sSup>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5.7</m:t>
              </m:r>
            </m:e>
          </m:d>
        </m:oMath>
      </m:oMathPara>
    </w:p>
    <w:p w14:paraId="44B9CA8B" w14:textId="77777777" w:rsidR="00222590" w:rsidRDefault="006A0008">
      <w:pPr>
        <w:pStyle w:val="FirstParagraph"/>
      </w:pPr>
      <w:r>
        <w:lastRenderedPageBreak/>
        <w:t>a rearrangement of Equation (5.6)). Substituting our fit estimates for the intercept and slopes, we have</w:t>
      </w:r>
    </w:p>
    <w:p w14:paraId="269C0985" w14:textId="77777777" w:rsidR="00222590" w:rsidRDefault="00802A1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Quantit</m:t>
                </m:r>
                <m:sSub>
                  <m:sSubPr>
                    <m:ctrlPr>
                      <w:rPr>
                        <w:rFonts w:ascii="Cambria Math" w:hAnsi="Cambria Math"/>
                      </w:rPr>
                    </m:ctrlPr>
                  </m:sSubPr>
                  <m:e>
                    <m:r>
                      <w:rPr>
                        <w:rFonts w:ascii="Cambria Math" w:hAnsi="Cambria Math"/>
                      </w:rPr>
                      <m:t>y</m:t>
                    </m:r>
                  </m:e>
                  <m:sub>
                    <m:r>
                      <w:rPr>
                        <w:rFonts w:ascii="Cambria Math" w:hAnsi="Cambria Math"/>
                      </w:rPr>
                      <m:t>N1</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r>
                          <w:rPr>
                            <w:rFonts w:ascii="Cambria Math" w:hAnsi="Cambria Math"/>
                          </w:rPr>
                          <m:t>34.008</m:t>
                        </m:r>
                      </m:num>
                      <m:den>
                        <m:r>
                          <m:rPr>
                            <m:sty m:val="p"/>
                          </m:rPr>
                          <w:rPr>
                            <w:rFonts w:ascii="Cambria Math" w:hAnsi="Cambria Math"/>
                          </w:rPr>
                          <m:t>-</m:t>
                        </m:r>
                        <m:r>
                          <w:rPr>
                            <w:rFonts w:ascii="Cambria Math" w:hAnsi="Cambria Math"/>
                          </w:rPr>
                          <m:t>3.3890</m:t>
                        </m:r>
                      </m:den>
                    </m:f>
                  </m:sup>
                </m:sSup>
                <m:r>
                  <m:rPr>
                    <m:sty m:val="p"/>
                  </m:rPr>
                  <w:rPr>
                    <w:rFonts w:ascii="Cambria Math" w:hAnsi="Cambria Math"/>
                  </w:rPr>
                  <m:t>,</m:t>
                </m:r>
              </m:e>
            </m:mr>
            <m:mr>
              <m:e/>
              <m:e>
                <m:r>
                  <w:rPr>
                    <w:rFonts w:ascii="Cambria Math" w:hAnsi="Cambria Math"/>
                  </w:rPr>
                  <m:t>Quantit</m:t>
                </m:r>
                <m:sSub>
                  <m:sSubPr>
                    <m:ctrlPr>
                      <w:rPr>
                        <w:rFonts w:ascii="Cambria Math" w:hAnsi="Cambria Math"/>
                      </w:rPr>
                    </m:ctrlPr>
                  </m:sSubPr>
                  <m:e>
                    <m:r>
                      <w:rPr>
                        <w:rFonts w:ascii="Cambria Math" w:hAnsi="Cambria Math"/>
                      </w:rPr>
                      <m:t>y</m:t>
                    </m:r>
                  </m:e>
                  <m:sub>
                    <m:r>
                      <w:rPr>
                        <w:rFonts w:ascii="Cambria Math" w:hAnsi="Cambria Math"/>
                      </w:rPr>
                      <m:t>N2</m:t>
                    </m:r>
                  </m:sub>
                </m:sSub>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f>
                      <m:fPr>
                        <m:ctrlPr>
                          <w:rPr>
                            <w:rFonts w:ascii="Cambria Math" w:hAnsi="Cambria Math"/>
                          </w:rPr>
                        </m:ctrlPr>
                      </m:fPr>
                      <m:num>
                        <m:r>
                          <w:rPr>
                            <w:rFonts w:ascii="Cambria Math" w:hAnsi="Cambria Math"/>
                          </w:rPr>
                          <m:t>Ct</m:t>
                        </m:r>
                        <m:r>
                          <m:rPr>
                            <m:sty m:val="p"/>
                          </m:rPr>
                          <w:rPr>
                            <w:rFonts w:ascii="Cambria Math" w:hAnsi="Cambria Math"/>
                          </w:rPr>
                          <m:t>-</m:t>
                        </m:r>
                        <m:r>
                          <w:rPr>
                            <w:rFonts w:ascii="Cambria Math" w:hAnsi="Cambria Math"/>
                          </w:rPr>
                          <m:t>32.416</m:t>
                        </m:r>
                      </m:num>
                      <m:den>
                        <m:r>
                          <m:rPr>
                            <m:sty m:val="p"/>
                          </m:rPr>
                          <w:rPr>
                            <w:rFonts w:ascii="Cambria Math" w:hAnsi="Cambria Math"/>
                          </w:rPr>
                          <m:t>-</m:t>
                        </m:r>
                        <m:r>
                          <w:rPr>
                            <w:rFonts w:ascii="Cambria Math" w:hAnsi="Cambria Math"/>
                          </w:rPr>
                          <m:t>3.3084</m:t>
                        </m:r>
                      </m:den>
                    </m:f>
                  </m:sup>
                </m:sSup>
                <m:r>
                  <m:rPr>
                    <m:sty m:val="p"/>
                  </m:rPr>
                  <w:rPr>
                    <w:rFonts w:ascii="Cambria Math" w:hAnsi="Cambria Math"/>
                  </w:rPr>
                  <m:t>,</m:t>
                </m:r>
              </m:e>
            </m:mr>
          </m:m>
          <m:r>
            <w:rPr>
              <w:rFonts w:ascii="Cambria Math" w:hAnsi="Cambria Math"/>
            </w:rPr>
            <m:t>  </m:t>
          </m:r>
          <m:d>
            <m:dPr>
              <m:ctrlPr>
                <w:rPr>
                  <w:rFonts w:ascii="Cambria Math" w:hAnsi="Cambria Math"/>
                </w:rPr>
              </m:ctrlPr>
            </m:dPr>
            <m:e>
              <m:r>
                <w:rPr>
                  <w:rFonts w:ascii="Cambria Math" w:hAnsi="Cambria Math"/>
                </w:rPr>
                <m:t>5.8</m:t>
              </m:r>
            </m:e>
          </m:d>
        </m:oMath>
      </m:oMathPara>
    </w:p>
    <w:p w14:paraId="4B25F0AF" w14:textId="2C75E45E" w:rsidR="00222590" w:rsidRDefault="006A0008">
      <w:pPr>
        <w:pStyle w:val="FirstParagraph"/>
      </w:pPr>
      <w:proofErr w:type="gramStart"/>
      <w:r>
        <w:t>for</w:t>
      </w:r>
      <w:proofErr w:type="gramEnd"/>
      <w:r>
        <w:t xml:space="preserve"> </w:t>
      </w:r>
      <w:del w:id="64" w:author="Stephen Lynn Rathbun" w:date="2021-05-03T12:39:00Z">
        <w:r w:rsidDel="00FA046E">
          <w:delText xml:space="preserve">both </w:delText>
        </w:r>
      </w:del>
      <w:ins w:id="65" w:author="Stephen Lynn Rathbun" w:date="2021-05-03T12:39:00Z">
        <w:r w:rsidR="00FA046E">
          <w:t>the</w:t>
        </w:r>
        <w:r w:rsidR="00FA046E">
          <w:t xml:space="preserve"> </w:t>
        </w:r>
      </w:ins>
      <w:r>
        <w:t xml:space="preserve">viral sequence targets, N1 and N2, respectively. The concentrations yielded from Equation (5.8) would be in units </w:t>
      </w:r>
      <m:oMath>
        <m:r>
          <w:rPr>
            <w:rFonts w:ascii="Cambria Math" w:hAnsi="Cambria Math"/>
          </w:rPr>
          <m:t>copies per μL of reaction</m:t>
        </m:r>
      </m:oMath>
      <w:r>
        <w:t xml:space="preserve">. We need to take into consideration the dilution scheme (Equation (4.1)) to have the units be simply </w:t>
      </w:r>
      <m:oMath>
        <m:r>
          <w:rPr>
            <w:rFonts w:ascii="Cambria Math" w:hAnsi="Cambria Math"/>
          </w:rPr>
          <m:t>copies per μL</m:t>
        </m:r>
      </m:oMath>
      <w:r>
        <w:t>.</w:t>
      </w:r>
    </w:p>
    <w:p w14:paraId="098F3A5A" w14:textId="77777777" w:rsidR="00222590" w:rsidRDefault="006A0008">
      <w:pPr>
        <w:pStyle w:val="Heading2"/>
      </w:pPr>
      <w:bookmarkStart w:id="66" w:name="_Toc70865373"/>
      <w:bookmarkStart w:id="67" w:name="Xb04b213d7d8184acf84566de5dc64d96537d368"/>
      <w:bookmarkEnd w:id="60"/>
      <w:bookmarkEnd w:id="63"/>
      <w:r>
        <w:rPr>
          <w:rStyle w:val="SectionNumber"/>
        </w:rPr>
        <w:t>5.2</w:t>
      </w:r>
      <w:r>
        <w:tab/>
        <w:t>Data Adjustment using Limits of Detection and Quantification</w:t>
      </w:r>
      <w:bookmarkEnd w:id="66"/>
    </w:p>
    <w:p w14:paraId="56BE3AD4" w14:textId="00905BA4" w:rsidR="00222590" w:rsidRDefault="006A0008">
      <w:pPr>
        <w:pStyle w:val="FirstParagraph"/>
      </w:pPr>
      <w:r>
        <w:t>It is relatively common to use the limit of detection or some fraction thereof to replace undetermined results within the data. For the purposes of this analysis we will use a generic approach to replace the missing results (or those that fall below the estimated LOD) with half of the LOD value (i.e., LOD / 2). Similarly, we will replace those values that fall between the LOD and LOQ with half of the LOQ value (i.e., LOQ / 2). Figure 5.2 shows the histograms of the natural logarithm of estimated copies per microliter before (panels A and B) and after (panels C and D) replacing the values as previously described. Similar to Figure 4.8, the histograms in panels A and B of Figure 5.2 show that the data deviate from a normal distribution, even after the normalizing natural logarithm transformation. Also similar, we can observe the points</w:t>
      </w:r>
      <w:del w:id="68" w:author="Stephen Lynn Rathbun" w:date="2021-05-03T12:40:00Z">
        <w:r w:rsidDel="00FA046E">
          <w:delText xml:space="preserve"> points</w:delText>
        </w:r>
      </w:del>
      <w:r>
        <w:t xml:space="preserve"> of interest within the distribution that indicate limits of detection and quantification (highlighted with the vertical bars). Panels C and D of Figure 5.2 show these same histograms after the data were adjusted using the LODs and LOQs. Note that, due to the extensive missingness, the replaced values dominate the distribution</w:t>
      </w:r>
      <w:ins w:id="69" w:author="Stephen Lynn Rathbun" w:date="2021-05-03T12:40:00Z">
        <w:r w:rsidR="00FA046E">
          <w:t>s</w:t>
        </w:r>
      </w:ins>
      <w:r>
        <w:t>.</w:t>
      </w:r>
    </w:p>
    <w:p w14:paraId="6BF07422" w14:textId="77777777" w:rsidR="00222590" w:rsidRDefault="006A0008">
      <w:pPr>
        <w:pStyle w:val="CaptionedFigure"/>
      </w:pPr>
      <w:r>
        <w:rPr>
          <w:noProof/>
        </w:rPr>
        <w:lastRenderedPageBreak/>
        <w:drawing>
          <wp:inline distT="0" distB="0" distL="0" distR="0" wp14:anchorId="6B5DC957" wp14:editId="08020213">
            <wp:extent cx="5334000" cy="6000750"/>
            <wp:effectExtent l="0" t="0" r="0" b="0"/>
            <wp:docPr id="11" name="Picture" descr="Figure 5.2: (ref:copy-hist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b-and-a-1.png"/>
                    <pic:cNvPicPr>
                      <a:picLocks noChangeAspect="1" noChangeArrowheads="1"/>
                    </pic:cNvPicPr>
                  </pic:nvPicPr>
                  <pic:blipFill>
                    <a:blip r:embed="rId21"/>
                    <a:stretch>
                      <a:fillRect/>
                    </a:stretch>
                  </pic:blipFill>
                  <pic:spPr bwMode="auto">
                    <a:xfrm>
                      <a:off x="0" y="0"/>
                      <a:ext cx="5334000" cy="6000750"/>
                    </a:xfrm>
                    <a:prstGeom prst="rect">
                      <a:avLst/>
                    </a:prstGeom>
                    <a:noFill/>
                    <a:ln w="9525">
                      <a:noFill/>
                      <a:headEnd/>
                      <a:tailEnd/>
                    </a:ln>
                  </pic:spPr>
                </pic:pic>
              </a:graphicData>
            </a:graphic>
          </wp:inline>
        </w:drawing>
      </w:r>
    </w:p>
    <w:p w14:paraId="02A43298" w14:textId="5C8FCDDF" w:rsidR="00222590" w:rsidRDefault="006A0008">
      <w:pPr>
        <w:pStyle w:val="ImageCaption"/>
      </w:pPr>
      <w:r>
        <w:t xml:space="preserve">Figure 5.2: </w:t>
      </w:r>
      <w:r w:rsidR="00BC5255" w:rsidRPr="00BC5255">
        <w:t>Histograms of the Natural Logarithm of Sample Viral Sequence Copy Concentrations. Panels A and B show the histograms for N1 and N2, respectively, before any adjustments were made. Panels C and D show the histograms for N1 and N2, respectively, after values which were either undetermined or fell below the LOD were replaced with half of the LOD and, similarly, values which fell between the LOD and LOQ were replaced with half of the LOQ.</w:t>
      </w:r>
    </w:p>
    <w:p w14:paraId="7035969B" w14:textId="77777777" w:rsidR="00222590" w:rsidRDefault="006A0008">
      <w:r>
        <w:br w:type="page"/>
      </w:r>
    </w:p>
    <w:p w14:paraId="52DFAAA7" w14:textId="77777777" w:rsidR="00222590" w:rsidRDefault="006A0008">
      <w:pPr>
        <w:pStyle w:val="Heading1"/>
      </w:pPr>
      <w:bookmarkStart w:id="70" w:name="_Toc70865374"/>
      <w:bookmarkStart w:id="71" w:name="deconvolution"/>
      <w:bookmarkEnd w:id="58"/>
      <w:bookmarkEnd w:id="67"/>
      <w:r>
        <w:rPr>
          <w:rStyle w:val="SectionNumber"/>
        </w:rPr>
        <w:lastRenderedPageBreak/>
        <w:t>6</w:t>
      </w:r>
      <w:r>
        <w:tab/>
        <w:t>Wiping away Convolution</w:t>
      </w:r>
      <w:bookmarkEnd w:id="70"/>
    </w:p>
    <w:p w14:paraId="69A29A43" w14:textId="77777777" w:rsidR="00222590" w:rsidRDefault="006A0008">
      <w:pPr>
        <w:pStyle w:val="FirstParagraph"/>
      </w:pPr>
      <w:r>
        <w:t>There are certain inherent flaws within most, if not all, infectious disease surveillance systems. Perhaps the most well-known is the discrepancy between the times a case is reported through the surveillance system and the times that person is potentially infectious and transmitting. These discrepancies leave public health professionals with an imperfect understanding of the true epidemic curve.</w:t>
      </w:r>
    </w:p>
    <w:p w14:paraId="1E04F520" w14:textId="77777777" w:rsidR="00222590" w:rsidRDefault="006A0008">
      <w:pPr>
        <w:pStyle w:val="BodyText"/>
      </w:pPr>
      <w:r>
        <w:t>The data available for COVID-19 cases for Georgia attempt to overcome this issue. In addition to the more widely available time series of cases by date of report, the Georgia Department of Public Health has also included time series of cases by the date of symptom onset. This subtle difference has a meaningful rationale as it would better demarcate the times at which the cases were potentially infectious and contributing to transmission. Similarly, this would give us a better glimpse at the times at which cases were shedding into their environment. However, the data documentation indicates that the dates correspond to the date of symptom onset only when that information is available and, otherwise, refer to dates of positive specimen collection. A date of positive specimen collection may still be preferable to report date, but it is likely there still exists some discrepancy with that of the true transmissible period.</w:t>
      </w:r>
    </w:p>
    <w:p w14:paraId="3F3C9EF9" w14:textId="60ED62C6" w:rsidR="00222590" w:rsidRDefault="006A0008">
      <w:pPr>
        <w:pStyle w:val="BodyText"/>
      </w:pPr>
      <w:r>
        <w:t>Figure 6.1 shows the epidemic curve for Athens-Clarke County with cases by dates of report and symptom onset, and PCR positive tests by date of specimen collection. These data are complete from 01 February 2020 to 08 February 2021 and have records for cases totaling 11468, 11451, and 11821, respectively for cases by report date, symptom onset date, and date of specimen collection.</w:t>
      </w:r>
    </w:p>
    <w:p w14:paraId="13AB81D7" w14:textId="77777777" w:rsidR="00222590" w:rsidRDefault="006A0008">
      <w:pPr>
        <w:pStyle w:val="BodyText"/>
      </w:pPr>
      <w:r>
        <w:t>The difference in the curves is slight, but left shifts are notable. That is, the curve for cases by report date lags behind the curve for PCR positive cases by date of specimen collection which, in turn, lags behind the curve for cases by symptom onset date.</w:t>
      </w:r>
    </w:p>
    <w:p w14:paraId="35A0BE3E" w14:textId="77777777" w:rsidR="00222590" w:rsidRDefault="006A0008">
      <w:pPr>
        <w:pStyle w:val="CaptionedFigure"/>
      </w:pPr>
      <w:r>
        <w:rPr>
          <w:noProof/>
        </w:rPr>
        <w:lastRenderedPageBreak/>
        <w:drawing>
          <wp:inline distT="0" distB="0" distL="0" distR="0" wp14:anchorId="501642EE" wp14:editId="01128EDD">
            <wp:extent cx="5334000" cy="6000750"/>
            <wp:effectExtent l="0" t="0" r="0" b="0"/>
            <wp:docPr id="12" name="Picture" descr="Figure 6.1: Epidemic Curve of COVID-19 in Athens-Clarke County, GA, USA"/>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1.png"/>
                    <pic:cNvPicPr>
                      <a:picLocks noChangeAspect="1" noChangeArrowheads="1"/>
                    </pic:cNvPicPr>
                  </pic:nvPicPr>
                  <pic:blipFill>
                    <a:blip r:embed="rId22"/>
                    <a:stretch>
                      <a:fillRect/>
                    </a:stretch>
                  </pic:blipFill>
                  <pic:spPr bwMode="auto">
                    <a:xfrm>
                      <a:off x="0" y="0"/>
                      <a:ext cx="5334000" cy="6000750"/>
                    </a:xfrm>
                    <a:prstGeom prst="rect">
                      <a:avLst/>
                    </a:prstGeom>
                    <a:noFill/>
                    <a:ln w="9525">
                      <a:noFill/>
                      <a:headEnd/>
                      <a:tailEnd/>
                    </a:ln>
                  </pic:spPr>
                </pic:pic>
              </a:graphicData>
            </a:graphic>
          </wp:inline>
        </w:drawing>
      </w:r>
    </w:p>
    <w:p w14:paraId="72AF1FA5" w14:textId="0DF32A7D" w:rsidR="00222590" w:rsidRDefault="006A0008">
      <w:pPr>
        <w:pStyle w:val="ImageCaption"/>
      </w:pPr>
      <w:r>
        <w:t>Figure 6.1: Epidemic Curve of COVID-19 in Athens-Clarke County, GA, USA</w:t>
      </w:r>
    </w:p>
    <w:p w14:paraId="44B1A7BF" w14:textId="77777777" w:rsidR="00BC5255" w:rsidRDefault="00BC5255">
      <w:pPr>
        <w:pStyle w:val="ImageCaption"/>
      </w:pPr>
    </w:p>
    <w:p w14:paraId="435DF5F3" w14:textId="0E91D8DB" w:rsidR="00222590" w:rsidRDefault="006A0008">
      <w:pPr>
        <w:pStyle w:val="Heading2"/>
      </w:pPr>
      <w:bookmarkStart w:id="72" w:name="_Toc70865375"/>
      <w:bookmarkStart w:id="73" w:name="X3b0f6ba94350876b24b6c5753705c3efb954238"/>
      <w:r>
        <w:rPr>
          <w:rStyle w:val="SectionNumber"/>
        </w:rPr>
        <w:t>6.1</w:t>
      </w:r>
      <w:r>
        <w:tab/>
        <w:t xml:space="preserve">Comparing Deconvoluted Case Counts by Report Date to Case Counts </w:t>
      </w:r>
      <w:r w:rsidR="00BC5255">
        <w:t>b</w:t>
      </w:r>
      <w:r>
        <w:t>y Symptom Onset Date</w:t>
      </w:r>
      <w:bookmarkEnd w:id="72"/>
    </w:p>
    <w:p w14:paraId="06B1529B" w14:textId="77777777" w:rsidR="00222590" w:rsidRDefault="006A0008">
      <w:pPr>
        <w:pStyle w:val="FirstParagraph"/>
      </w:pPr>
      <w:r>
        <w:t xml:space="preserve">The case counts by report date are essentially a </w:t>
      </w:r>
      <w:r>
        <w:rPr>
          <w:i/>
          <w:iCs/>
        </w:rPr>
        <w:t>convolution</w:t>
      </w:r>
      <w:r>
        <w:t xml:space="preserve"> of the underlying true epidemic curve and the distribution of times between true and reported infection dates. If we have an understanding of the distribution of these delays (i.e., how likely a delay of </w:t>
      </w:r>
      <w:r>
        <w:rPr>
          <w:i/>
          <w:iCs/>
        </w:rPr>
        <w:t>n</w:t>
      </w:r>
      <w:r>
        <w:t xml:space="preserve"> amount of time is), then we can use a method of deconvolution to attempt to remove the delays from the data. The </w:t>
      </w:r>
      <w:r>
        <w:rPr>
          <w:rStyle w:val="VerbatimChar"/>
        </w:rPr>
        <w:t>incidental</w:t>
      </w:r>
      <w:r>
        <w:t xml:space="preserve"> package of R</w:t>
      </w:r>
      <w:hyperlink w:anchor="ref-R-incidental">
        <w:r>
          <w:rPr>
            <w:rStyle w:val="Hyperlink"/>
            <w:vertAlign w:val="superscript"/>
          </w:rPr>
          <w:t>5</w:t>
        </w:r>
      </w:hyperlink>
      <w:r>
        <w:t xml:space="preserve"> uses an empirical Bayes estimation method to </w:t>
      </w:r>
      <w:r>
        <w:lastRenderedPageBreak/>
        <w:t xml:space="preserve">accomplish this. Furthermore, the package also has a given delay distribution for COVID-19 (Figure 6.2). This delay distribution was estimated using information on the distribution of the incubation period from </w:t>
      </w:r>
      <w:hyperlink r:id="rId23">
        <w:r>
          <w:rPr>
            <w:rStyle w:val="Hyperlink"/>
          </w:rPr>
          <w:t>Lauer et al, 2020</w:t>
        </w:r>
      </w:hyperlink>
      <w:r>
        <w:t xml:space="preserve"> and reporting delays after symptom onset from </w:t>
      </w:r>
      <w:hyperlink r:id="rId24">
        <w:r>
          <w:rPr>
            <w:rStyle w:val="Hyperlink"/>
          </w:rPr>
          <w:t>Florida case listings</w:t>
        </w:r>
      </w:hyperlink>
      <w:r>
        <w:t>. I was unable to find any associated peer-reviewed publications using this delay distribution.</w:t>
      </w:r>
    </w:p>
    <w:p w14:paraId="5BBACA4A" w14:textId="77777777" w:rsidR="00222590" w:rsidRDefault="006A0008">
      <w:pPr>
        <w:pStyle w:val="CaptionedFigure"/>
      </w:pPr>
      <w:r>
        <w:rPr>
          <w:noProof/>
        </w:rPr>
        <w:drawing>
          <wp:inline distT="0" distB="0" distL="0" distR="0" wp14:anchorId="3FFF6510" wp14:editId="43D4FA2B">
            <wp:extent cx="5334000" cy="3000375"/>
            <wp:effectExtent l="0" t="0" r="0" b="0"/>
            <wp:docPr id="13" name="Picture" descr="Figure 6.2: Incidental Package Delay Distribution for COVID-19"/>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delay-dist-1.png"/>
                    <pic:cNvPicPr>
                      <a:picLocks noChangeAspect="1" noChangeArrowheads="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14:paraId="27EF6BC0" w14:textId="77777777" w:rsidR="00222590" w:rsidRDefault="006A0008">
      <w:pPr>
        <w:pStyle w:val="ImageCaption"/>
      </w:pPr>
      <w:r>
        <w:t>Figure 6.2: Incidental Package Delay Distribution for COVID-19</w:t>
      </w:r>
    </w:p>
    <w:p w14:paraId="270569B0" w14:textId="77777777" w:rsidR="00222590" w:rsidRDefault="006A0008">
      <w:pPr>
        <w:pStyle w:val="BodyText"/>
      </w:pPr>
      <w:r>
        <w:t xml:space="preserve">The estimation procedure for the deconvoluted incidence curve includes the fitting of splines to the convoluted data using Poisson basis functions for a regularized Poisson likelihood function. Therefore, it is necessary to specify the number of knots for the splines fits and a hyperparameter, </w:t>
      </w:r>
      <m:oMath>
        <m:r>
          <w:rPr>
            <w:rFonts w:ascii="Cambria Math" w:hAnsi="Cambria Math"/>
          </w:rPr>
          <m:t>λ</m:t>
        </m:r>
      </m:oMath>
      <w:r>
        <w:t xml:space="preserve">, for the regularization. A vector of potential values is explored for both the numbers of knots and the hyperparameter and the algorithm used by the </w:t>
      </w:r>
      <w:r>
        <w:rPr>
          <w:rStyle w:val="VerbatimChar"/>
        </w:rPr>
        <w:t>incidental</w:t>
      </w:r>
      <w:r>
        <w:t xml:space="preserve"> package selects the best performing vales based on AIC for spline knots and validation likelihood for lambda. Additional information on the </w:t>
      </w:r>
      <w:r>
        <w:rPr>
          <w:rStyle w:val="VerbatimChar"/>
        </w:rPr>
        <w:t>incidental</w:t>
      </w:r>
      <w:r>
        <w:t xml:space="preserve"> package may be found on its </w:t>
      </w:r>
      <w:hyperlink r:id="rId26">
        <w:r>
          <w:rPr>
            <w:rStyle w:val="Hyperlink"/>
          </w:rPr>
          <w:t>CRAN webpage</w:t>
        </w:r>
      </w:hyperlink>
      <w:r>
        <w:t xml:space="preserve"> or within the built-in help </w:t>
      </w:r>
      <w:proofErr w:type="gramStart"/>
      <w:r>
        <w:t xml:space="preserve">documentation </w:t>
      </w:r>
      <w:r>
        <w:rPr>
          <w:rStyle w:val="VerbatimChar"/>
        </w:rPr>
        <w:t>?</w:t>
      </w:r>
      <w:proofErr w:type="gramEnd"/>
      <w:r>
        <w:rPr>
          <w:rStyle w:val="VerbatimChar"/>
        </w:rPr>
        <w:t>incidental</w:t>
      </w:r>
      <w:r>
        <w:t>.</w:t>
      </w:r>
    </w:p>
    <w:p w14:paraId="15B43C9D" w14:textId="0C38FA6A" w:rsidR="00222590" w:rsidRDefault="006A0008">
      <w:pPr>
        <w:pStyle w:val="BodyText"/>
      </w:pPr>
      <w:r>
        <w:t>Figure 6.3 shows the estimated incidence curves from the deconvolution. The deconvoluted incidence curve does seem fairly well matched with the epidemic curve for symptom onset. The deconvoluted incidence curve appears to be shifted to the left of the symptom onset data, as expected. Peak levels in the deconvoluted curve are observed to fall below the peaks for the reported case counts. This could be attributed in part to the correlation between the mean and variance in case counts under the Poisson distribution. Moreover, the spline model will tend to smooth the data and, hence, lead to lower peak levels. Each dataset of case counts time series and the deconvolution estimates will be explored in its association with the RT-qPCR data.</w:t>
      </w:r>
    </w:p>
    <w:p w14:paraId="3E8604F0" w14:textId="77777777" w:rsidR="00222590" w:rsidRDefault="006A0008">
      <w:pPr>
        <w:pStyle w:val="CaptionedFigure"/>
      </w:pPr>
      <w:r>
        <w:rPr>
          <w:noProof/>
        </w:rPr>
        <w:lastRenderedPageBreak/>
        <w:drawing>
          <wp:inline distT="0" distB="0" distL="0" distR="0" wp14:anchorId="5C8E2361" wp14:editId="53F01F52">
            <wp:extent cx="5334000" cy="6000750"/>
            <wp:effectExtent l="0" t="0" r="0" b="0"/>
            <wp:docPr id="14" name="Picture" descr="Figure 6.3: Comparison of Epidemic Curves from Dates of Report and Symptom Onset to a Deconvoluted Incidence Curv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decon-1.png"/>
                    <pic:cNvPicPr>
                      <a:picLocks noChangeAspect="1" noChangeArrowheads="1"/>
                    </pic:cNvPicPr>
                  </pic:nvPicPr>
                  <pic:blipFill>
                    <a:blip r:embed="rId27"/>
                    <a:stretch>
                      <a:fillRect/>
                    </a:stretch>
                  </pic:blipFill>
                  <pic:spPr bwMode="auto">
                    <a:xfrm>
                      <a:off x="0" y="0"/>
                      <a:ext cx="5334000" cy="6000750"/>
                    </a:xfrm>
                    <a:prstGeom prst="rect">
                      <a:avLst/>
                    </a:prstGeom>
                    <a:noFill/>
                    <a:ln w="9525">
                      <a:noFill/>
                      <a:headEnd/>
                      <a:tailEnd/>
                    </a:ln>
                  </pic:spPr>
                </pic:pic>
              </a:graphicData>
            </a:graphic>
          </wp:inline>
        </w:drawing>
      </w:r>
    </w:p>
    <w:p w14:paraId="367843FA" w14:textId="77777777" w:rsidR="00222590" w:rsidRDefault="006A0008">
      <w:pPr>
        <w:pStyle w:val="ImageCaption"/>
      </w:pPr>
      <w:r>
        <w:t>Figure 6.3: Comparison of Epidemic Curves from Dates of Report and Symptom Onset to a Deconvoluted Incidence Curve</w:t>
      </w:r>
    </w:p>
    <w:p w14:paraId="3ED4B107" w14:textId="77777777" w:rsidR="00222590" w:rsidRDefault="006A0008">
      <w:r>
        <w:br w:type="page"/>
      </w:r>
    </w:p>
    <w:p w14:paraId="00981FE8" w14:textId="77777777" w:rsidR="00222590" w:rsidRDefault="006A0008">
      <w:pPr>
        <w:pStyle w:val="Heading1"/>
      </w:pPr>
      <w:bookmarkStart w:id="74" w:name="_Toc70865376"/>
      <w:bookmarkStart w:id="75" w:name="correlation"/>
      <w:bookmarkEnd w:id="71"/>
      <w:bookmarkEnd w:id="73"/>
      <w:r>
        <w:rPr>
          <w:rStyle w:val="SectionNumber"/>
        </w:rPr>
        <w:lastRenderedPageBreak/>
        <w:t>7</w:t>
      </w:r>
      <w:r>
        <w:tab/>
      </w:r>
      <w:proofErr w:type="gramStart"/>
      <w:r>
        <w:t>It’s</w:t>
      </w:r>
      <w:proofErr w:type="gramEnd"/>
      <w:r>
        <w:t xml:space="preserve"> All Clumping Together…</w:t>
      </w:r>
      <w:bookmarkEnd w:id="74"/>
    </w:p>
    <w:p w14:paraId="670CA9E5" w14:textId="1F8512D3" w:rsidR="00222590" w:rsidRDefault="006A0008">
      <w:pPr>
        <w:pStyle w:val="FirstParagraph"/>
      </w:pPr>
      <w:r>
        <w:t xml:space="preserve">The ultimate goal of this project was to assess the predictability of COVID-19 cases given the wastewater-based epidemiological surveillance for SARS-CoV-2. </w:t>
      </w:r>
      <w:del w:id="76" w:author="Stephen Lynn Rathbun" w:date="2021-05-03T12:46:00Z">
        <w:r w:rsidDel="00977A47">
          <w:delText>Essentially</w:delText>
        </w:r>
      </w:del>
      <w:ins w:id="77" w:author="Stephen Lynn Rathbun" w:date="2021-05-03T12:46:00Z">
        <w:r w:rsidR="00977A47">
          <w:t>So</w:t>
        </w:r>
      </w:ins>
      <w:r>
        <w:t>, we will explore the associations between the case counts and the viral loads in wastewater samples. Since we have a hierarchical dataset for the RT-qPCR results, we can take a couple different approaches with the data. We could use the data at any one of the hierarchy levels, but as the unit of analysis gets smaller, the model complexity increases where at the technical replicate level we would likely need to control for the correlation among replicates of the same sample and location. If we were to take a meaningful summary of RT-qPCR results for every given sampling time, then we would effectively remove the additional sources correlation among observations. The correlations among the different replicates will impact the uncertainty but will not impact averages. Furthermore, since the data are time series, we should address potential autocorrelation in the time of the samples. Of note, this approach of summarization to a single viral load estimate per sampling date could contribute to a loss of information from those lower levels of data, but this may be minimal given an appropriate summarization.</w:t>
      </w:r>
    </w:p>
    <w:p w14:paraId="6BDEB33F" w14:textId="77777777" w:rsidR="00222590" w:rsidRDefault="006A0008">
      <w:pPr>
        <w:pStyle w:val="Heading2"/>
      </w:pPr>
      <w:bookmarkStart w:id="78" w:name="_Toc70865377"/>
      <w:bookmarkStart w:id="79" w:name="Xe562c308995df03e6312d3756abcaaa71de3b5d"/>
      <w:r>
        <w:rPr>
          <w:rStyle w:val="SectionNumber"/>
        </w:rPr>
        <w:t>7.1</w:t>
      </w:r>
      <w:r>
        <w:tab/>
        <w:t>Determining an Appropriate Summarization Scheme</w:t>
      </w:r>
      <w:bookmarkStart w:id="80" w:name="_GoBack"/>
      <w:bookmarkEnd w:id="78"/>
      <w:bookmarkEnd w:id="80"/>
    </w:p>
    <w:p w14:paraId="598F6342" w14:textId="1E4C1B99" w:rsidR="00222590" w:rsidRDefault="006A0008">
      <w:pPr>
        <w:pStyle w:val="FirstParagraph"/>
      </w:pPr>
      <w:r>
        <w:t xml:space="preserve">As can be seen in Figure 5.2, the distributions of the two viral sequence targets are quite different. To further show the discrepancies in N1 and N2 assays, Figure 7.1 shows the time-series of estimated copies in the wastewater for both N1 and N2 separately. The time-series show two stark contrasts: (1) the timing of the peaks and valleys and (2) the relative magnitudes. The differences in the relative magnitudes is due to a combination of the differences in the fits of the standard curves (Section 5) and the differences in the estimated limits of detection (Section 4). The differences in the timing of the peaks and valleys </w:t>
      </w:r>
      <w:r w:rsidR="00BC5255">
        <w:t>are</w:t>
      </w:r>
      <w:r>
        <w:t xml:space="preserve"> a bit more difficult to rationalize. For any reason, it still stands that the results are substantially heterogeneous.</w:t>
      </w:r>
    </w:p>
    <w:p w14:paraId="6CDFC00D" w14:textId="77777777" w:rsidR="00222590" w:rsidRDefault="006A0008">
      <w:pPr>
        <w:pStyle w:val="CaptionedFigure"/>
      </w:pPr>
      <w:r>
        <w:rPr>
          <w:noProof/>
        </w:rPr>
        <w:lastRenderedPageBreak/>
        <w:drawing>
          <wp:inline distT="0" distB="0" distL="0" distR="0" wp14:anchorId="3DEE79E3" wp14:editId="00C6BEED">
            <wp:extent cx="5334000" cy="6000750"/>
            <wp:effectExtent l="0" t="0" r="0" b="0"/>
            <wp:docPr id="15" name="Picture" descr="Figure 7.1: Profiles of Estimated Viral Loads in Wastewater for both Viral Sequence Targets used in RT-qPCR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opy-profiles-1.png"/>
                    <pic:cNvPicPr>
                      <a:picLocks noChangeAspect="1" noChangeArrowheads="1"/>
                    </pic:cNvPicPr>
                  </pic:nvPicPr>
                  <pic:blipFill>
                    <a:blip r:embed="rId28"/>
                    <a:stretch>
                      <a:fillRect/>
                    </a:stretch>
                  </pic:blipFill>
                  <pic:spPr bwMode="auto">
                    <a:xfrm>
                      <a:off x="0" y="0"/>
                      <a:ext cx="5334000" cy="6000750"/>
                    </a:xfrm>
                    <a:prstGeom prst="rect">
                      <a:avLst/>
                    </a:prstGeom>
                    <a:noFill/>
                    <a:ln w="9525">
                      <a:noFill/>
                      <a:headEnd/>
                      <a:tailEnd/>
                    </a:ln>
                  </pic:spPr>
                </pic:pic>
              </a:graphicData>
            </a:graphic>
          </wp:inline>
        </w:drawing>
      </w:r>
    </w:p>
    <w:p w14:paraId="5ED7B432" w14:textId="77777777" w:rsidR="00222590" w:rsidRDefault="006A0008">
      <w:pPr>
        <w:pStyle w:val="ImageCaption"/>
      </w:pPr>
      <w:r>
        <w:t>Figure 7.1: Profiles of Estimated Viral Loads in Wastewater for both Viral Sequence Targets used in RT-qPCRs</w:t>
      </w:r>
    </w:p>
    <w:p w14:paraId="60E711FD" w14:textId="77777777" w:rsidR="00BC5255" w:rsidRDefault="00BC5255">
      <w:pPr>
        <w:pStyle w:val="BodyText"/>
      </w:pPr>
    </w:p>
    <w:p w14:paraId="1428DD93" w14:textId="68CB78D2" w:rsidR="00222590" w:rsidRDefault="006A0008">
      <w:pPr>
        <w:pStyle w:val="BodyText"/>
      </w:pPr>
      <w:r>
        <w:t>It is also evident in Figure 7.1 that the concentration time-series differ among the wastewater reclamation facilities. Therefore, it may be necessary to revisit the earlier analyses to address these discrepancies.</w:t>
      </w:r>
    </w:p>
    <w:p w14:paraId="7EC90A18" w14:textId="63EFCB9D" w:rsidR="00222590" w:rsidRDefault="006A0008">
      <w:pPr>
        <w:pStyle w:val="BodyText"/>
      </w:pPr>
      <w:r>
        <w:t xml:space="preserve">However, for the sake of simplicity and consistency, the data will be aggregated to a single measure of viral copies per sampling day in a </w:t>
      </w:r>
      <w:r w:rsidR="00BC5255">
        <w:t>joint evaluation</w:t>
      </w:r>
      <w:r>
        <w:t xml:space="preserve"> of their association with case incidence.</w:t>
      </w:r>
    </w:p>
    <w:p w14:paraId="019535AE" w14:textId="77777777" w:rsidR="00222590" w:rsidRDefault="006A0008">
      <w:pPr>
        <w:pStyle w:val="Heading2"/>
      </w:pPr>
      <w:bookmarkStart w:id="81" w:name="_Toc70865378"/>
      <w:bookmarkStart w:id="82" w:name="X4e0d283cf526f8b3703a2a63931efcaa80b9eeb"/>
      <w:bookmarkEnd w:id="79"/>
      <w:r>
        <w:rPr>
          <w:rStyle w:val="SectionNumber"/>
        </w:rPr>
        <w:lastRenderedPageBreak/>
        <w:t>7.2</w:t>
      </w:r>
      <w:r>
        <w:tab/>
        <w:t>Averaging Technical and Biological Replicates</w:t>
      </w:r>
      <w:bookmarkEnd w:id="81"/>
    </w:p>
    <w:p w14:paraId="54390A88" w14:textId="77777777" w:rsidR="00222590" w:rsidRDefault="006A0008">
      <w:pPr>
        <w:pStyle w:val="FirstParagraph"/>
      </w:pPr>
      <w:r>
        <w:t>For any given sampling date and any given wastewater reclamation facility, there are typically three separate wastewater samples (i.e., biological replicates) each of which are used as a source for typically six separate runs (i.e., three technical replicates for both viral sequence targets) of the RT-qPCR. So, to summarize the results for samples from a single day at a single facility, we must average the technical replicates and biological replicates.</w:t>
      </w:r>
    </w:p>
    <w:p w14:paraId="2B55F7B3" w14:textId="77777777" w:rsidR="00222590" w:rsidRDefault="006A0008">
      <w:pPr>
        <w:pStyle w:val="BodyText"/>
      </w:pPr>
      <w:r>
        <w:t>The choice of measure of centrality (read average) is not trivial and may have large implications in the analysis. This is explored a bit in Appendix 14. In the remainder of this report, geometric means will be used to summarize the technical replicates and, subsequently, the biological replicates.</w:t>
      </w:r>
    </w:p>
    <w:p w14:paraId="1C0C4960" w14:textId="77777777" w:rsidR="00222590" w:rsidRDefault="006A0008">
      <w:pPr>
        <w:pStyle w:val="BodyText"/>
      </w:pPr>
      <w:r>
        <w:t xml:space="preserve">Next, we can aggregate data across facilities so as to account for the total influent water / sewage volume and the total influent suspended solids concentrations. Here, we multiply the averaged viral loads (concentrations with units </w:t>
      </w:r>
      <m:oMath>
        <m:r>
          <w:rPr>
            <w:rFonts w:ascii="Cambria Math" w:hAnsi="Cambria Math"/>
          </w:rPr>
          <m:t>viral copies per μ L</m:t>
        </m:r>
      </m:oMath>
      <w:r>
        <w:t>) by the total volume of wastewater to estimate the total number of viral copies present within the wastewater (assuming a homogenous concentration). These total viral copies data for each wastewater reclamation facility are then summed across the three facilities to yield a single value for each sampling date.</w:t>
      </w:r>
    </w:p>
    <w:p w14:paraId="1E6795F5" w14:textId="77777777" w:rsidR="00222590" w:rsidRDefault="006A0008">
      <w:pPr>
        <w:pStyle w:val="Heading2"/>
      </w:pPr>
      <w:bookmarkStart w:id="83" w:name="_Toc70865379"/>
      <w:bookmarkStart w:id="84" w:name="cross-correlations"/>
      <w:bookmarkEnd w:id="82"/>
      <w:r>
        <w:rPr>
          <w:rStyle w:val="SectionNumber"/>
        </w:rPr>
        <w:t>7.3</w:t>
      </w:r>
      <w:r>
        <w:tab/>
        <w:t>Cross-correlations</w:t>
      </w:r>
      <w:bookmarkEnd w:id="83"/>
    </w:p>
    <w:p w14:paraId="06F0A6AF" w14:textId="77777777" w:rsidR="00222590" w:rsidRDefault="006A0008">
      <w:pPr>
        <w:pStyle w:val="FirstParagraph"/>
      </w:pPr>
      <w:r>
        <w:t xml:space="preserve">Now, with a summarized dataset (i.e., a single observation for each of the 43 sampling dates), it is finally possible to explore the relationships between the viral loads detected in the wastewater samples and the case counts data for Athens-Clarke County. As mentioned previously, the relative timing of viral shedding in wastewater compared to case incidence (or case diagnosis or report) is not well-established. However, some studies have estimated that the RNA concentrations in wastewater </w:t>
      </w:r>
      <w:r>
        <w:rPr>
          <w:b/>
          <w:bCs/>
          <w:i/>
          <w:iCs/>
        </w:rPr>
        <w:t>sludge</w:t>
      </w:r>
      <w:r>
        <w:t xml:space="preserve"> lead positive tests by date of specimen collection by 0-2 days and positive tests by report date by 6-8 days (</w:t>
      </w:r>
      <w:proofErr w:type="spellStart"/>
      <w:r>
        <w:fldChar w:fldCharType="begin"/>
      </w:r>
      <w:r>
        <w:instrText xml:space="preserve"> HYPERLINK "https://www.nature.com/articles/s41587-020-0684-z" \h </w:instrText>
      </w:r>
      <w:r>
        <w:fldChar w:fldCharType="separate"/>
      </w:r>
      <w:r>
        <w:rPr>
          <w:rStyle w:val="Hyperlink"/>
        </w:rPr>
        <w:t>Peccia</w:t>
      </w:r>
      <w:proofErr w:type="spellEnd"/>
      <w:r>
        <w:rPr>
          <w:rStyle w:val="Hyperlink"/>
        </w:rPr>
        <w:t xml:space="preserve"> et al, 2020</w:t>
      </w:r>
      <w:r>
        <w:rPr>
          <w:rStyle w:val="Hyperlink"/>
        </w:rPr>
        <w:fldChar w:fldCharType="end"/>
      </w:r>
      <w:r>
        <w:t>).</w:t>
      </w:r>
      <w:r>
        <w:rPr>
          <w:rStyle w:val="FootnoteReference"/>
        </w:rPr>
        <w:footnoteReference w:id="12"/>
      </w:r>
    </w:p>
    <w:p w14:paraId="59373069" w14:textId="77777777" w:rsidR="00222590" w:rsidRDefault="006A0008">
      <w:pPr>
        <w:pStyle w:val="BodyText"/>
      </w:pPr>
      <w:r>
        <w:t>To similarly investigate these associations, I computed cross-correlations between total viral loads in wastewater (i.e., the summarized estimate of total viral copies for each sampling date) and case counts at various leads and lags. Instead of using the raw case counts, smoothed 7-day moving averages were used for the cases by report date, PCR-positive tests by date of specimen collection, cases by symptom onset date, and deconvoluted cases by report date were considered. The correlations were calculated using Spearman rank correlations. Figure 7.2 shows these estimated cross-correlations.</w:t>
      </w:r>
    </w:p>
    <w:p w14:paraId="354905C2" w14:textId="77777777" w:rsidR="00222590" w:rsidRDefault="006A0008">
      <w:pPr>
        <w:pStyle w:val="CaptionedFigure"/>
      </w:pPr>
      <w:r>
        <w:rPr>
          <w:noProof/>
        </w:rPr>
        <w:lastRenderedPageBreak/>
        <w:drawing>
          <wp:inline distT="0" distB="0" distL="0" distR="0" wp14:anchorId="63974C2F" wp14:editId="414ABDFC">
            <wp:extent cx="4562856" cy="7708392"/>
            <wp:effectExtent l="0" t="0" r="9525" b="6985"/>
            <wp:docPr id="16" name="Picture" descr="Figure 7.2: Cross-correlations Between the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1.png"/>
                    <pic:cNvPicPr>
                      <a:picLocks noChangeAspect="1" noChangeArrowheads="1"/>
                    </pic:cNvPicPr>
                  </pic:nvPicPr>
                  <pic:blipFill>
                    <a:blip r:embed="rId29"/>
                    <a:stretch>
                      <a:fillRect/>
                    </a:stretch>
                  </pic:blipFill>
                  <pic:spPr bwMode="auto">
                    <a:xfrm>
                      <a:off x="0" y="0"/>
                      <a:ext cx="4562856" cy="7708392"/>
                    </a:xfrm>
                    <a:prstGeom prst="rect">
                      <a:avLst/>
                    </a:prstGeom>
                    <a:noFill/>
                    <a:ln w="9525">
                      <a:noFill/>
                      <a:headEnd/>
                      <a:tailEnd/>
                    </a:ln>
                  </pic:spPr>
                </pic:pic>
              </a:graphicData>
            </a:graphic>
          </wp:inline>
        </w:drawing>
      </w:r>
    </w:p>
    <w:p w14:paraId="4D6EC69B" w14:textId="77777777" w:rsidR="00222590" w:rsidRDefault="006A0008">
      <w:pPr>
        <w:pStyle w:val="ImageCaption"/>
      </w:pPr>
      <w:r>
        <w:t>Figure 7.2: Cross-correlations Between the Total Viral Copies and COVID-19 Cases</w:t>
      </w:r>
    </w:p>
    <w:p w14:paraId="2DC60E10" w14:textId="77777777" w:rsidR="00222590" w:rsidRDefault="006A0008">
      <w:pPr>
        <w:pStyle w:val="BodyText"/>
      </w:pPr>
      <w:r>
        <w:lastRenderedPageBreak/>
        <w:t>From Figure 7.2 we can note the point at which the correlations are the strongest. The viral loads within wastewater seem to lead the 7-day moving average of cases by report date by about 5 days (</w:t>
      </w:r>
      <m:oMath>
        <m:acc>
          <m:accPr>
            <m:ctrlPr>
              <w:rPr>
                <w:rFonts w:ascii="Cambria Math" w:hAnsi="Cambria Math"/>
              </w:rPr>
            </m:ctrlPr>
          </m:accPr>
          <m:e>
            <m:r>
              <w:rPr>
                <w:rFonts w:ascii="Cambria Math" w:hAnsi="Cambria Math"/>
              </w:rPr>
              <m:t>ρ</m:t>
            </m:r>
          </m:e>
        </m:acc>
      </m:oMath>
      <w:r>
        <w:t xml:space="preserve"> = 0.719, p &lt; 0.001), but seem to lag behind the 7-day moving averages of PCR-positive test by date of specimen collection by approximately 5 days (</w:t>
      </w:r>
      <m:oMath>
        <m:acc>
          <m:accPr>
            <m:ctrlPr>
              <w:rPr>
                <w:rFonts w:ascii="Cambria Math" w:hAnsi="Cambria Math"/>
              </w:rPr>
            </m:ctrlPr>
          </m:accPr>
          <m:e>
            <m:r>
              <w:rPr>
                <w:rFonts w:ascii="Cambria Math" w:hAnsi="Cambria Math"/>
              </w:rPr>
              <m:t>ρ</m:t>
            </m:r>
          </m:e>
        </m:acc>
      </m:oMath>
      <w:r>
        <w:t xml:space="preserve"> = 0.691, p &lt; 0.001) and cases by symptom onset by about 6 days (</w:t>
      </w:r>
      <m:oMath>
        <m:acc>
          <m:accPr>
            <m:ctrlPr>
              <w:rPr>
                <w:rFonts w:ascii="Cambria Math" w:hAnsi="Cambria Math"/>
              </w:rPr>
            </m:ctrlPr>
          </m:accPr>
          <m:e>
            <m:r>
              <w:rPr>
                <w:rFonts w:ascii="Cambria Math" w:hAnsi="Cambria Math"/>
              </w:rPr>
              <m:t>ρ</m:t>
            </m:r>
          </m:e>
        </m:acc>
      </m:oMath>
      <w:r>
        <w:t xml:space="preserve"> = 0.71, p &lt; 0.001) and the deconvoluted cases by report date by about 12 days (</w:t>
      </w:r>
      <m:oMath>
        <m:acc>
          <m:accPr>
            <m:ctrlPr>
              <w:rPr>
                <w:rFonts w:ascii="Cambria Math" w:hAnsi="Cambria Math"/>
              </w:rPr>
            </m:ctrlPr>
          </m:accPr>
          <m:e>
            <m:r>
              <w:rPr>
                <w:rFonts w:ascii="Cambria Math" w:hAnsi="Cambria Math"/>
              </w:rPr>
              <m:t>ρ</m:t>
            </m:r>
          </m:e>
        </m:acc>
      </m:oMath>
      <w:r>
        <w:t xml:space="preserve"> = 0.765, p &lt; 0.001).</w:t>
      </w:r>
    </w:p>
    <w:p w14:paraId="221648EA" w14:textId="77777777" w:rsidR="00222590" w:rsidRDefault="006A0008">
      <w:pPr>
        <w:pStyle w:val="BodyText"/>
      </w:pPr>
      <w:r>
        <w:t>To assess any potential effects of the sampling interval, I calculated a spline function for the viral loads in waste and used the estimated spline curve to infer / interpolate the values of the wastewater viral loads missing due to the interval censoring. These new data were used similarly as before to estimate the cross-correlations at various leads and lags of COVID-19 cases (Figure 7.3). Additionally, I used another spline fit to smooth the wastewater viral loads data and, again, calculated cross-correlations (Figure 7.4, smoothing parameter = 0.56).</w:t>
      </w:r>
    </w:p>
    <w:p w14:paraId="4BF80F53" w14:textId="77777777" w:rsidR="00222590" w:rsidRDefault="006A0008">
      <w:pPr>
        <w:pStyle w:val="CaptionedFigure"/>
      </w:pPr>
      <w:r>
        <w:rPr>
          <w:noProof/>
        </w:rPr>
        <w:lastRenderedPageBreak/>
        <w:drawing>
          <wp:inline distT="0" distB="0" distL="0" distR="0" wp14:anchorId="7F59206E" wp14:editId="1870FA9B">
            <wp:extent cx="4562856" cy="7699248"/>
            <wp:effectExtent l="0" t="0" r="9525" b="0"/>
            <wp:docPr id="17" name="Picture" descr="Figure 7.3: Cross-correlations Between the Interpolated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interpolated-1.png"/>
                    <pic:cNvPicPr>
                      <a:picLocks noChangeAspect="1" noChangeArrowheads="1"/>
                    </pic:cNvPicPr>
                  </pic:nvPicPr>
                  <pic:blipFill>
                    <a:blip r:embed="rId30"/>
                    <a:stretch>
                      <a:fillRect/>
                    </a:stretch>
                  </pic:blipFill>
                  <pic:spPr bwMode="auto">
                    <a:xfrm>
                      <a:off x="0" y="0"/>
                      <a:ext cx="4562856" cy="7699248"/>
                    </a:xfrm>
                    <a:prstGeom prst="rect">
                      <a:avLst/>
                    </a:prstGeom>
                    <a:noFill/>
                    <a:ln w="9525">
                      <a:noFill/>
                      <a:headEnd/>
                      <a:tailEnd/>
                    </a:ln>
                  </pic:spPr>
                </pic:pic>
              </a:graphicData>
            </a:graphic>
          </wp:inline>
        </w:drawing>
      </w:r>
    </w:p>
    <w:p w14:paraId="0670C696" w14:textId="77777777" w:rsidR="00222590" w:rsidRDefault="006A0008">
      <w:pPr>
        <w:pStyle w:val="ImageCaption"/>
      </w:pPr>
      <w:r>
        <w:t>Figure 7.3: Cross-correlations Between the Interpolated Total Viral Copies and COVID-19 Cases</w:t>
      </w:r>
    </w:p>
    <w:p w14:paraId="2F7F1D65" w14:textId="77777777" w:rsidR="00222590" w:rsidRDefault="006A0008">
      <w:pPr>
        <w:pStyle w:val="CaptionedFigure"/>
      </w:pPr>
      <w:r>
        <w:rPr>
          <w:noProof/>
        </w:rPr>
        <w:lastRenderedPageBreak/>
        <w:drawing>
          <wp:inline distT="0" distB="0" distL="0" distR="0" wp14:anchorId="010D0EF0" wp14:editId="76799950">
            <wp:extent cx="4562856" cy="7699248"/>
            <wp:effectExtent l="0" t="0" r="9525" b="0"/>
            <wp:docPr id="18" name="Picture" descr="Figure 7.4: Cross-correlations Between the Smoothed, Interpolated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smoothed-1.png"/>
                    <pic:cNvPicPr>
                      <a:picLocks noChangeAspect="1" noChangeArrowheads="1"/>
                    </pic:cNvPicPr>
                  </pic:nvPicPr>
                  <pic:blipFill>
                    <a:blip r:embed="rId31"/>
                    <a:stretch>
                      <a:fillRect/>
                    </a:stretch>
                  </pic:blipFill>
                  <pic:spPr bwMode="auto">
                    <a:xfrm>
                      <a:off x="0" y="0"/>
                      <a:ext cx="4562856" cy="7699248"/>
                    </a:xfrm>
                    <a:prstGeom prst="rect">
                      <a:avLst/>
                    </a:prstGeom>
                    <a:noFill/>
                    <a:ln w="9525">
                      <a:noFill/>
                      <a:headEnd/>
                      <a:tailEnd/>
                    </a:ln>
                  </pic:spPr>
                </pic:pic>
              </a:graphicData>
            </a:graphic>
          </wp:inline>
        </w:drawing>
      </w:r>
    </w:p>
    <w:p w14:paraId="3A97684F" w14:textId="77777777" w:rsidR="00222590" w:rsidRDefault="006A0008">
      <w:pPr>
        <w:pStyle w:val="ImageCaption"/>
      </w:pPr>
      <w:r>
        <w:t>Figure 7.4: Cross-correlations Between the Smoothed, Interpolated Total Viral Copies and COVID-19 Cases</w:t>
      </w:r>
    </w:p>
    <w:p w14:paraId="5D897684" w14:textId="77777777" w:rsidR="00222590" w:rsidRDefault="006A0008">
      <w:pPr>
        <w:pStyle w:val="BodyText"/>
      </w:pPr>
      <w:r>
        <w:lastRenderedPageBreak/>
        <w:t>For the spline interpolation (Figure 7.3), the pattern holds consistent with wastewater samples leading cases by report date and lagging behind cases by symptom onset date and the deconvoluted case reports. On the other hand, the smoothing spline (Figure 7.4) indicates that the wastewater samples lag behind all case incidence indicators. However, the extent of the smoothing seems to have a large effect on this observed pattern, as can be seen in Figure 7.5 where the data were smoothed to a lesser extent (smoothing parameter = 0.3) and the pattern reverts to as previously observed.</w:t>
      </w:r>
    </w:p>
    <w:p w14:paraId="7D947B4B" w14:textId="77777777" w:rsidR="00222590" w:rsidRDefault="006A0008">
      <w:pPr>
        <w:pStyle w:val="CaptionedFigure"/>
      </w:pPr>
      <w:r>
        <w:rPr>
          <w:noProof/>
        </w:rPr>
        <w:lastRenderedPageBreak/>
        <w:drawing>
          <wp:inline distT="0" distB="0" distL="0" distR="0" wp14:anchorId="1FED912E" wp14:editId="18136FE3">
            <wp:extent cx="4562856" cy="7699248"/>
            <wp:effectExtent l="0" t="0" r="9525" b="0"/>
            <wp:docPr id="19" name="Picture" descr="Figure 7.5: Cross-correlations Between the Less Smoothed, Interpolated Total Viral Copies and COVID-19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cross-cors-sm-alt-1.png"/>
                    <pic:cNvPicPr>
                      <a:picLocks noChangeAspect="1" noChangeArrowheads="1"/>
                    </pic:cNvPicPr>
                  </pic:nvPicPr>
                  <pic:blipFill>
                    <a:blip r:embed="rId32"/>
                    <a:stretch>
                      <a:fillRect/>
                    </a:stretch>
                  </pic:blipFill>
                  <pic:spPr bwMode="auto">
                    <a:xfrm>
                      <a:off x="0" y="0"/>
                      <a:ext cx="4562856" cy="7699248"/>
                    </a:xfrm>
                    <a:prstGeom prst="rect">
                      <a:avLst/>
                    </a:prstGeom>
                    <a:noFill/>
                    <a:ln w="9525">
                      <a:noFill/>
                      <a:headEnd/>
                      <a:tailEnd/>
                    </a:ln>
                  </pic:spPr>
                </pic:pic>
              </a:graphicData>
            </a:graphic>
          </wp:inline>
        </w:drawing>
      </w:r>
    </w:p>
    <w:p w14:paraId="444AE82D" w14:textId="77777777" w:rsidR="00222590" w:rsidRDefault="006A0008">
      <w:pPr>
        <w:pStyle w:val="ImageCaption"/>
      </w:pPr>
      <w:r>
        <w:t>Figure 7.5: Cross-correlations Between the Less Smoothed, Interpolated Total Viral Copies and COVID-19 Cases</w:t>
      </w:r>
    </w:p>
    <w:p w14:paraId="08B9F0F9" w14:textId="77777777" w:rsidR="00222590" w:rsidRDefault="006A0008">
      <w:pPr>
        <w:pStyle w:val="BodyText"/>
      </w:pPr>
      <w:r>
        <w:lastRenderedPageBreak/>
        <w:t>So, it seems that our wastewater samples lead the COVID-19 case reports and lag behind the PCR-positive tests by date of specimen collection, cases by symptom onset date, and deconvoluted case reports. However, we may interpret rather a range of days where these correlations are the strongest to be a 3-8 day lead for case reports, a 3-day lead to 5-day lag of PCR-positive tests by date of specimen collection, a 1-day lead to 7-day lag for cases by symptom onset date, and a 8-14-day lag for deconvoluted case reports.</w:t>
      </w:r>
    </w:p>
    <w:p w14:paraId="605E4624" w14:textId="77777777" w:rsidR="00222590" w:rsidRDefault="006A0008">
      <w:r>
        <w:br w:type="page"/>
      </w:r>
    </w:p>
    <w:p w14:paraId="1BB5AA13" w14:textId="77777777" w:rsidR="00222590" w:rsidRDefault="006A0008">
      <w:pPr>
        <w:pStyle w:val="Heading1"/>
      </w:pPr>
      <w:bookmarkStart w:id="85" w:name="_Toc70865380"/>
      <w:bookmarkStart w:id="86" w:name="conclusions"/>
      <w:bookmarkEnd w:id="75"/>
      <w:bookmarkEnd w:id="84"/>
      <w:r>
        <w:rPr>
          <w:rStyle w:val="SectionNumber"/>
        </w:rPr>
        <w:lastRenderedPageBreak/>
        <w:t>8</w:t>
      </w:r>
      <w:r>
        <w:tab/>
        <w:t>Conclusions</w:t>
      </w:r>
      <w:bookmarkEnd w:id="85"/>
    </w:p>
    <w:p w14:paraId="234A49F6" w14:textId="77777777" w:rsidR="00222590" w:rsidRDefault="006A0008">
      <w:pPr>
        <w:pStyle w:val="FirstParagraph"/>
      </w:pPr>
      <w:r>
        <w:t>This report covers an analysis for the utility of COVID-19 wastewater epidemiological surveillance. We: investigated the occurence of undetermined / missing data from the RT-qPCR analyses; estimated detection and quantification limits; elaborated on the conversion schemes from RT-qPCR results to viral load quantities in wastewater samples; employed our estimates of detection and quantification limits to overcome / mitigate the missingness in the data; explored a method of deconvolution for the COVID-19 epidemic curve; characterized the temporal associations between wastewater samples and population-level COVID-19 case indicators; and, ultimately, conclude that the wastewater samples may serve as useful and informative complements to traditional anthropocentric case surveillance.</w:t>
      </w:r>
    </w:p>
    <w:p w14:paraId="7404188A" w14:textId="77777777" w:rsidR="00222590" w:rsidRDefault="006A0008">
      <w:pPr>
        <w:pStyle w:val="BodyText"/>
      </w:pPr>
      <w:r>
        <w:t xml:space="preserve">Figure 8.1 shows the time-series of the wastewater samples viral loads along with the four case incidence indicators used in comparisons. We can see how closely the wastewater sample profiles approximate the curves for the cases by symptom onset date and cases by report date and how it seemingly lags behind the deconvoluted case reports curve. Biologically, this makes sense as the deconvoluted case reports curve would give us our best estimate of the </w:t>
      </w:r>
      <w:r>
        <w:rPr>
          <w:i/>
          <w:iCs/>
        </w:rPr>
        <w:t>onset</w:t>
      </w:r>
      <w:r>
        <w:t xml:space="preserve"> of infections / exposures in the population. The actual viral shedding likely doesn’t initiate so proximal to exposure, but rather it would take some time for the infection to develop; perhaps, it would better approximate the onset of infectiousness.</w:t>
      </w:r>
    </w:p>
    <w:p w14:paraId="5C2E4C7C" w14:textId="77777777" w:rsidR="00222590" w:rsidRDefault="006A0008">
      <w:pPr>
        <w:pStyle w:val="CaptionedFigure"/>
      </w:pPr>
      <w:r>
        <w:rPr>
          <w:noProof/>
        </w:rPr>
        <w:lastRenderedPageBreak/>
        <w:drawing>
          <wp:inline distT="0" distB="0" distL="0" distR="0" wp14:anchorId="011EF40A" wp14:editId="7F00C942">
            <wp:extent cx="5504688" cy="6190488"/>
            <wp:effectExtent l="0" t="0" r="1270" b="1270"/>
            <wp:docPr id="20" name="Picture" descr="Figure 8.1: Comparison of Epidemic Curves from Dates of Report and Symptom Onset to a Deconvoluted Incidenc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epi-curve-decon-with-copies-1.png"/>
                    <pic:cNvPicPr>
                      <a:picLocks noChangeAspect="1" noChangeArrowheads="1"/>
                    </pic:cNvPicPr>
                  </pic:nvPicPr>
                  <pic:blipFill>
                    <a:blip r:embed="rId33"/>
                    <a:stretch>
                      <a:fillRect/>
                    </a:stretch>
                  </pic:blipFill>
                  <pic:spPr bwMode="auto">
                    <a:xfrm>
                      <a:off x="0" y="0"/>
                      <a:ext cx="5504688" cy="6190488"/>
                    </a:xfrm>
                    <a:prstGeom prst="rect">
                      <a:avLst/>
                    </a:prstGeom>
                    <a:noFill/>
                    <a:ln w="9525">
                      <a:noFill/>
                      <a:headEnd/>
                      <a:tailEnd/>
                    </a:ln>
                  </pic:spPr>
                </pic:pic>
              </a:graphicData>
            </a:graphic>
          </wp:inline>
        </w:drawing>
      </w:r>
    </w:p>
    <w:p w14:paraId="77390FAE" w14:textId="77777777" w:rsidR="00222590" w:rsidRDefault="006A0008">
      <w:pPr>
        <w:pStyle w:val="ImageCaption"/>
      </w:pPr>
      <w:r>
        <w:t>Figure 8.1: Comparison of Epidemic Curves from Dates of Report and Symptom Onset to a Deconvoluted Incidence Curve</w:t>
      </w:r>
    </w:p>
    <w:p w14:paraId="1A11891D" w14:textId="77777777" w:rsidR="00BC5255" w:rsidRDefault="00BC5255">
      <w:pPr>
        <w:pStyle w:val="BodyText"/>
      </w:pPr>
    </w:p>
    <w:p w14:paraId="631B6FDC" w14:textId="5C35E14F" w:rsidR="00222590" w:rsidRDefault="006A0008">
      <w:pPr>
        <w:pStyle w:val="BodyText"/>
      </w:pPr>
      <w:r>
        <w:t>This was a multi-step analysis and decisions made at earlier steps may have impacts on the downstream results. Therefore, it is critical to evaluate the sensitivity of our results to these analytical decisions and potential alternatives. Here, I will note on a select few of these decisions that I feel may warrant further attention.</w:t>
      </w:r>
    </w:p>
    <w:p w14:paraId="2E9F2942" w14:textId="77777777" w:rsidR="00222590" w:rsidRDefault="006A0008">
      <w:pPr>
        <w:pStyle w:val="BodyText"/>
      </w:pPr>
      <w:r>
        <w:lastRenderedPageBreak/>
        <w:t>First, the conversion calculations from RT-qPCR results using the standard curves and positive controls could use further attention. Due to the variability imposed by the standard stock solution (e.g., batch decay?) and lab techniques (e.g., pipetting), the repeated runs of the standard curves were not utilized in this analysis. Instead, single, well-performing runs were considered characteristic of the reaction and used in the calculations. However, the standard curves chosen for the two sequence targets, N1 and N2, differ substantially and their difference can be seen in the downstream analyses. So, it may be worth considering the biological implications of such a difference in standard curves and, perhaps, reassess which values to use in conversions.</w:t>
      </w:r>
    </w:p>
    <w:p w14:paraId="2AFE96C1" w14:textId="77777777" w:rsidR="00222590" w:rsidRDefault="006A0008">
      <w:pPr>
        <w:pStyle w:val="BodyText"/>
      </w:pPr>
      <w:r>
        <w:t>Perhaps the single most impactful step in this analysis was the data management using replacement values for the limits of detection and quantification. Although we took a practical (and common) approach using half of these limits in replacement, it may be possible to devise more complex schemes, and, in Appendix Section 13, I toyed around with different ways to replace undetermined values within the data. For example, I thought it may be informative to replace undetermined results with values proportional to the limit of detection that scale with the extent of the missingness of for a given sampling frame (e.g., proportion of technical replicates missing on a given day at a given facility from a given biological replicate and for a given sequence target). The impacts of these considerations have yet to be explored.</w:t>
      </w:r>
    </w:p>
    <w:p w14:paraId="03EA326C" w14:textId="77777777" w:rsidR="00222590" w:rsidRDefault="006A0008">
      <w:pPr>
        <w:pStyle w:val="BodyText"/>
      </w:pPr>
      <w:r>
        <w:t xml:space="preserve">Similarly with respect to our </w:t>
      </w:r>
      <w:r>
        <w:rPr>
          <w:i/>
          <w:iCs/>
        </w:rPr>
        <w:t>confidence</w:t>
      </w:r>
      <w:r>
        <w:t xml:space="preserve"> in the observations made in a sampling frame, the summarization schemes (read averaging) of technical and biological replicates could be done in a variety of ways. Appendix Section 14 illustrates various mean calculations and where a particular measure of centrality falls in relation to other (e.g., geometric mean &lt; arithmetic mean &lt; quadratic mean). With this in mind, I thought that it may be possible to use the extent of the missingness to help choose our averaging calculation (e.g., scale the power mean parameter </w:t>
      </w:r>
      <w:r>
        <w:rPr>
          <w:i/>
          <w:iCs/>
        </w:rPr>
        <w:t>p</w:t>
      </w:r>
      <w:r>
        <w:t xml:space="preserve"> with the proportion missing). In this analysis, we used exclusively geometric means in our summarizations. Geometric means tend to bias against </w:t>
      </w:r>
      <w:r>
        <w:rPr>
          <w:b/>
          <w:bCs/>
          <w:i/>
          <w:iCs/>
        </w:rPr>
        <w:t>larger</w:t>
      </w:r>
      <w:r>
        <w:t xml:space="preserve"> values in a distribution. This property may be desired given sparse results where very few yielded a detectable result. However, in a situation with a single missing result, we may instead wish to bias against </w:t>
      </w:r>
      <w:r>
        <w:rPr>
          <w:b/>
          <w:bCs/>
          <w:i/>
          <w:iCs/>
        </w:rPr>
        <w:t>smaller</w:t>
      </w:r>
      <w:r>
        <w:t xml:space="preserve"> values, especially when noting the replacement values based on the limit of detection are considerably smaller than other values in the distributions; in this case, we may prefer a quadradic (or higher power) mean.</w:t>
      </w:r>
    </w:p>
    <w:p w14:paraId="4A9D1793" w14:textId="77777777" w:rsidR="00222590" w:rsidRDefault="006A0008">
      <w:pPr>
        <w:pStyle w:val="BodyText"/>
      </w:pPr>
      <w:r>
        <w:t xml:space="preserve">Again in consideration of the extent of the “missingness” in the data due to undetermined values, all aforementioned effects may manifest in our cross-correlation analyses. If we were able to capture this degree of “uncertainty” within a particular summarized value, it could be informative in establishing the lead / lag times of associated case incidence indicators. For example, if we could assign some range of values (or simply a measure of dispersion) or some weight to a particular observation, we may prioritize the alignment of more </w:t>
      </w:r>
      <w:r>
        <w:rPr>
          <w:i/>
          <w:iCs/>
        </w:rPr>
        <w:t>certain</w:t>
      </w:r>
      <w:r>
        <w:t xml:space="preserve"> wastewater samples with case indicators (i.e., disregarding lack of fit for more </w:t>
      </w:r>
      <w:r>
        <w:rPr>
          <w:i/>
          <w:iCs/>
        </w:rPr>
        <w:t>uncertain</w:t>
      </w:r>
      <w:r>
        <w:t xml:space="preserve"> wastewater samples). This idea is a little less developed with respect to actual implementation and it may be unnecessary given the aforementioned, upstream considerations for accounting for the missingness.</w:t>
      </w:r>
    </w:p>
    <w:p w14:paraId="079E410A" w14:textId="77777777" w:rsidR="00222590" w:rsidRDefault="006A0008">
      <w:pPr>
        <w:pStyle w:val="BodyText"/>
      </w:pPr>
      <w:r>
        <w:lastRenderedPageBreak/>
        <w:t xml:space="preserve">As of now, I consider this analysis incomplete. I can envision more involved development of modeling strategies to better characterize the data. For example, Peccia et al (2020) fit distributed lag models to their data by regressing case indicators on lagged wastewater samples to characterize the temporal associations within the data. These methods are new to me and I may not well understand them, but I think a distributed lag model could be very useful in our analyses. However, I think it would be more well-suited to regress the wastewater samples on led / lagged case indicators to be more respectful to the biology of the system (e.g., cases are shedding into wastewater instead of wastewater exposure generating cases (disproven fecal transmission?)). Furthermore, the characterization of this environmental shedding may be directly incorporated to developing mathematical infectious disease models (e.g., as the process of shedding). I think that an infectious disease model could be very useful in establishing the utility and practicality of wastewater epidemiological surveillance. From a specialized model, we would not only be able to characterize the complex interplay of mechanisms, but we would also be able to fit the model to data for parameter estimation (e.g., average shedding, decay, </w:t>
      </w:r>
      <w:r>
        <w:rPr>
          <w:i/>
          <w:iCs/>
        </w:rPr>
        <w:t>true</w:t>
      </w:r>
      <w:r>
        <w:t xml:space="preserve"> incidence) and we would establish a forecasting framework.</w:t>
      </w:r>
    </w:p>
    <w:p w14:paraId="5D31DFEB" w14:textId="77777777" w:rsidR="00222590" w:rsidRDefault="006A0008">
      <w:r>
        <w:br w:type="page"/>
      </w:r>
    </w:p>
    <w:p w14:paraId="5D68188E" w14:textId="77777777" w:rsidR="00222590" w:rsidRDefault="006A0008">
      <w:pPr>
        <w:pStyle w:val="Heading1"/>
      </w:pPr>
      <w:bookmarkStart w:id="87" w:name="_Toc70865381"/>
      <w:bookmarkStart w:id="88" w:name="references"/>
      <w:bookmarkEnd w:id="86"/>
      <w:r>
        <w:rPr>
          <w:rStyle w:val="SectionNumber"/>
        </w:rPr>
        <w:lastRenderedPageBreak/>
        <w:t>9</w:t>
      </w:r>
      <w:r>
        <w:tab/>
        <w:t>References</w:t>
      </w:r>
      <w:bookmarkEnd w:id="87"/>
    </w:p>
    <w:p w14:paraId="7D82E5C9" w14:textId="77777777" w:rsidR="00222590" w:rsidRDefault="006A0008">
      <w:pPr>
        <w:pStyle w:val="Bibliography"/>
      </w:pPr>
      <w:bookmarkStart w:id="89" w:name="ref-R-base"/>
      <w:bookmarkStart w:id="90" w:name="refs"/>
      <w:r>
        <w:t xml:space="preserve">1. </w:t>
      </w:r>
      <w:r>
        <w:tab/>
        <w:t xml:space="preserve">R Core Team. </w:t>
      </w:r>
      <w:r>
        <w:rPr>
          <w:i/>
          <w:iCs/>
        </w:rPr>
        <w:t>R: A Language and Environment for Statistical Computing</w:t>
      </w:r>
      <w:r>
        <w:t xml:space="preserve">. R Foundation for Statistical Computing; 2021. </w:t>
      </w:r>
      <w:hyperlink r:id="rId34">
        <w:r>
          <w:rPr>
            <w:rStyle w:val="Hyperlink"/>
          </w:rPr>
          <w:t>https://www.R-project.org/</w:t>
        </w:r>
      </w:hyperlink>
    </w:p>
    <w:p w14:paraId="21B646EF" w14:textId="77777777" w:rsidR="00222590" w:rsidRDefault="006A0008">
      <w:pPr>
        <w:pStyle w:val="Bibliography"/>
      </w:pPr>
      <w:bookmarkStart w:id="91" w:name="ref-rstudio"/>
      <w:bookmarkEnd w:id="89"/>
      <w:r>
        <w:t xml:space="preserve">2. </w:t>
      </w:r>
      <w:r>
        <w:tab/>
        <w:t xml:space="preserve">RStudio Team. </w:t>
      </w:r>
      <w:r>
        <w:rPr>
          <w:i/>
          <w:iCs/>
        </w:rPr>
        <w:t>RStudio: Integrated Development Environment for r</w:t>
      </w:r>
      <w:r>
        <w:t xml:space="preserve">. RStudio, PBC; 2021. </w:t>
      </w:r>
      <w:hyperlink r:id="rId35">
        <w:r>
          <w:rPr>
            <w:rStyle w:val="Hyperlink"/>
          </w:rPr>
          <w:t>http://www.rstudio.com/</w:t>
        </w:r>
      </w:hyperlink>
    </w:p>
    <w:p w14:paraId="68CBFC7D" w14:textId="77777777" w:rsidR="00222590" w:rsidRDefault="006A0008">
      <w:pPr>
        <w:pStyle w:val="Bibliography"/>
      </w:pPr>
      <w:bookmarkStart w:id="92" w:name="ref-R-bookdown"/>
      <w:bookmarkEnd w:id="91"/>
      <w:r>
        <w:t xml:space="preserve">3. </w:t>
      </w:r>
      <w:r>
        <w:tab/>
        <w:t xml:space="preserve">Xie Y. </w:t>
      </w:r>
      <w:r>
        <w:rPr>
          <w:i/>
          <w:iCs/>
        </w:rPr>
        <w:t>Bookdown: Authoring Books and Technical Documents with r Markdown</w:t>
      </w:r>
      <w:r>
        <w:t xml:space="preserve">.; 2020. </w:t>
      </w:r>
      <w:hyperlink r:id="rId36">
        <w:r>
          <w:rPr>
            <w:rStyle w:val="Hyperlink"/>
          </w:rPr>
          <w:t>https://github.com/rstudio/bookdown</w:t>
        </w:r>
      </w:hyperlink>
    </w:p>
    <w:p w14:paraId="74A2340E" w14:textId="77777777" w:rsidR="00222590" w:rsidRDefault="006A0008">
      <w:pPr>
        <w:pStyle w:val="Bibliography"/>
      </w:pPr>
      <w:bookmarkStart w:id="93" w:name="ref-R-rmarkdown"/>
      <w:bookmarkEnd w:id="92"/>
      <w:r>
        <w:t xml:space="preserve">4. </w:t>
      </w:r>
      <w:r>
        <w:tab/>
      </w:r>
      <w:r w:rsidRPr="003603F3">
        <w:rPr>
          <w:lang w:val="fr-FR"/>
        </w:rPr>
        <w:t xml:space="preserve">Allaire J, Xie Y, McPherson J, et al. </w:t>
      </w:r>
      <w:proofErr w:type="spellStart"/>
      <w:r>
        <w:rPr>
          <w:i/>
          <w:iCs/>
        </w:rPr>
        <w:t>Rmarkdown</w:t>
      </w:r>
      <w:proofErr w:type="spellEnd"/>
      <w:r>
        <w:rPr>
          <w:i/>
          <w:iCs/>
        </w:rPr>
        <w:t>: Dynamic Documents for r</w:t>
      </w:r>
      <w:r>
        <w:t xml:space="preserve">.; 2021. </w:t>
      </w:r>
      <w:hyperlink r:id="rId37">
        <w:r>
          <w:rPr>
            <w:rStyle w:val="Hyperlink"/>
          </w:rPr>
          <w:t>https://CRAN.R-project.org/package=rmarkdown</w:t>
        </w:r>
      </w:hyperlink>
    </w:p>
    <w:p w14:paraId="0DB3E577" w14:textId="77777777" w:rsidR="00222590" w:rsidRDefault="006A0008">
      <w:pPr>
        <w:pStyle w:val="Bibliography"/>
      </w:pPr>
      <w:bookmarkStart w:id="94" w:name="ref-R-incidental"/>
      <w:bookmarkEnd w:id="93"/>
      <w:r>
        <w:t xml:space="preserve">5. </w:t>
      </w:r>
      <w:r>
        <w:tab/>
        <w:t xml:space="preserve">Miller A, Hannah L, Foti N, Futoma J. </w:t>
      </w:r>
      <w:r>
        <w:rPr>
          <w:i/>
          <w:iCs/>
        </w:rPr>
        <w:t>Incidental: Implements Empirical Bayes Incidence Curves</w:t>
      </w:r>
      <w:r>
        <w:t xml:space="preserve">.; 2020. </w:t>
      </w:r>
      <w:hyperlink r:id="rId38">
        <w:r>
          <w:rPr>
            <w:rStyle w:val="Hyperlink"/>
          </w:rPr>
          <w:t>https://CRAN.R-project.org/package=incidental</w:t>
        </w:r>
      </w:hyperlink>
    </w:p>
    <w:p w14:paraId="4976BAC1" w14:textId="24B5377F" w:rsidR="00222590" w:rsidRDefault="006A0008">
      <w:pPr>
        <w:pStyle w:val="Bibliography"/>
      </w:pPr>
      <w:bookmarkStart w:id="95" w:name="ref-gadph"/>
      <w:bookmarkEnd w:id="94"/>
      <w:r>
        <w:t xml:space="preserve">6. </w:t>
      </w:r>
      <w:r>
        <w:tab/>
        <w:t xml:space="preserve">Public Health GD of. Daily status report: Georgia COVID-19 daily status of cases and hospitalizations with interactive charts and graphs. Published online 2021. </w:t>
      </w:r>
      <w:hyperlink r:id="rId39">
        <w:r>
          <w:rPr>
            <w:rStyle w:val="Hyperlink"/>
          </w:rPr>
          <w:t>Downloaded from https://dph.georgia.gov/covid-19-daily-status-report</w:t>
        </w:r>
      </w:hyperlink>
    </w:p>
    <w:p w14:paraId="6AE7649D" w14:textId="77777777" w:rsidR="00222590" w:rsidRDefault="006A0008">
      <w:pPr>
        <w:pStyle w:val="Bibliography"/>
      </w:pPr>
      <w:bookmarkStart w:id="96" w:name="ref-appliedbiosystems2016ct"/>
      <w:bookmarkEnd w:id="95"/>
      <w:r>
        <w:t xml:space="preserve">7. </w:t>
      </w:r>
      <w:r>
        <w:tab/>
      </w:r>
      <w:r>
        <w:rPr>
          <w:i/>
          <w:iCs/>
        </w:rPr>
        <w:t>Real-Time PCR: Understanding C_t</w:t>
      </w:r>
      <w:r>
        <w:t xml:space="preserve">. ThermoFisher Scientific, appliedbiosystems; 2016. </w:t>
      </w:r>
      <w:hyperlink r:id="rId40">
        <w:r>
          <w:rPr>
            <w:rStyle w:val="Hyperlink"/>
          </w:rPr>
          <w:t>https://www.thermofisher.com/us/en/home/life-science/pcr/real-time-pcr/real-time-pcr-learning-center/real-time-pcr-basics/real-time-pcr-understanding-ct.html</w:t>
        </w:r>
      </w:hyperlink>
    </w:p>
    <w:p w14:paraId="4A0BC775" w14:textId="77777777" w:rsidR="00222590" w:rsidRDefault="006A0008">
      <w:pPr>
        <w:pStyle w:val="Bibliography"/>
      </w:pPr>
      <w:bookmarkStart w:id="97" w:name="ref-kralik2017basics"/>
      <w:bookmarkEnd w:id="96"/>
      <w:r>
        <w:t xml:space="preserve">8. </w:t>
      </w:r>
      <w:r>
        <w:tab/>
        <w:t xml:space="preserve">Kralik P, Ricchi M. A basic guide to real time PCR in microbial diagnostics: Definitions, parameters, and everything. </w:t>
      </w:r>
      <w:r>
        <w:rPr>
          <w:i/>
          <w:iCs/>
        </w:rPr>
        <w:t>Frontiers in Microbiology</w:t>
      </w:r>
      <w:r>
        <w:t>. 2017;8:108. doi:</w:t>
      </w:r>
      <w:hyperlink r:id="rId41">
        <w:r>
          <w:rPr>
            <w:rStyle w:val="Hyperlink"/>
          </w:rPr>
          <w:t>10.3389/fmicb.2017.00108</w:t>
        </w:r>
      </w:hyperlink>
    </w:p>
    <w:p w14:paraId="40EFA70D" w14:textId="77777777" w:rsidR="00222590" w:rsidRDefault="006A0008">
      <w:pPr>
        <w:pStyle w:val="Bibliography"/>
      </w:pPr>
      <w:bookmarkStart w:id="98" w:name="ref-R-dLagM"/>
      <w:bookmarkEnd w:id="97"/>
      <w:r>
        <w:t xml:space="preserve">9. </w:t>
      </w:r>
      <w:r>
        <w:tab/>
        <w:t xml:space="preserve">Demirhan H. </w:t>
      </w:r>
      <w:r>
        <w:rPr>
          <w:i/>
          <w:iCs/>
        </w:rPr>
        <w:t>dLagM: Time Series Regression Models with Distributed Lag Models</w:t>
      </w:r>
      <w:r>
        <w:t xml:space="preserve">.; 2020. </w:t>
      </w:r>
      <w:hyperlink r:id="rId42">
        <w:r>
          <w:rPr>
            <w:rStyle w:val="Hyperlink"/>
          </w:rPr>
          <w:t>https://CRAN.R-project.org/package=dLagM</w:t>
        </w:r>
      </w:hyperlink>
    </w:p>
    <w:p w14:paraId="44E86581" w14:textId="77777777" w:rsidR="00222590" w:rsidRDefault="006A0008">
      <w:pPr>
        <w:pStyle w:val="Bibliography"/>
      </w:pPr>
      <w:bookmarkStart w:id="99" w:name="ref-R-dplyr"/>
      <w:bookmarkEnd w:id="98"/>
      <w:r>
        <w:t xml:space="preserve">10. </w:t>
      </w:r>
      <w:r>
        <w:tab/>
        <w:t xml:space="preserve">Wickham H, François R, Henry L, Müller K. </w:t>
      </w:r>
      <w:r>
        <w:rPr>
          <w:i/>
          <w:iCs/>
        </w:rPr>
        <w:t>Dplyr: A Grammar of Data Manipulation</w:t>
      </w:r>
      <w:r>
        <w:t xml:space="preserve">.; 2021. </w:t>
      </w:r>
      <w:hyperlink r:id="rId43">
        <w:r>
          <w:rPr>
            <w:rStyle w:val="Hyperlink"/>
          </w:rPr>
          <w:t>https://CRAN.R-project.org/package=dplyr</w:t>
        </w:r>
      </w:hyperlink>
    </w:p>
    <w:p w14:paraId="228AE027" w14:textId="77777777" w:rsidR="00222590" w:rsidRDefault="006A0008">
      <w:pPr>
        <w:pStyle w:val="Bibliography"/>
      </w:pPr>
      <w:bookmarkStart w:id="100" w:name="ref-R-flextable"/>
      <w:bookmarkEnd w:id="99"/>
      <w:r>
        <w:t xml:space="preserve">11. </w:t>
      </w:r>
      <w:r>
        <w:tab/>
        <w:t xml:space="preserve">Gohel D. </w:t>
      </w:r>
      <w:r>
        <w:rPr>
          <w:i/>
          <w:iCs/>
        </w:rPr>
        <w:t>Flextable: Functions for Tabular Reporting</w:t>
      </w:r>
      <w:r>
        <w:t xml:space="preserve">.; 2021. </w:t>
      </w:r>
      <w:hyperlink r:id="rId44">
        <w:r>
          <w:rPr>
            <w:rStyle w:val="Hyperlink"/>
          </w:rPr>
          <w:t>https://CRAN.R-project.org/package=flextable</w:t>
        </w:r>
      </w:hyperlink>
    </w:p>
    <w:p w14:paraId="44C60D49" w14:textId="77777777" w:rsidR="00222590" w:rsidRDefault="006A0008">
      <w:pPr>
        <w:pStyle w:val="Bibliography"/>
      </w:pPr>
      <w:bookmarkStart w:id="101" w:name="ref-R-knitr"/>
      <w:bookmarkEnd w:id="100"/>
      <w:r>
        <w:t xml:space="preserve">12. </w:t>
      </w:r>
      <w:r>
        <w:tab/>
        <w:t xml:space="preserve">Xie Y. </w:t>
      </w:r>
      <w:r>
        <w:rPr>
          <w:i/>
          <w:iCs/>
        </w:rPr>
        <w:t>Knitr: A General-Purpose Package for Dynamic Report Generation in r</w:t>
      </w:r>
      <w:r>
        <w:t xml:space="preserve">.; 2021. </w:t>
      </w:r>
      <w:hyperlink r:id="rId45">
        <w:r>
          <w:rPr>
            <w:rStyle w:val="Hyperlink"/>
          </w:rPr>
          <w:t>https://yihui.org/knitr/</w:t>
        </w:r>
      </w:hyperlink>
    </w:p>
    <w:p w14:paraId="7CF8908B" w14:textId="77777777" w:rsidR="00222590" w:rsidRDefault="006A0008">
      <w:pPr>
        <w:pStyle w:val="Bibliography"/>
      </w:pPr>
      <w:bookmarkStart w:id="102" w:name="ref-R-magrittr"/>
      <w:bookmarkEnd w:id="101"/>
      <w:r>
        <w:t xml:space="preserve">13. </w:t>
      </w:r>
      <w:r>
        <w:tab/>
        <w:t xml:space="preserve">Bache SM, Wickham H. </w:t>
      </w:r>
      <w:r>
        <w:rPr>
          <w:i/>
          <w:iCs/>
        </w:rPr>
        <w:t>Magrittr: A Forward-Pipe Operator for r</w:t>
      </w:r>
      <w:r>
        <w:t xml:space="preserve">.; 2020. </w:t>
      </w:r>
      <w:hyperlink r:id="rId46">
        <w:r>
          <w:rPr>
            <w:rStyle w:val="Hyperlink"/>
          </w:rPr>
          <w:t>https://CRAN.R-project.org/package=magrittr</w:t>
        </w:r>
      </w:hyperlink>
    </w:p>
    <w:p w14:paraId="66CE1B55" w14:textId="77777777" w:rsidR="00222590" w:rsidRDefault="006A0008">
      <w:pPr>
        <w:pStyle w:val="Bibliography"/>
      </w:pPr>
      <w:bookmarkStart w:id="103" w:name="ref-R-openxlsx"/>
      <w:bookmarkEnd w:id="102"/>
      <w:r>
        <w:t xml:space="preserve">14. </w:t>
      </w:r>
      <w:r>
        <w:tab/>
        <w:t xml:space="preserve">Schauberger P, Walker A. </w:t>
      </w:r>
      <w:r>
        <w:rPr>
          <w:i/>
          <w:iCs/>
        </w:rPr>
        <w:t>Openxlsx: Read, Write and Edit Xlsx Files</w:t>
      </w:r>
      <w:r>
        <w:t xml:space="preserve">.; 2020. </w:t>
      </w:r>
      <w:hyperlink r:id="rId47">
        <w:r>
          <w:rPr>
            <w:rStyle w:val="Hyperlink"/>
          </w:rPr>
          <w:t>https://CRAN.R-project.org/package=openxlsx</w:t>
        </w:r>
      </w:hyperlink>
    </w:p>
    <w:p w14:paraId="0BFB6905" w14:textId="77777777" w:rsidR="00222590" w:rsidRDefault="006A0008">
      <w:pPr>
        <w:pStyle w:val="Bibliography"/>
      </w:pPr>
      <w:bookmarkStart w:id="104" w:name="ref-R-readr"/>
      <w:bookmarkEnd w:id="103"/>
      <w:r>
        <w:t xml:space="preserve">15. </w:t>
      </w:r>
      <w:r>
        <w:tab/>
        <w:t xml:space="preserve">Wickham H, Hester J. </w:t>
      </w:r>
      <w:r>
        <w:rPr>
          <w:i/>
          <w:iCs/>
        </w:rPr>
        <w:t>Readr: Read Rectangular Text Data</w:t>
      </w:r>
      <w:r>
        <w:t xml:space="preserve">.; 2020. </w:t>
      </w:r>
      <w:hyperlink r:id="rId48">
        <w:r>
          <w:rPr>
            <w:rStyle w:val="Hyperlink"/>
          </w:rPr>
          <w:t>https://CRAN.R-project.org/package=readr</w:t>
        </w:r>
      </w:hyperlink>
    </w:p>
    <w:p w14:paraId="46F88FD3" w14:textId="77777777" w:rsidR="00222590" w:rsidRDefault="006A0008">
      <w:pPr>
        <w:pStyle w:val="Bibliography"/>
      </w:pPr>
      <w:bookmarkStart w:id="105" w:name="ref-R-readxl"/>
      <w:bookmarkEnd w:id="104"/>
      <w:r>
        <w:lastRenderedPageBreak/>
        <w:t xml:space="preserve">16. </w:t>
      </w:r>
      <w:r>
        <w:tab/>
        <w:t xml:space="preserve">Wickham H, Bryan J. </w:t>
      </w:r>
      <w:r>
        <w:rPr>
          <w:i/>
          <w:iCs/>
        </w:rPr>
        <w:t>Readxl: Read Excel Files</w:t>
      </w:r>
      <w:r>
        <w:t xml:space="preserve">.; 2019. </w:t>
      </w:r>
      <w:hyperlink r:id="rId49">
        <w:r>
          <w:rPr>
            <w:rStyle w:val="Hyperlink"/>
          </w:rPr>
          <w:t>https://CRAN.R-project.org/package=readxl</w:t>
        </w:r>
      </w:hyperlink>
    </w:p>
    <w:p w14:paraId="48B27588" w14:textId="77777777" w:rsidR="00222590" w:rsidRDefault="006A0008">
      <w:pPr>
        <w:pStyle w:val="Bibliography"/>
      </w:pPr>
      <w:bookmarkStart w:id="106" w:name="ref-R-tidyr"/>
      <w:bookmarkEnd w:id="105"/>
      <w:r>
        <w:t xml:space="preserve">17. </w:t>
      </w:r>
      <w:r>
        <w:tab/>
        <w:t xml:space="preserve">Wickham H. </w:t>
      </w:r>
      <w:r>
        <w:rPr>
          <w:i/>
          <w:iCs/>
        </w:rPr>
        <w:t>Tidyr: Tidy Messy Data</w:t>
      </w:r>
      <w:r>
        <w:t xml:space="preserve">.; 2020. </w:t>
      </w:r>
      <w:hyperlink r:id="rId50">
        <w:r>
          <w:rPr>
            <w:rStyle w:val="Hyperlink"/>
          </w:rPr>
          <w:t>https://CRAN.R-project.org/package=tidyr</w:t>
        </w:r>
      </w:hyperlink>
    </w:p>
    <w:p w14:paraId="0153C11F" w14:textId="77777777" w:rsidR="00222590" w:rsidRDefault="006A0008">
      <w:pPr>
        <w:pStyle w:val="Bibliography"/>
      </w:pPr>
      <w:bookmarkStart w:id="107" w:name="ref-R-zoo"/>
      <w:bookmarkEnd w:id="106"/>
      <w:r>
        <w:t xml:space="preserve">18. </w:t>
      </w:r>
      <w:r>
        <w:tab/>
        <w:t xml:space="preserve">Zeileis A, Grothendieck G, Ryan JA. </w:t>
      </w:r>
      <w:r>
        <w:rPr>
          <w:i/>
          <w:iCs/>
        </w:rPr>
        <w:t>Zoo: S3 Infrastructure for Regular and Irregular Time Series (z’s Ordered Observations)</w:t>
      </w:r>
      <w:r>
        <w:t xml:space="preserve">.; 2021. </w:t>
      </w:r>
      <w:hyperlink r:id="rId51">
        <w:r>
          <w:rPr>
            <w:rStyle w:val="Hyperlink"/>
          </w:rPr>
          <w:t>https://zoo.R-Forge.R-project.org/</w:t>
        </w:r>
      </w:hyperlink>
    </w:p>
    <w:p w14:paraId="05246628" w14:textId="77777777" w:rsidR="00222590" w:rsidRDefault="006A0008">
      <w:pPr>
        <w:pStyle w:val="Bibliography"/>
      </w:pPr>
      <w:bookmarkStart w:id="108" w:name="ref-bookdown2016"/>
      <w:bookmarkEnd w:id="107"/>
      <w:r>
        <w:t xml:space="preserve">19. </w:t>
      </w:r>
      <w:r>
        <w:tab/>
        <w:t xml:space="preserve">Xie Y. </w:t>
      </w:r>
      <w:r>
        <w:rPr>
          <w:i/>
          <w:iCs/>
        </w:rPr>
        <w:t>Bookdown: Authoring Books and Technical Documents with R Markdown</w:t>
      </w:r>
      <w:r>
        <w:t xml:space="preserve">. Chapman; Hall/CRC; 2016. </w:t>
      </w:r>
      <w:hyperlink r:id="rId52">
        <w:r>
          <w:rPr>
            <w:rStyle w:val="Hyperlink"/>
          </w:rPr>
          <w:t>https://github.com/rstudio/bookdown</w:t>
        </w:r>
      </w:hyperlink>
    </w:p>
    <w:p w14:paraId="606FC03B" w14:textId="77777777" w:rsidR="00222590" w:rsidRDefault="006A0008">
      <w:pPr>
        <w:pStyle w:val="Bibliography"/>
      </w:pPr>
      <w:bookmarkStart w:id="109" w:name="ref-dLagM2020"/>
      <w:bookmarkEnd w:id="108"/>
      <w:r>
        <w:t xml:space="preserve">20. </w:t>
      </w:r>
      <w:r>
        <w:tab/>
        <w:t xml:space="preserve">Demirhan H. dLagM: An R package for distributed lag models and ARDL bounds testing. </w:t>
      </w:r>
      <w:r>
        <w:rPr>
          <w:i/>
          <w:iCs/>
        </w:rPr>
        <w:t>PLoS ONE</w:t>
      </w:r>
      <w:r>
        <w:t xml:space="preserve">. 2020;15(2):e0228812. </w:t>
      </w:r>
      <w:hyperlink r:id="rId53">
        <w:r>
          <w:rPr>
            <w:rStyle w:val="Hyperlink"/>
          </w:rPr>
          <w:t>https://journals.plos.org/plosone/article?id=10.1371/journal.pone.0228812</w:t>
        </w:r>
      </w:hyperlink>
    </w:p>
    <w:p w14:paraId="3A2E8982" w14:textId="77777777" w:rsidR="00222590" w:rsidRDefault="006A0008">
      <w:pPr>
        <w:pStyle w:val="Bibliography"/>
      </w:pPr>
      <w:bookmarkStart w:id="110" w:name="ref-knitr2015"/>
      <w:bookmarkEnd w:id="109"/>
      <w:r>
        <w:t xml:space="preserve">21. </w:t>
      </w:r>
      <w:r>
        <w:tab/>
        <w:t xml:space="preserve">Xie Y. </w:t>
      </w:r>
      <w:r>
        <w:rPr>
          <w:i/>
          <w:iCs/>
        </w:rPr>
        <w:t>Dynamic Documents with R and Knitr</w:t>
      </w:r>
      <w:r>
        <w:t xml:space="preserve">. 2nd ed. Chapman; Hall/CRC; 2015. </w:t>
      </w:r>
      <w:hyperlink r:id="rId54">
        <w:r>
          <w:rPr>
            <w:rStyle w:val="Hyperlink"/>
          </w:rPr>
          <w:t>https://yihui.org/knitr/</w:t>
        </w:r>
      </w:hyperlink>
    </w:p>
    <w:p w14:paraId="265E144C" w14:textId="77777777" w:rsidR="00222590" w:rsidRDefault="006A0008">
      <w:pPr>
        <w:pStyle w:val="Bibliography"/>
      </w:pPr>
      <w:bookmarkStart w:id="111" w:name="ref-knitr2014"/>
      <w:bookmarkEnd w:id="110"/>
      <w:r>
        <w:t xml:space="preserve">22. </w:t>
      </w:r>
      <w:r>
        <w:tab/>
        <w:t xml:space="preserve">Xie Y. Knitr: A comprehensive tool for reproducible research in R. In: Stodden V, Leisch F, Peng RD, eds. </w:t>
      </w:r>
      <w:r>
        <w:rPr>
          <w:i/>
          <w:iCs/>
        </w:rPr>
        <w:t>Implementing Reproducible Computational Research</w:t>
      </w:r>
      <w:r>
        <w:t xml:space="preserve">. Chapman; Hall/CRC; 2014. </w:t>
      </w:r>
      <w:hyperlink r:id="rId55">
        <w:r>
          <w:rPr>
            <w:rStyle w:val="Hyperlink"/>
          </w:rPr>
          <w:t>http://www.crcpress.com/product/isbn/9781466561595</w:t>
        </w:r>
      </w:hyperlink>
    </w:p>
    <w:p w14:paraId="023D79CF" w14:textId="77777777" w:rsidR="00222590" w:rsidRDefault="006A0008">
      <w:pPr>
        <w:pStyle w:val="Bibliography"/>
      </w:pPr>
      <w:bookmarkStart w:id="112" w:name="ref-rmarkdown2018"/>
      <w:bookmarkEnd w:id="111"/>
      <w:r>
        <w:t xml:space="preserve">23. </w:t>
      </w:r>
      <w:r>
        <w:tab/>
        <w:t xml:space="preserve">Xie Y, Allaire JJ, Grolemund G. </w:t>
      </w:r>
      <w:r>
        <w:rPr>
          <w:i/>
          <w:iCs/>
        </w:rPr>
        <w:t>R Markdown: The Definitive Guide</w:t>
      </w:r>
      <w:r>
        <w:t xml:space="preserve">. Chapman; Hall/CRC; 2018. </w:t>
      </w:r>
      <w:hyperlink r:id="rId56">
        <w:r>
          <w:rPr>
            <w:rStyle w:val="Hyperlink"/>
          </w:rPr>
          <w:t>https://bookdown.org/yihui/rmarkdown</w:t>
        </w:r>
      </w:hyperlink>
    </w:p>
    <w:p w14:paraId="0B76B7A5" w14:textId="77777777" w:rsidR="00222590" w:rsidRDefault="006A0008">
      <w:pPr>
        <w:pStyle w:val="Bibliography"/>
      </w:pPr>
      <w:bookmarkStart w:id="113" w:name="ref-rmarkdown2020"/>
      <w:bookmarkEnd w:id="112"/>
      <w:r>
        <w:t xml:space="preserve">24. </w:t>
      </w:r>
      <w:r>
        <w:tab/>
        <w:t xml:space="preserve">Xie Y, Dervieux C, Riederer E. </w:t>
      </w:r>
      <w:r>
        <w:rPr>
          <w:i/>
          <w:iCs/>
        </w:rPr>
        <w:t>R Markdown Cookbook</w:t>
      </w:r>
      <w:r>
        <w:t xml:space="preserve">. Chapman; Hall/CRC; 2020. </w:t>
      </w:r>
      <w:hyperlink r:id="rId57">
        <w:r>
          <w:rPr>
            <w:rStyle w:val="Hyperlink"/>
          </w:rPr>
          <w:t>https://bookdown.org/yihui/rmarkdown-cookbook</w:t>
        </w:r>
      </w:hyperlink>
    </w:p>
    <w:p w14:paraId="646FE652" w14:textId="77777777" w:rsidR="00222590" w:rsidRDefault="006A0008">
      <w:pPr>
        <w:pStyle w:val="Bibliography"/>
      </w:pPr>
      <w:bookmarkStart w:id="114" w:name="ref-zoo2005"/>
      <w:bookmarkEnd w:id="113"/>
      <w:r>
        <w:t xml:space="preserve">25. </w:t>
      </w:r>
      <w:r>
        <w:tab/>
        <w:t xml:space="preserve">Zeileis A, Grothendieck G. Zoo: S3 infrastructure for regular and irregular time series. </w:t>
      </w:r>
      <w:r>
        <w:rPr>
          <w:i/>
          <w:iCs/>
        </w:rPr>
        <w:t>Journal of Statistical Software</w:t>
      </w:r>
      <w:r>
        <w:t xml:space="preserve">. 2005;14(6):1-27. </w:t>
      </w:r>
      <w:proofErr w:type="gramStart"/>
      <w:r>
        <w:t>doi</w:t>
      </w:r>
      <w:proofErr w:type="gramEnd"/>
      <w:r>
        <w:t>:</w:t>
      </w:r>
      <w:hyperlink r:id="rId58">
        <w:r>
          <w:rPr>
            <w:rStyle w:val="Hyperlink"/>
          </w:rPr>
          <w:t>10.18637/jss.v014.i06</w:t>
        </w:r>
      </w:hyperlink>
    </w:p>
    <w:bookmarkEnd w:id="90"/>
    <w:bookmarkEnd w:id="114"/>
    <w:p w14:paraId="33E3BD29" w14:textId="77777777" w:rsidR="00222590" w:rsidRDefault="006A0008">
      <w:r>
        <w:br w:type="page"/>
      </w:r>
    </w:p>
    <w:p w14:paraId="42DC8F3B" w14:textId="77777777" w:rsidR="00222590" w:rsidRDefault="006A0008">
      <w:pPr>
        <w:pStyle w:val="Heading1"/>
      </w:pPr>
      <w:bookmarkStart w:id="115" w:name="_Toc70865382"/>
      <w:bookmarkStart w:id="116" w:name="appendix"/>
      <w:bookmarkEnd w:id="88"/>
      <w:r>
        <w:lastRenderedPageBreak/>
        <w:t>Appendix</w:t>
      </w:r>
      <w:bookmarkEnd w:id="115"/>
    </w:p>
    <w:p w14:paraId="226FB343" w14:textId="77777777" w:rsidR="00222590" w:rsidRDefault="006A0008">
      <w:pPr>
        <w:pStyle w:val="Heading1"/>
      </w:pPr>
      <w:bookmarkStart w:id="117" w:name="_Toc70865383"/>
      <w:bookmarkStart w:id="118" w:name="descriptA"/>
      <w:bookmarkEnd w:id="116"/>
      <w:r>
        <w:rPr>
          <w:rStyle w:val="SectionNumber"/>
        </w:rPr>
        <w:t>10</w:t>
      </w:r>
      <w:r>
        <w:tab/>
        <w:t>Data Descriptions</w:t>
      </w:r>
      <w:bookmarkEnd w:id="117"/>
    </w:p>
    <w:p w14:paraId="323CC93D" w14:textId="77777777" w:rsidR="00222590" w:rsidRDefault="006A0008">
      <w:pPr>
        <w:pStyle w:val="Heading2"/>
      </w:pPr>
      <w:bookmarkStart w:id="119" w:name="_Toc70865384"/>
      <w:bookmarkStart w:id="120" w:name="brief-item-analysis"/>
      <w:r>
        <w:rPr>
          <w:rStyle w:val="SectionNumber"/>
        </w:rPr>
        <w:t>10.1</w:t>
      </w:r>
      <w:r>
        <w:tab/>
        <w:t>Brief Item Analysis</w:t>
      </w:r>
      <w:bookmarkEnd w:id="119"/>
    </w:p>
    <w:p w14:paraId="6100EFF7" w14:textId="2DC5E937" w:rsidR="00222590" w:rsidRDefault="006A0008">
      <w:pPr>
        <w:pStyle w:val="FirstParagraph"/>
      </w:pPr>
      <w:r>
        <w:t>Table 10.1 gives a brief description of the data used in this analysis. Aside from some minor manipulations upon import (e.g., COVID-19 case reports were subset to only include records for Athens Clarke County), the descriptions are for the raw data. From this, we can see some initial data formatting may be necessary. For example, many of the date variables are being read as character strings so they need to be parsed as dates to be useful for analysis. Eventually, the data represented in Table 10.1 will be aggregated / condensed to a single dataframe object used in final analyses.</w:t>
      </w:r>
    </w:p>
    <w:p w14:paraId="5916DA27" w14:textId="77777777" w:rsidR="00BC5255" w:rsidRPr="00BC5255" w:rsidRDefault="00BC5255" w:rsidP="00BC5255">
      <w:pPr>
        <w:pStyle w:val="BodyText"/>
      </w:pPr>
    </w:p>
    <w:p w14:paraId="7C02C984" w14:textId="77777777" w:rsidR="00222590" w:rsidRDefault="006A0008">
      <w:pPr>
        <w:pStyle w:val="TableCaption"/>
      </w:pPr>
      <w:r>
        <w:t xml:space="preserve">Table 10.1: </w:t>
      </w:r>
      <w:bookmarkStart w:id="121" w:name="tab:descriptA"/>
      <w:r>
        <w:t>Description of Raw Datasets used in Analyses</w:t>
      </w:r>
      <w:bookmarkEnd w:id="121"/>
    </w:p>
    <w:tbl>
      <w:tblPr>
        <w:tblStyle w:val="Table"/>
        <w:tblW w:w="0" w:type="auto"/>
        <w:jc w:val="center"/>
        <w:tblLayout w:type="fixed"/>
        <w:tblLook w:val="0420" w:firstRow="1" w:lastRow="0" w:firstColumn="0" w:lastColumn="0" w:noHBand="0" w:noVBand="1"/>
      </w:tblPr>
      <w:tblGrid>
        <w:gridCol w:w="1152"/>
        <w:gridCol w:w="1296"/>
        <w:gridCol w:w="1440"/>
        <w:gridCol w:w="1152"/>
        <w:gridCol w:w="1584"/>
        <w:gridCol w:w="1008"/>
        <w:gridCol w:w="3312"/>
      </w:tblGrid>
      <w:tr w:rsidR="00222590" w14:paraId="6D678AF2" w14:textId="77777777" w:rsidTr="00222590">
        <w:trPr>
          <w:cnfStyle w:val="100000000000" w:firstRow="1" w:lastRow="0" w:firstColumn="0" w:lastColumn="0" w:oddVBand="0" w:evenVBand="0" w:oddHBand="0" w:evenHBand="0" w:firstRowFirstColumn="0" w:firstRowLastColumn="0" w:lastRowFirstColumn="0" w:lastRowLastColumn="0"/>
          <w:cantSplit/>
          <w:tblHeader/>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14:paraId="11F9D7A6" w14:textId="77777777" w:rsidR="00222590" w:rsidRDefault="006A0008">
            <w:pPr>
              <w:spacing w:before="100" w:after="100"/>
              <w:ind w:left="100" w:right="100"/>
              <w:jc w:val="center"/>
            </w:pPr>
            <w:r>
              <w:rPr>
                <w:rFonts w:ascii="Arial" w:eastAsia="Arial" w:hAnsi="Arial" w:cs="Arial"/>
                <w:b/>
                <w:color w:val="000000"/>
                <w:sz w:val="18"/>
                <w:szCs w:val="18"/>
              </w:rPr>
              <w:t>Dataframe Object</w:t>
            </w:r>
          </w:p>
        </w:tc>
        <w:tc>
          <w:tcPr>
            <w:tcW w:w="1296" w:type="dxa"/>
            <w:tcBorders>
              <w:bottom w:val="single" w:sz="16" w:space="0" w:color="000000"/>
            </w:tcBorders>
            <w:shd w:val="clear" w:color="auto" w:fill="FFFFFF"/>
            <w:tcMar>
              <w:top w:w="0" w:type="dxa"/>
              <w:left w:w="0" w:type="dxa"/>
              <w:bottom w:w="0" w:type="dxa"/>
              <w:right w:w="0" w:type="dxa"/>
            </w:tcMar>
            <w:vAlign w:val="center"/>
          </w:tcPr>
          <w:p w14:paraId="38D2B72C" w14:textId="77777777" w:rsidR="00222590" w:rsidRDefault="006A0008">
            <w:pPr>
              <w:spacing w:before="100" w:after="100"/>
              <w:ind w:left="100" w:right="100"/>
              <w:jc w:val="center"/>
            </w:pPr>
            <w:r>
              <w:rPr>
                <w:rFonts w:ascii="Arial" w:eastAsia="Arial" w:hAnsi="Arial" w:cs="Arial"/>
                <w:b/>
                <w:color w:val="000000"/>
                <w:sz w:val="18"/>
                <w:szCs w:val="18"/>
              </w:rPr>
              <w:t>Dataframe Description</w:t>
            </w:r>
          </w:p>
        </w:tc>
        <w:tc>
          <w:tcPr>
            <w:tcW w:w="1440" w:type="dxa"/>
            <w:tcBorders>
              <w:bottom w:val="single" w:sz="16" w:space="0" w:color="000000"/>
            </w:tcBorders>
            <w:shd w:val="clear" w:color="auto" w:fill="FFFFFF"/>
            <w:tcMar>
              <w:top w:w="0" w:type="dxa"/>
              <w:left w:w="0" w:type="dxa"/>
              <w:bottom w:w="0" w:type="dxa"/>
              <w:right w:w="0" w:type="dxa"/>
            </w:tcMar>
            <w:vAlign w:val="center"/>
          </w:tcPr>
          <w:p w14:paraId="06C9F1D9" w14:textId="77777777" w:rsidR="00222590" w:rsidRDefault="006A0008">
            <w:pPr>
              <w:spacing w:before="100" w:after="100"/>
              <w:ind w:left="100" w:right="100"/>
              <w:jc w:val="center"/>
            </w:pPr>
            <w:r>
              <w:rPr>
                <w:rFonts w:ascii="Arial" w:eastAsia="Arial" w:hAnsi="Arial" w:cs="Arial"/>
                <w:b/>
                <w:color w:val="000000"/>
                <w:sz w:val="18"/>
                <w:szCs w:val="18"/>
              </w:rPr>
              <w:t>Number of Observations</w:t>
            </w:r>
          </w:p>
        </w:tc>
        <w:tc>
          <w:tcPr>
            <w:tcW w:w="1152" w:type="dxa"/>
            <w:tcBorders>
              <w:bottom w:val="single" w:sz="16" w:space="0" w:color="000000"/>
            </w:tcBorders>
            <w:shd w:val="clear" w:color="auto" w:fill="FFFFFF"/>
            <w:tcMar>
              <w:top w:w="0" w:type="dxa"/>
              <w:left w:w="0" w:type="dxa"/>
              <w:bottom w:w="0" w:type="dxa"/>
              <w:right w:w="0" w:type="dxa"/>
            </w:tcMar>
            <w:vAlign w:val="center"/>
          </w:tcPr>
          <w:p w14:paraId="0C4FC3AA" w14:textId="77777777" w:rsidR="00222590" w:rsidRDefault="006A0008">
            <w:pPr>
              <w:spacing w:before="100" w:after="100"/>
              <w:ind w:left="100" w:right="100"/>
              <w:jc w:val="center"/>
            </w:pPr>
            <w:r>
              <w:rPr>
                <w:rFonts w:ascii="Arial" w:eastAsia="Arial" w:hAnsi="Arial" w:cs="Arial"/>
                <w:b/>
                <w:color w:val="000000"/>
                <w:sz w:val="18"/>
                <w:szCs w:val="18"/>
              </w:rPr>
              <w:t>Number of Variables</w:t>
            </w:r>
          </w:p>
        </w:tc>
        <w:tc>
          <w:tcPr>
            <w:tcW w:w="1584" w:type="dxa"/>
            <w:tcBorders>
              <w:bottom w:val="single" w:sz="16" w:space="0" w:color="000000"/>
            </w:tcBorders>
            <w:shd w:val="clear" w:color="auto" w:fill="FFFFFF"/>
            <w:tcMar>
              <w:top w:w="0" w:type="dxa"/>
              <w:left w:w="0" w:type="dxa"/>
              <w:bottom w:w="0" w:type="dxa"/>
              <w:right w:w="0" w:type="dxa"/>
            </w:tcMar>
            <w:vAlign w:val="center"/>
          </w:tcPr>
          <w:p w14:paraId="6B11FC37" w14:textId="77777777" w:rsidR="00222590" w:rsidRDefault="006A0008">
            <w:pPr>
              <w:spacing w:before="100" w:after="100"/>
              <w:ind w:left="100" w:right="100"/>
              <w:jc w:val="center"/>
            </w:pPr>
            <w:r>
              <w:rPr>
                <w:rFonts w:ascii="Arial" w:eastAsia="Arial" w:hAnsi="Arial" w:cs="Arial"/>
                <w:b/>
                <w:color w:val="000000"/>
                <w:sz w:val="18"/>
                <w:szCs w:val="18"/>
              </w:rPr>
              <w:t>Variable Names</w:t>
            </w:r>
          </w:p>
        </w:tc>
        <w:tc>
          <w:tcPr>
            <w:tcW w:w="1008" w:type="dxa"/>
            <w:tcBorders>
              <w:bottom w:val="single" w:sz="16" w:space="0" w:color="000000"/>
            </w:tcBorders>
            <w:shd w:val="clear" w:color="auto" w:fill="FFFFFF"/>
            <w:tcMar>
              <w:top w:w="0" w:type="dxa"/>
              <w:left w:w="0" w:type="dxa"/>
              <w:bottom w:w="0" w:type="dxa"/>
              <w:right w:w="0" w:type="dxa"/>
            </w:tcMar>
            <w:vAlign w:val="center"/>
          </w:tcPr>
          <w:p w14:paraId="2C05B14F" w14:textId="77777777" w:rsidR="00222590" w:rsidRDefault="006A0008">
            <w:pPr>
              <w:spacing w:before="100" w:after="100"/>
              <w:ind w:left="100" w:right="100"/>
              <w:jc w:val="center"/>
            </w:pPr>
            <w:r>
              <w:rPr>
                <w:rFonts w:ascii="Arial" w:eastAsia="Arial" w:hAnsi="Arial" w:cs="Arial"/>
                <w:b/>
                <w:color w:val="000000"/>
                <w:sz w:val="18"/>
                <w:szCs w:val="18"/>
              </w:rPr>
              <w:t>Variable Classes</w:t>
            </w:r>
          </w:p>
        </w:tc>
        <w:tc>
          <w:tcPr>
            <w:tcW w:w="3312" w:type="dxa"/>
            <w:tcBorders>
              <w:bottom w:val="single" w:sz="16" w:space="0" w:color="000000"/>
            </w:tcBorders>
            <w:shd w:val="clear" w:color="auto" w:fill="FFFFFF"/>
            <w:tcMar>
              <w:top w:w="0" w:type="dxa"/>
              <w:left w:w="0" w:type="dxa"/>
              <w:bottom w:w="0" w:type="dxa"/>
              <w:right w:w="0" w:type="dxa"/>
            </w:tcMar>
            <w:vAlign w:val="center"/>
          </w:tcPr>
          <w:p w14:paraId="716FE9C1" w14:textId="77777777" w:rsidR="00222590" w:rsidRDefault="006A0008">
            <w:pPr>
              <w:spacing w:before="100" w:after="100"/>
              <w:ind w:left="100" w:right="100"/>
              <w:jc w:val="center"/>
            </w:pPr>
            <w:r>
              <w:rPr>
                <w:rFonts w:ascii="Arial" w:eastAsia="Arial" w:hAnsi="Arial" w:cs="Arial"/>
                <w:b/>
                <w:color w:val="000000"/>
                <w:sz w:val="18"/>
                <w:szCs w:val="18"/>
              </w:rPr>
              <w:t>Variable Labels</w:t>
            </w:r>
          </w:p>
        </w:tc>
      </w:tr>
      <w:tr w:rsidR="00222590" w14:paraId="6D4E4D8C"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384A4D3E" w14:textId="77777777" w:rsidR="00222590" w:rsidRDefault="006A0008">
            <w:pPr>
              <w:spacing w:before="100" w:after="100"/>
              <w:ind w:left="100" w:right="100"/>
              <w:jc w:val="center"/>
            </w:pPr>
            <w:r>
              <w:rPr>
                <w:rFonts w:ascii="Arial" w:eastAsia="Arial" w:hAnsi="Arial" w:cs="Arial"/>
                <w:color w:val="000000"/>
                <w:sz w:val="16"/>
                <w:szCs w:val="16"/>
              </w:rPr>
              <w:t>n1</w:t>
            </w:r>
          </w:p>
        </w:tc>
        <w:tc>
          <w:tcPr>
            <w:tcW w:w="1296" w:type="dxa"/>
            <w:tcBorders>
              <w:bottom w:val="single" w:sz="4" w:space="0" w:color="000000"/>
            </w:tcBorders>
            <w:shd w:val="clear" w:color="auto" w:fill="FFFFFF"/>
            <w:tcMar>
              <w:top w:w="0" w:type="dxa"/>
              <w:left w:w="0" w:type="dxa"/>
              <w:bottom w:w="0" w:type="dxa"/>
              <w:right w:w="0" w:type="dxa"/>
            </w:tcMar>
          </w:tcPr>
          <w:p w14:paraId="15820996" w14:textId="77777777" w:rsidR="00222590" w:rsidRDefault="006A0008">
            <w:pPr>
              <w:spacing w:before="100" w:after="100"/>
              <w:ind w:left="100" w:right="100"/>
            </w:pPr>
            <w:r>
              <w:rPr>
                <w:rFonts w:ascii="Arial" w:eastAsia="Arial" w:hAnsi="Arial" w:cs="Arial"/>
                <w:color w:val="000000"/>
                <w:sz w:val="16"/>
                <w:szCs w:val="16"/>
              </w:rPr>
              <w:t>RT-qPCR Results for N1</w:t>
            </w:r>
          </w:p>
        </w:tc>
        <w:tc>
          <w:tcPr>
            <w:tcW w:w="1440" w:type="dxa"/>
            <w:tcBorders>
              <w:bottom w:val="single" w:sz="4" w:space="0" w:color="000000"/>
            </w:tcBorders>
            <w:shd w:val="clear" w:color="auto" w:fill="FFFFFF"/>
            <w:tcMar>
              <w:top w:w="0" w:type="dxa"/>
              <w:left w:w="0" w:type="dxa"/>
              <w:bottom w:w="0" w:type="dxa"/>
              <w:right w:w="0" w:type="dxa"/>
            </w:tcMar>
          </w:tcPr>
          <w:p w14:paraId="38B66C9A" w14:textId="77777777" w:rsidR="00222590" w:rsidRDefault="006A0008">
            <w:pPr>
              <w:spacing w:before="100" w:after="100"/>
              <w:ind w:left="100" w:right="100"/>
              <w:jc w:val="center"/>
            </w:pPr>
            <w:r>
              <w:rPr>
                <w:rFonts w:ascii="Arial" w:eastAsia="Arial" w:hAnsi="Arial" w:cs="Arial"/>
                <w:color w:val="000000"/>
                <w:sz w:val="16"/>
                <w:szCs w:val="16"/>
              </w:rPr>
              <w:t>1,062</w:t>
            </w:r>
          </w:p>
        </w:tc>
        <w:tc>
          <w:tcPr>
            <w:tcW w:w="1152" w:type="dxa"/>
            <w:tcBorders>
              <w:bottom w:val="single" w:sz="4" w:space="0" w:color="000000"/>
            </w:tcBorders>
            <w:shd w:val="clear" w:color="auto" w:fill="FFFFFF"/>
            <w:tcMar>
              <w:top w:w="0" w:type="dxa"/>
              <w:left w:w="0" w:type="dxa"/>
              <w:bottom w:w="0" w:type="dxa"/>
              <w:right w:w="0" w:type="dxa"/>
            </w:tcMar>
          </w:tcPr>
          <w:p w14:paraId="497110C2" w14:textId="77777777" w:rsidR="00222590" w:rsidRDefault="006A0008">
            <w:pPr>
              <w:spacing w:before="100" w:after="100"/>
              <w:ind w:left="100" w:right="100"/>
              <w:jc w:val="center"/>
            </w:pPr>
            <w:r>
              <w:rPr>
                <w:rFonts w:ascii="Arial" w:eastAsia="Arial" w:hAnsi="Arial" w:cs="Arial"/>
                <w:color w:val="000000"/>
                <w:sz w:val="16"/>
                <w:szCs w:val="16"/>
              </w:rPr>
              <w:t>10</w:t>
            </w:r>
          </w:p>
        </w:tc>
        <w:tc>
          <w:tcPr>
            <w:tcW w:w="1584" w:type="dxa"/>
            <w:tcBorders>
              <w:bottom w:val="single" w:sz="4" w:space="0" w:color="000000"/>
            </w:tcBorders>
            <w:shd w:val="clear" w:color="auto" w:fill="FFFFFF"/>
            <w:tcMar>
              <w:top w:w="0" w:type="dxa"/>
              <w:left w:w="0" w:type="dxa"/>
              <w:bottom w:w="0" w:type="dxa"/>
              <w:right w:w="0" w:type="dxa"/>
            </w:tcMar>
          </w:tcPr>
          <w:p w14:paraId="119CC0E4" w14:textId="77777777" w:rsidR="00222590" w:rsidRDefault="006A0008">
            <w:pPr>
              <w:spacing w:before="100" w:after="100"/>
              <w:ind w:left="100" w:right="100"/>
            </w:pPr>
            <w:r>
              <w:rPr>
                <w:rFonts w:ascii="Arial" w:eastAsia="Arial" w:hAnsi="Arial" w:cs="Arial"/>
                <w:color w:val="000000"/>
                <w:sz w:val="16"/>
                <w:szCs w:val="16"/>
              </w:rPr>
              <w:t>run_date,</w:t>
            </w:r>
            <w:r>
              <w:rPr>
                <w:rFonts w:ascii="Arial" w:eastAsia="Arial" w:hAnsi="Arial" w:cs="Arial"/>
                <w:color w:val="000000"/>
                <w:sz w:val="16"/>
                <w:szCs w:val="16"/>
              </w:rPr>
              <w:br/>
              <w:t>run_num,</w:t>
            </w:r>
            <w:r>
              <w:rPr>
                <w:rFonts w:ascii="Arial" w:eastAsia="Arial" w:hAnsi="Arial" w:cs="Arial"/>
                <w:color w:val="000000"/>
                <w:sz w:val="16"/>
                <w:szCs w:val="16"/>
              </w:rPr>
              <w:br/>
              <w:t>sample_date,</w:t>
            </w:r>
            <w:r>
              <w:rPr>
                <w:rFonts w:ascii="Arial" w:eastAsia="Arial" w:hAnsi="Arial" w:cs="Arial"/>
                <w:color w:val="000000"/>
                <w:sz w:val="16"/>
                <w:szCs w:val="16"/>
              </w:rPr>
              <w:br/>
              <w:t>collection_num,</w:t>
            </w:r>
            <w:r>
              <w:rPr>
                <w:rFonts w:ascii="Arial" w:eastAsia="Arial" w:hAnsi="Arial" w:cs="Arial"/>
                <w:color w:val="000000"/>
                <w:sz w:val="16"/>
                <w:szCs w:val="16"/>
              </w:rPr>
              <w:br/>
              <w:t>sample_id,</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slope,</w:t>
            </w:r>
            <w:r>
              <w:rPr>
                <w:rFonts w:ascii="Arial" w:eastAsia="Arial" w:hAnsi="Arial" w:cs="Arial"/>
                <w:color w:val="000000"/>
                <w:sz w:val="16"/>
                <w:szCs w:val="16"/>
              </w:rPr>
              <w:br/>
              <w:t>y-intercept,</w:t>
            </w:r>
            <w:r>
              <w:rPr>
                <w:rFonts w:ascii="Arial" w:eastAsia="Arial" w:hAnsi="Arial" w:cs="Arial"/>
                <w:color w:val="000000"/>
                <w:sz w:val="16"/>
                <w:szCs w:val="16"/>
              </w:rPr>
              <w:br/>
              <w:t>copy_num_uL_rxn</w:t>
            </w:r>
          </w:p>
        </w:tc>
        <w:tc>
          <w:tcPr>
            <w:tcW w:w="1008" w:type="dxa"/>
            <w:tcBorders>
              <w:bottom w:val="single" w:sz="4" w:space="0" w:color="000000"/>
            </w:tcBorders>
            <w:shd w:val="clear" w:color="auto" w:fill="FFFFFF"/>
            <w:tcMar>
              <w:top w:w="0" w:type="dxa"/>
              <w:left w:w="0" w:type="dxa"/>
              <w:bottom w:w="0" w:type="dxa"/>
              <w:right w:w="0" w:type="dxa"/>
            </w:tcMar>
          </w:tcPr>
          <w:p w14:paraId="45A09935" w14:textId="77777777" w:rsidR="00222590" w:rsidRDefault="006A0008">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3D2270CD" w14:textId="77777777" w:rsidR="00222590" w:rsidRDefault="006A0008">
            <w:pPr>
              <w:spacing w:before="100" w:after="100"/>
              <w:ind w:left="100" w:right="100"/>
            </w:pPr>
            <w:r>
              <w:rPr>
                <w:rFonts w:ascii="Arial" w:eastAsia="Arial" w:hAnsi="Arial" w:cs="Arial"/>
                <w:color w:val="000000"/>
                <w:sz w:val="16"/>
                <w:szCs w:val="16"/>
              </w:rPr>
              <w:t>PCR Run Date,</w:t>
            </w:r>
            <w:r>
              <w:rPr>
                <w:rFonts w:ascii="Arial" w:eastAsia="Arial" w:hAnsi="Arial" w:cs="Arial"/>
                <w:color w:val="000000"/>
                <w:sz w:val="16"/>
                <w:szCs w:val="16"/>
              </w:rPr>
              <w:br/>
              <w:t>PCR Run ID Number,</w:t>
            </w:r>
            <w:r>
              <w:rPr>
                <w:rFonts w:ascii="Arial" w:eastAsia="Arial" w:hAnsi="Arial" w:cs="Arial"/>
                <w:color w:val="000000"/>
                <w:sz w:val="16"/>
                <w:szCs w:val="16"/>
              </w:rPr>
              <w:br/>
              <w:t>Sample Collection Date,</w:t>
            </w:r>
            <w:r>
              <w:rPr>
                <w:rFonts w:ascii="Arial" w:eastAsia="Arial" w:hAnsi="Arial" w:cs="Arial"/>
                <w:color w:val="000000"/>
                <w:sz w:val="16"/>
                <w:szCs w:val="16"/>
              </w:rPr>
              <w:br/>
              <w:t>Sample Collection Number,</w:t>
            </w:r>
            <w:r>
              <w:rPr>
                <w:rFonts w:ascii="Arial" w:eastAsia="Arial" w:hAnsi="Arial" w:cs="Arial"/>
                <w:color w:val="000000"/>
                <w:sz w:val="16"/>
                <w:szCs w:val="16"/>
              </w:rPr>
              <w:br/>
              <w:t>Sample ID,</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Slope of Standard Curve,</w:t>
            </w:r>
            <w:r>
              <w:rPr>
                <w:rFonts w:ascii="Arial" w:eastAsia="Arial" w:hAnsi="Arial" w:cs="Arial"/>
                <w:color w:val="000000"/>
                <w:sz w:val="16"/>
                <w:szCs w:val="16"/>
              </w:rPr>
              <w:br/>
              <w:t>Y-intercept of Standard Curve,</w:t>
            </w:r>
            <w:r>
              <w:rPr>
                <w:rFonts w:ascii="Arial" w:eastAsia="Arial" w:hAnsi="Arial" w:cs="Arial"/>
                <w:color w:val="000000"/>
                <w:sz w:val="16"/>
                <w:szCs w:val="16"/>
              </w:rPr>
              <w:br/>
              <w:t>Copy Number per Microliter of Reaction</w:t>
            </w:r>
          </w:p>
        </w:tc>
      </w:tr>
      <w:tr w:rsidR="00222590" w14:paraId="077381BA"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7001F555" w14:textId="77777777" w:rsidR="00222590" w:rsidRDefault="006A0008">
            <w:pPr>
              <w:spacing w:before="100" w:after="100"/>
              <w:ind w:left="100" w:right="100"/>
              <w:jc w:val="center"/>
            </w:pPr>
            <w:r>
              <w:rPr>
                <w:rFonts w:ascii="Arial" w:eastAsia="Arial" w:hAnsi="Arial" w:cs="Arial"/>
                <w:color w:val="000000"/>
                <w:sz w:val="16"/>
                <w:szCs w:val="16"/>
              </w:rPr>
              <w:t>n2</w:t>
            </w:r>
          </w:p>
        </w:tc>
        <w:tc>
          <w:tcPr>
            <w:tcW w:w="1296" w:type="dxa"/>
            <w:tcBorders>
              <w:bottom w:val="single" w:sz="4" w:space="0" w:color="000000"/>
            </w:tcBorders>
            <w:shd w:val="clear" w:color="auto" w:fill="FFFFFF"/>
            <w:tcMar>
              <w:top w:w="0" w:type="dxa"/>
              <w:left w:w="0" w:type="dxa"/>
              <w:bottom w:w="0" w:type="dxa"/>
              <w:right w:w="0" w:type="dxa"/>
            </w:tcMar>
          </w:tcPr>
          <w:p w14:paraId="162DB94A" w14:textId="77777777" w:rsidR="00222590" w:rsidRDefault="006A0008">
            <w:pPr>
              <w:spacing w:before="100" w:after="100"/>
              <w:ind w:left="100" w:right="100"/>
            </w:pPr>
            <w:r>
              <w:rPr>
                <w:rFonts w:ascii="Arial" w:eastAsia="Arial" w:hAnsi="Arial" w:cs="Arial"/>
                <w:color w:val="000000"/>
                <w:sz w:val="16"/>
                <w:szCs w:val="16"/>
              </w:rPr>
              <w:t>RT-qPCR Results for N2</w:t>
            </w:r>
          </w:p>
        </w:tc>
        <w:tc>
          <w:tcPr>
            <w:tcW w:w="1440" w:type="dxa"/>
            <w:tcBorders>
              <w:bottom w:val="single" w:sz="4" w:space="0" w:color="000000"/>
            </w:tcBorders>
            <w:shd w:val="clear" w:color="auto" w:fill="FFFFFF"/>
            <w:tcMar>
              <w:top w:w="0" w:type="dxa"/>
              <w:left w:w="0" w:type="dxa"/>
              <w:bottom w:w="0" w:type="dxa"/>
              <w:right w:w="0" w:type="dxa"/>
            </w:tcMar>
          </w:tcPr>
          <w:p w14:paraId="732A05A6" w14:textId="77777777" w:rsidR="00222590" w:rsidRDefault="006A0008">
            <w:pPr>
              <w:spacing w:before="100" w:after="100"/>
              <w:ind w:left="100" w:right="100"/>
              <w:jc w:val="center"/>
            </w:pPr>
            <w:r>
              <w:rPr>
                <w:rFonts w:ascii="Arial" w:eastAsia="Arial" w:hAnsi="Arial" w:cs="Arial"/>
                <w:color w:val="000000"/>
                <w:sz w:val="16"/>
                <w:szCs w:val="16"/>
              </w:rPr>
              <w:t>1,062</w:t>
            </w:r>
          </w:p>
        </w:tc>
        <w:tc>
          <w:tcPr>
            <w:tcW w:w="1152" w:type="dxa"/>
            <w:tcBorders>
              <w:bottom w:val="single" w:sz="4" w:space="0" w:color="000000"/>
            </w:tcBorders>
            <w:shd w:val="clear" w:color="auto" w:fill="FFFFFF"/>
            <w:tcMar>
              <w:top w:w="0" w:type="dxa"/>
              <w:left w:w="0" w:type="dxa"/>
              <w:bottom w:w="0" w:type="dxa"/>
              <w:right w:w="0" w:type="dxa"/>
            </w:tcMar>
          </w:tcPr>
          <w:p w14:paraId="2E27B33B" w14:textId="77777777" w:rsidR="00222590" w:rsidRDefault="006A0008">
            <w:pPr>
              <w:spacing w:before="100" w:after="100"/>
              <w:ind w:left="100" w:right="100"/>
              <w:jc w:val="center"/>
            </w:pPr>
            <w:r>
              <w:rPr>
                <w:rFonts w:ascii="Arial" w:eastAsia="Arial" w:hAnsi="Arial" w:cs="Arial"/>
                <w:color w:val="000000"/>
                <w:sz w:val="16"/>
                <w:szCs w:val="16"/>
              </w:rPr>
              <w:t>10</w:t>
            </w:r>
          </w:p>
        </w:tc>
        <w:tc>
          <w:tcPr>
            <w:tcW w:w="1584" w:type="dxa"/>
            <w:tcBorders>
              <w:bottom w:val="single" w:sz="4" w:space="0" w:color="000000"/>
            </w:tcBorders>
            <w:shd w:val="clear" w:color="auto" w:fill="FFFFFF"/>
            <w:tcMar>
              <w:top w:w="0" w:type="dxa"/>
              <w:left w:w="0" w:type="dxa"/>
              <w:bottom w:w="0" w:type="dxa"/>
              <w:right w:w="0" w:type="dxa"/>
            </w:tcMar>
          </w:tcPr>
          <w:p w14:paraId="4413B713" w14:textId="77777777" w:rsidR="00222590" w:rsidRDefault="006A0008">
            <w:pPr>
              <w:spacing w:before="100" w:after="100"/>
              <w:ind w:left="100" w:right="100"/>
            </w:pPr>
            <w:r>
              <w:rPr>
                <w:rFonts w:ascii="Arial" w:eastAsia="Arial" w:hAnsi="Arial" w:cs="Arial"/>
                <w:color w:val="000000"/>
                <w:sz w:val="16"/>
                <w:szCs w:val="16"/>
              </w:rPr>
              <w:t>run_date,</w:t>
            </w:r>
            <w:r>
              <w:rPr>
                <w:rFonts w:ascii="Arial" w:eastAsia="Arial" w:hAnsi="Arial" w:cs="Arial"/>
                <w:color w:val="000000"/>
                <w:sz w:val="16"/>
                <w:szCs w:val="16"/>
              </w:rPr>
              <w:br/>
              <w:t>run_num,</w:t>
            </w:r>
            <w:r>
              <w:rPr>
                <w:rFonts w:ascii="Arial" w:eastAsia="Arial" w:hAnsi="Arial" w:cs="Arial"/>
                <w:color w:val="000000"/>
                <w:sz w:val="16"/>
                <w:szCs w:val="16"/>
              </w:rPr>
              <w:br/>
              <w:t>sample_date,</w:t>
            </w:r>
            <w:r>
              <w:rPr>
                <w:rFonts w:ascii="Arial" w:eastAsia="Arial" w:hAnsi="Arial" w:cs="Arial"/>
                <w:color w:val="000000"/>
                <w:sz w:val="16"/>
                <w:szCs w:val="16"/>
              </w:rPr>
              <w:br/>
              <w:t>collection_num,</w:t>
            </w:r>
            <w:r>
              <w:rPr>
                <w:rFonts w:ascii="Arial" w:eastAsia="Arial" w:hAnsi="Arial" w:cs="Arial"/>
                <w:color w:val="000000"/>
                <w:sz w:val="16"/>
                <w:szCs w:val="16"/>
              </w:rPr>
              <w:br/>
              <w:t>sample_id,</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slope,</w:t>
            </w:r>
            <w:r>
              <w:rPr>
                <w:rFonts w:ascii="Arial" w:eastAsia="Arial" w:hAnsi="Arial" w:cs="Arial"/>
                <w:color w:val="000000"/>
                <w:sz w:val="16"/>
                <w:szCs w:val="16"/>
              </w:rPr>
              <w:br/>
              <w:t>y-intercept,</w:t>
            </w:r>
            <w:r>
              <w:rPr>
                <w:rFonts w:ascii="Arial" w:eastAsia="Arial" w:hAnsi="Arial" w:cs="Arial"/>
                <w:color w:val="000000"/>
                <w:sz w:val="16"/>
                <w:szCs w:val="16"/>
              </w:rPr>
              <w:br/>
              <w:t>copy_num_uL_rxn</w:t>
            </w:r>
          </w:p>
        </w:tc>
        <w:tc>
          <w:tcPr>
            <w:tcW w:w="1008" w:type="dxa"/>
            <w:tcBorders>
              <w:bottom w:val="single" w:sz="4" w:space="0" w:color="000000"/>
            </w:tcBorders>
            <w:shd w:val="clear" w:color="auto" w:fill="FFFFFF"/>
            <w:tcMar>
              <w:top w:w="0" w:type="dxa"/>
              <w:left w:w="0" w:type="dxa"/>
              <w:bottom w:w="0" w:type="dxa"/>
              <w:right w:w="0" w:type="dxa"/>
            </w:tcMar>
          </w:tcPr>
          <w:p w14:paraId="4363292C" w14:textId="77777777" w:rsidR="00222590" w:rsidRDefault="006A0008">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4E2F4B95" w14:textId="77777777" w:rsidR="00222590" w:rsidRDefault="006A0008">
            <w:pPr>
              <w:spacing w:before="100" w:after="100"/>
              <w:ind w:left="100" w:right="100"/>
            </w:pPr>
            <w:r>
              <w:rPr>
                <w:rFonts w:ascii="Arial" w:eastAsia="Arial" w:hAnsi="Arial" w:cs="Arial"/>
                <w:color w:val="000000"/>
                <w:sz w:val="16"/>
                <w:szCs w:val="16"/>
              </w:rPr>
              <w:t>PCR Run Date,</w:t>
            </w:r>
            <w:r>
              <w:rPr>
                <w:rFonts w:ascii="Arial" w:eastAsia="Arial" w:hAnsi="Arial" w:cs="Arial"/>
                <w:color w:val="000000"/>
                <w:sz w:val="16"/>
                <w:szCs w:val="16"/>
              </w:rPr>
              <w:br/>
              <w:t>PCR Run ID Number,</w:t>
            </w:r>
            <w:r>
              <w:rPr>
                <w:rFonts w:ascii="Arial" w:eastAsia="Arial" w:hAnsi="Arial" w:cs="Arial"/>
                <w:color w:val="000000"/>
                <w:sz w:val="16"/>
                <w:szCs w:val="16"/>
              </w:rPr>
              <w:br/>
              <w:t>Sample Collection Date,</w:t>
            </w:r>
            <w:r>
              <w:rPr>
                <w:rFonts w:ascii="Arial" w:eastAsia="Arial" w:hAnsi="Arial" w:cs="Arial"/>
                <w:color w:val="000000"/>
                <w:sz w:val="16"/>
                <w:szCs w:val="16"/>
              </w:rPr>
              <w:br/>
              <w:t>Sample Collection Number,</w:t>
            </w:r>
            <w:r>
              <w:rPr>
                <w:rFonts w:ascii="Arial" w:eastAsia="Arial" w:hAnsi="Arial" w:cs="Arial"/>
                <w:color w:val="000000"/>
                <w:sz w:val="16"/>
                <w:szCs w:val="16"/>
              </w:rPr>
              <w:br/>
              <w:t>Sample ID,</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Slope of Standard Curve,</w:t>
            </w:r>
            <w:r>
              <w:rPr>
                <w:rFonts w:ascii="Arial" w:eastAsia="Arial" w:hAnsi="Arial" w:cs="Arial"/>
                <w:color w:val="000000"/>
                <w:sz w:val="16"/>
                <w:szCs w:val="16"/>
              </w:rPr>
              <w:br/>
              <w:t>Y-intercept of Standard Curve,</w:t>
            </w:r>
            <w:r>
              <w:rPr>
                <w:rFonts w:ascii="Arial" w:eastAsia="Arial" w:hAnsi="Arial" w:cs="Arial"/>
                <w:color w:val="000000"/>
                <w:sz w:val="16"/>
                <w:szCs w:val="16"/>
              </w:rPr>
              <w:br/>
              <w:t>Copy Number per Microliter of Reaction</w:t>
            </w:r>
          </w:p>
        </w:tc>
      </w:tr>
      <w:tr w:rsidR="00222590" w14:paraId="591CB834"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754473F0" w14:textId="77777777" w:rsidR="00222590" w:rsidRDefault="006A0008">
            <w:pPr>
              <w:spacing w:before="100" w:after="100"/>
              <w:ind w:left="100" w:right="100"/>
              <w:jc w:val="center"/>
            </w:pPr>
            <w:r>
              <w:rPr>
                <w:rFonts w:ascii="Arial" w:eastAsia="Arial" w:hAnsi="Arial" w:cs="Arial"/>
                <w:color w:val="000000"/>
                <w:sz w:val="16"/>
                <w:szCs w:val="16"/>
              </w:rPr>
              <w:t>qc</w:t>
            </w:r>
          </w:p>
        </w:tc>
        <w:tc>
          <w:tcPr>
            <w:tcW w:w="1296" w:type="dxa"/>
            <w:tcBorders>
              <w:bottom w:val="single" w:sz="4" w:space="0" w:color="000000"/>
            </w:tcBorders>
            <w:shd w:val="clear" w:color="auto" w:fill="FFFFFF"/>
            <w:tcMar>
              <w:top w:w="0" w:type="dxa"/>
              <w:left w:w="0" w:type="dxa"/>
              <w:bottom w:w="0" w:type="dxa"/>
              <w:right w:w="0" w:type="dxa"/>
            </w:tcMar>
          </w:tcPr>
          <w:p w14:paraId="5E20C74E" w14:textId="77777777" w:rsidR="00222590" w:rsidRDefault="006A0008">
            <w:pPr>
              <w:spacing w:before="100" w:after="100"/>
              <w:ind w:left="100" w:right="100"/>
            </w:pPr>
            <w:r>
              <w:rPr>
                <w:rFonts w:ascii="Arial" w:eastAsia="Arial" w:hAnsi="Arial" w:cs="Arial"/>
                <w:color w:val="000000"/>
                <w:sz w:val="16"/>
                <w:szCs w:val="16"/>
              </w:rPr>
              <w:t>Standard Curve Results</w:t>
            </w:r>
          </w:p>
        </w:tc>
        <w:tc>
          <w:tcPr>
            <w:tcW w:w="1440" w:type="dxa"/>
            <w:tcBorders>
              <w:bottom w:val="single" w:sz="4" w:space="0" w:color="000000"/>
            </w:tcBorders>
            <w:shd w:val="clear" w:color="auto" w:fill="FFFFFF"/>
            <w:tcMar>
              <w:top w:w="0" w:type="dxa"/>
              <w:left w:w="0" w:type="dxa"/>
              <w:bottom w:w="0" w:type="dxa"/>
              <w:right w:w="0" w:type="dxa"/>
            </w:tcMar>
          </w:tcPr>
          <w:p w14:paraId="2A8AE4C3" w14:textId="77777777" w:rsidR="00222590" w:rsidRDefault="006A0008">
            <w:pPr>
              <w:spacing w:before="100" w:after="100"/>
              <w:ind w:left="100" w:right="100"/>
              <w:jc w:val="center"/>
            </w:pPr>
            <w:r>
              <w:rPr>
                <w:rFonts w:ascii="Arial" w:eastAsia="Arial" w:hAnsi="Arial" w:cs="Arial"/>
                <w:color w:val="000000"/>
                <w:sz w:val="16"/>
                <w:szCs w:val="16"/>
              </w:rPr>
              <w:t>557</w:t>
            </w:r>
          </w:p>
        </w:tc>
        <w:tc>
          <w:tcPr>
            <w:tcW w:w="1152" w:type="dxa"/>
            <w:tcBorders>
              <w:bottom w:val="single" w:sz="4" w:space="0" w:color="000000"/>
            </w:tcBorders>
            <w:shd w:val="clear" w:color="auto" w:fill="FFFFFF"/>
            <w:tcMar>
              <w:top w:w="0" w:type="dxa"/>
              <w:left w:w="0" w:type="dxa"/>
              <w:bottom w:w="0" w:type="dxa"/>
              <w:right w:w="0" w:type="dxa"/>
            </w:tcMar>
          </w:tcPr>
          <w:p w14:paraId="2D76D61F" w14:textId="77777777" w:rsidR="00222590" w:rsidRDefault="006A0008">
            <w:pPr>
              <w:spacing w:before="100" w:after="100"/>
              <w:ind w:left="100" w:right="100"/>
              <w:jc w:val="center"/>
            </w:pPr>
            <w:r>
              <w:rPr>
                <w:rFonts w:ascii="Arial" w:eastAsia="Arial" w:hAnsi="Arial" w:cs="Arial"/>
                <w:color w:val="000000"/>
                <w:sz w:val="16"/>
                <w:szCs w:val="16"/>
              </w:rPr>
              <w:t>5</w:t>
            </w:r>
          </w:p>
        </w:tc>
        <w:tc>
          <w:tcPr>
            <w:tcW w:w="1584" w:type="dxa"/>
            <w:tcBorders>
              <w:bottom w:val="single" w:sz="4" w:space="0" w:color="000000"/>
            </w:tcBorders>
            <w:shd w:val="clear" w:color="auto" w:fill="FFFFFF"/>
            <w:tcMar>
              <w:top w:w="0" w:type="dxa"/>
              <w:left w:w="0" w:type="dxa"/>
              <w:bottom w:w="0" w:type="dxa"/>
              <w:right w:w="0" w:type="dxa"/>
            </w:tcMar>
          </w:tcPr>
          <w:p w14:paraId="43012F77" w14:textId="77777777" w:rsidR="00222590" w:rsidRPr="003603F3" w:rsidRDefault="006A0008">
            <w:pPr>
              <w:spacing w:before="100" w:after="100"/>
              <w:ind w:left="100" w:right="100"/>
              <w:rPr>
                <w:lang w:val="fr-FR"/>
              </w:rPr>
            </w:pPr>
            <w:proofErr w:type="spellStart"/>
            <w:r w:rsidRPr="003603F3">
              <w:rPr>
                <w:rFonts w:ascii="Arial" w:eastAsia="Arial" w:hAnsi="Arial" w:cs="Arial"/>
                <w:color w:val="000000"/>
                <w:sz w:val="16"/>
                <w:szCs w:val="16"/>
                <w:lang w:val="fr-FR"/>
              </w:rPr>
              <w:t>collection_num</w:t>
            </w:r>
            <w:proofErr w:type="spellEnd"/>
            <w:r w:rsidRPr="003603F3">
              <w:rPr>
                <w:rFonts w:ascii="Arial" w:eastAsia="Arial" w:hAnsi="Arial" w:cs="Arial"/>
                <w:color w:val="000000"/>
                <w:sz w:val="16"/>
                <w:szCs w:val="16"/>
                <w:lang w:val="fr-FR"/>
              </w:rPr>
              <w:t>,</w:t>
            </w:r>
            <w:r w:rsidRPr="003603F3">
              <w:rPr>
                <w:rFonts w:ascii="Arial" w:eastAsia="Arial" w:hAnsi="Arial" w:cs="Arial"/>
                <w:color w:val="000000"/>
                <w:sz w:val="16"/>
                <w:szCs w:val="16"/>
                <w:lang w:val="fr-FR"/>
              </w:rPr>
              <w:br/>
            </w:r>
            <w:proofErr w:type="spellStart"/>
            <w:r w:rsidRPr="003603F3">
              <w:rPr>
                <w:rFonts w:ascii="Arial" w:eastAsia="Arial" w:hAnsi="Arial" w:cs="Arial"/>
                <w:color w:val="000000"/>
                <w:sz w:val="16"/>
                <w:szCs w:val="16"/>
                <w:lang w:val="fr-FR"/>
              </w:rPr>
              <w:t>target</w:t>
            </w:r>
            <w:proofErr w:type="spellEnd"/>
            <w:r w:rsidRPr="003603F3">
              <w:rPr>
                <w:rFonts w:ascii="Arial" w:eastAsia="Arial" w:hAnsi="Arial" w:cs="Arial"/>
                <w:color w:val="000000"/>
                <w:sz w:val="16"/>
                <w:szCs w:val="16"/>
                <w:lang w:val="fr-FR"/>
              </w:rPr>
              <w:t>,</w:t>
            </w:r>
            <w:r w:rsidRPr="003603F3">
              <w:rPr>
                <w:rFonts w:ascii="Arial" w:eastAsia="Arial" w:hAnsi="Arial" w:cs="Arial"/>
                <w:color w:val="000000"/>
                <w:sz w:val="16"/>
                <w:szCs w:val="16"/>
                <w:lang w:val="fr-FR"/>
              </w:rPr>
              <w:br/>
              <w:t>ct,</w:t>
            </w:r>
            <w:r w:rsidRPr="003603F3">
              <w:rPr>
                <w:rFonts w:ascii="Arial" w:eastAsia="Arial" w:hAnsi="Arial" w:cs="Arial"/>
                <w:color w:val="000000"/>
                <w:sz w:val="16"/>
                <w:szCs w:val="16"/>
                <w:lang w:val="fr-FR"/>
              </w:rPr>
              <w:br/>
            </w:r>
            <w:proofErr w:type="spellStart"/>
            <w:r w:rsidRPr="003603F3">
              <w:rPr>
                <w:rFonts w:ascii="Arial" w:eastAsia="Arial" w:hAnsi="Arial" w:cs="Arial"/>
                <w:color w:val="000000"/>
                <w:sz w:val="16"/>
                <w:szCs w:val="16"/>
                <w:lang w:val="fr-FR"/>
              </w:rPr>
              <w:t>quantity</w:t>
            </w:r>
            <w:proofErr w:type="spellEnd"/>
            <w:r w:rsidRPr="003603F3">
              <w:rPr>
                <w:rFonts w:ascii="Arial" w:eastAsia="Arial" w:hAnsi="Arial" w:cs="Arial"/>
                <w:color w:val="000000"/>
                <w:sz w:val="16"/>
                <w:szCs w:val="16"/>
                <w:lang w:val="fr-FR"/>
              </w:rPr>
              <w:t>,</w:t>
            </w:r>
            <w:r w:rsidRPr="003603F3">
              <w:rPr>
                <w:rFonts w:ascii="Arial" w:eastAsia="Arial" w:hAnsi="Arial" w:cs="Arial"/>
                <w:color w:val="000000"/>
                <w:sz w:val="16"/>
                <w:szCs w:val="16"/>
                <w:lang w:val="fr-FR"/>
              </w:rPr>
              <w:br/>
            </w:r>
            <w:proofErr w:type="spellStart"/>
            <w:r w:rsidRPr="003603F3">
              <w:rPr>
                <w:rFonts w:ascii="Arial" w:eastAsia="Arial" w:hAnsi="Arial" w:cs="Arial"/>
                <w:color w:val="000000"/>
                <w:sz w:val="16"/>
                <w:szCs w:val="16"/>
                <w:lang w:val="fr-FR"/>
              </w:rPr>
              <w:t>log_quant</w:t>
            </w:r>
            <w:proofErr w:type="spellEnd"/>
          </w:p>
        </w:tc>
        <w:tc>
          <w:tcPr>
            <w:tcW w:w="1008" w:type="dxa"/>
            <w:tcBorders>
              <w:bottom w:val="single" w:sz="4" w:space="0" w:color="000000"/>
            </w:tcBorders>
            <w:shd w:val="clear" w:color="auto" w:fill="FFFFFF"/>
            <w:tcMar>
              <w:top w:w="0" w:type="dxa"/>
              <w:left w:w="0" w:type="dxa"/>
              <w:bottom w:w="0" w:type="dxa"/>
              <w:right w:w="0" w:type="dxa"/>
            </w:tcMar>
          </w:tcPr>
          <w:p w14:paraId="1F86B7A8" w14:textId="77777777" w:rsidR="00222590" w:rsidRDefault="006A0008">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0E407031" w14:textId="77777777" w:rsidR="00222590" w:rsidRDefault="006A0008">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Concentration Quantity Spiked in Sample,</w:t>
            </w:r>
            <w:r>
              <w:rPr>
                <w:rFonts w:ascii="Arial" w:eastAsia="Arial" w:hAnsi="Arial" w:cs="Arial"/>
                <w:color w:val="000000"/>
                <w:sz w:val="16"/>
                <w:szCs w:val="16"/>
              </w:rPr>
              <w:br/>
              <w:t>Logarithm Base 10 of Concentration Quantity</w:t>
            </w:r>
          </w:p>
        </w:tc>
      </w:tr>
      <w:tr w:rsidR="00222590" w14:paraId="0B8F7DBD"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3DD389C5" w14:textId="77777777" w:rsidR="00222590" w:rsidRDefault="006A0008">
            <w:pPr>
              <w:spacing w:before="100" w:after="100"/>
              <w:ind w:left="100" w:right="100"/>
              <w:jc w:val="center"/>
            </w:pPr>
            <w:r>
              <w:rPr>
                <w:rFonts w:ascii="Arial" w:eastAsia="Arial" w:hAnsi="Arial" w:cs="Arial"/>
                <w:color w:val="000000"/>
                <w:sz w:val="16"/>
                <w:szCs w:val="16"/>
              </w:rPr>
              <w:t>qc2</w:t>
            </w:r>
          </w:p>
        </w:tc>
        <w:tc>
          <w:tcPr>
            <w:tcW w:w="1296" w:type="dxa"/>
            <w:tcBorders>
              <w:bottom w:val="single" w:sz="4" w:space="0" w:color="000000"/>
            </w:tcBorders>
            <w:shd w:val="clear" w:color="auto" w:fill="FFFFFF"/>
            <w:tcMar>
              <w:top w:w="0" w:type="dxa"/>
              <w:left w:w="0" w:type="dxa"/>
              <w:bottom w:w="0" w:type="dxa"/>
              <w:right w:w="0" w:type="dxa"/>
            </w:tcMar>
          </w:tcPr>
          <w:p w14:paraId="77590D1A" w14:textId="77777777" w:rsidR="00222590" w:rsidRDefault="006A0008">
            <w:pPr>
              <w:spacing w:before="100" w:after="100"/>
              <w:ind w:left="100" w:right="100"/>
            </w:pPr>
            <w:r>
              <w:rPr>
                <w:rFonts w:ascii="Arial" w:eastAsia="Arial" w:hAnsi="Arial" w:cs="Arial"/>
                <w:color w:val="000000"/>
                <w:sz w:val="16"/>
                <w:szCs w:val="16"/>
              </w:rPr>
              <w:t>Positive Controls for SARS-CoV-2</w:t>
            </w:r>
          </w:p>
        </w:tc>
        <w:tc>
          <w:tcPr>
            <w:tcW w:w="1440" w:type="dxa"/>
            <w:tcBorders>
              <w:bottom w:val="single" w:sz="4" w:space="0" w:color="000000"/>
            </w:tcBorders>
            <w:shd w:val="clear" w:color="auto" w:fill="FFFFFF"/>
            <w:tcMar>
              <w:top w:w="0" w:type="dxa"/>
              <w:left w:w="0" w:type="dxa"/>
              <w:bottom w:w="0" w:type="dxa"/>
              <w:right w:w="0" w:type="dxa"/>
            </w:tcMar>
          </w:tcPr>
          <w:p w14:paraId="2E5883AD" w14:textId="77777777" w:rsidR="00222590" w:rsidRDefault="006A0008">
            <w:pPr>
              <w:spacing w:before="100" w:after="100"/>
              <w:ind w:left="100" w:right="100"/>
              <w:jc w:val="center"/>
            </w:pPr>
            <w:r>
              <w:rPr>
                <w:rFonts w:ascii="Arial" w:eastAsia="Arial" w:hAnsi="Arial" w:cs="Arial"/>
                <w:color w:val="000000"/>
                <w:sz w:val="16"/>
                <w:szCs w:val="16"/>
              </w:rPr>
              <w:t>231</w:t>
            </w:r>
          </w:p>
        </w:tc>
        <w:tc>
          <w:tcPr>
            <w:tcW w:w="1152" w:type="dxa"/>
            <w:tcBorders>
              <w:bottom w:val="single" w:sz="4" w:space="0" w:color="000000"/>
            </w:tcBorders>
            <w:shd w:val="clear" w:color="auto" w:fill="FFFFFF"/>
            <w:tcMar>
              <w:top w:w="0" w:type="dxa"/>
              <w:left w:w="0" w:type="dxa"/>
              <w:bottom w:w="0" w:type="dxa"/>
              <w:right w:w="0" w:type="dxa"/>
            </w:tcMar>
          </w:tcPr>
          <w:p w14:paraId="14C0469D" w14:textId="77777777" w:rsidR="00222590" w:rsidRDefault="006A0008">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2F61A271" w14:textId="77777777" w:rsidR="00222590" w:rsidRDefault="006A0008">
            <w:pPr>
              <w:spacing w:before="100" w:after="100"/>
              <w:ind w:left="100" w:right="100"/>
            </w:pPr>
            <w:r>
              <w:rPr>
                <w:rFonts w:ascii="Arial" w:eastAsia="Arial" w:hAnsi="Arial" w:cs="Arial"/>
                <w:color w:val="000000"/>
                <w:sz w:val="16"/>
                <w:szCs w:val="16"/>
              </w:rPr>
              <w:t>collection_num,</w:t>
            </w:r>
            <w:r>
              <w:rPr>
                <w:rFonts w:ascii="Arial" w:eastAsia="Arial" w:hAnsi="Arial" w:cs="Arial"/>
                <w:color w:val="000000"/>
                <w:sz w:val="16"/>
                <w:szCs w:val="16"/>
              </w:rPr>
              <w:br/>
              <w:t>target,</w:t>
            </w:r>
            <w:r>
              <w:rPr>
                <w:rFonts w:ascii="Arial" w:eastAsia="Arial" w:hAnsi="Arial" w:cs="Arial"/>
                <w:color w:val="000000"/>
                <w:sz w:val="16"/>
                <w:szCs w:val="16"/>
              </w:rPr>
              <w:br/>
              <w:t>ct_value</w:t>
            </w:r>
          </w:p>
        </w:tc>
        <w:tc>
          <w:tcPr>
            <w:tcW w:w="1008" w:type="dxa"/>
            <w:tcBorders>
              <w:bottom w:val="single" w:sz="4" w:space="0" w:color="000000"/>
            </w:tcBorders>
            <w:shd w:val="clear" w:color="auto" w:fill="FFFFFF"/>
            <w:tcMar>
              <w:top w:w="0" w:type="dxa"/>
              <w:left w:w="0" w:type="dxa"/>
              <w:bottom w:w="0" w:type="dxa"/>
              <w:right w:w="0" w:type="dxa"/>
            </w:tcMar>
          </w:tcPr>
          <w:p w14:paraId="4FA1A5BD" w14:textId="77777777" w:rsidR="00222590" w:rsidRDefault="006A0008">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07601197" w14:textId="77777777" w:rsidR="00222590" w:rsidRDefault="006A0008">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p>
        </w:tc>
      </w:tr>
      <w:tr w:rsidR="00222590" w14:paraId="788CBC95"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1AD771C3" w14:textId="77777777" w:rsidR="00222590" w:rsidRDefault="006A0008">
            <w:pPr>
              <w:spacing w:before="100" w:after="100"/>
              <w:ind w:left="100" w:right="100"/>
              <w:jc w:val="center"/>
            </w:pPr>
            <w:r>
              <w:rPr>
                <w:rFonts w:ascii="Arial" w:eastAsia="Arial" w:hAnsi="Arial" w:cs="Arial"/>
                <w:color w:val="000000"/>
                <w:sz w:val="16"/>
                <w:szCs w:val="16"/>
              </w:rPr>
              <w:lastRenderedPageBreak/>
              <w:t>plant</w:t>
            </w:r>
          </w:p>
        </w:tc>
        <w:tc>
          <w:tcPr>
            <w:tcW w:w="1296" w:type="dxa"/>
            <w:tcBorders>
              <w:bottom w:val="single" w:sz="4" w:space="0" w:color="000000"/>
            </w:tcBorders>
            <w:shd w:val="clear" w:color="auto" w:fill="FFFFFF"/>
            <w:tcMar>
              <w:top w:w="0" w:type="dxa"/>
              <w:left w:w="0" w:type="dxa"/>
              <w:bottom w:w="0" w:type="dxa"/>
              <w:right w:w="0" w:type="dxa"/>
            </w:tcMar>
          </w:tcPr>
          <w:p w14:paraId="5633FEDC" w14:textId="77777777" w:rsidR="00222590" w:rsidRDefault="006A0008">
            <w:pPr>
              <w:spacing w:before="100" w:after="100"/>
              <w:ind w:left="100" w:right="100"/>
            </w:pPr>
            <w:r>
              <w:rPr>
                <w:rFonts w:ascii="Arial" w:eastAsia="Arial" w:hAnsi="Arial" w:cs="Arial"/>
                <w:color w:val="000000"/>
                <w:sz w:val="16"/>
                <w:szCs w:val="16"/>
              </w:rPr>
              <w:t>Wastewater Reclamation Facility Processing Data</w:t>
            </w:r>
          </w:p>
        </w:tc>
        <w:tc>
          <w:tcPr>
            <w:tcW w:w="1440" w:type="dxa"/>
            <w:tcBorders>
              <w:bottom w:val="single" w:sz="4" w:space="0" w:color="000000"/>
            </w:tcBorders>
            <w:shd w:val="clear" w:color="auto" w:fill="FFFFFF"/>
            <w:tcMar>
              <w:top w:w="0" w:type="dxa"/>
              <w:left w:w="0" w:type="dxa"/>
              <w:bottom w:w="0" w:type="dxa"/>
              <w:right w:w="0" w:type="dxa"/>
            </w:tcMar>
          </w:tcPr>
          <w:p w14:paraId="23C52088" w14:textId="77777777" w:rsidR="00222590" w:rsidRDefault="006A0008">
            <w:pPr>
              <w:spacing w:before="100" w:after="100"/>
              <w:ind w:left="100" w:right="100"/>
              <w:jc w:val="center"/>
            </w:pPr>
            <w:r>
              <w:rPr>
                <w:rFonts w:ascii="Arial" w:eastAsia="Arial" w:hAnsi="Arial" w:cs="Arial"/>
                <w:color w:val="000000"/>
                <w:sz w:val="16"/>
                <w:szCs w:val="16"/>
              </w:rPr>
              <w:t>147</w:t>
            </w:r>
          </w:p>
        </w:tc>
        <w:tc>
          <w:tcPr>
            <w:tcW w:w="1152" w:type="dxa"/>
            <w:tcBorders>
              <w:bottom w:val="single" w:sz="4" w:space="0" w:color="000000"/>
            </w:tcBorders>
            <w:shd w:val="clear" w:color="auto" w:fill="FFFFFF"/>
            <w:tcMar>
              <w:top w:w="0" w:type="dxa"/>
              <w:left w:w="0" w:type="dxa"/>
              <w:bottom w:w="0" w:type="dxa"/>
              <w:right w:w="0" w:type="dxa"/>
            </w:tcMar>
          </w:tcPr>
          <w:p w14:paraId="5C7DB661" w14:textId="77777777" w:rsidR="00222590" w:rsidRDefault="006A0008">
            <w:pPr>
              <w:spacing w:before="100" w:after="100"/>
              <w:ind w:left="100" w:right="100"/>
              <w:jc w:val="center"/>
            </w:pPr>
            <w:r>
              <w:rPr>
                <w:rFonts w:ascii="Arial" w:eastAsia="Arial" w:hAnsi="Arial" w:cs="Arial"/>
                <w:color w:val="000000"/>
                <w:sz w:val="16"/>
                <w:szCs w:val="16"/>
              </w:rPr>
              <w:t>4</w:t>
            </w:r>
          </w:p>
        </w:tc>
        <w:tc>
          <w:tcPr>
            <w:tcW w:w="1584" w:type="dxa"/>
            <w:tcBorders>
              <w:bottom w:val="single" w:sz="4" w:space="0" w:color="000000"/>
            </w:tcBorders>
            <w:shd w:val="clear" w:color="auto" w:fill="FFFFFF"/>
            <w:tcMar>
              <w:top w:w="0" w:type="dxa"/>
              <w:left w:w="0" w:type="dxa"/>
              <w:bottom w:w="0" w:type="dxa"/>
              <w:right w:w="0" w:type="dxa"/>
            </w:tcMar>
          </w:tcPr>
          <w:p w14:paraId="5DCA912F"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wrf,</w:t>
            </w:r>
            <w:r>
              <w:rPr>
                <w:rFonts w:ascii="Arial" w:eastAsia="Arial" w:hAnsi="Arial" w:cs="Arial"/>
                <w:color w:val="000000"/>
                <w:sz w:val="16"/>
                <w:szCs w:val="16"/>
              </w:rPr>
              <w:br/>
              <w:t>influent_flow_mg,</w:t>
            </w:r>
            <w:r>
              <w:rPr>
                <w:rFonts w:ascii="Arial" w:eastAsia="Arial" w:hAnsi="Arial" w:cs="Arial"/>
                <w:color w:val="000000"/>
                <w:sz w:val="16"/>
                <w:szCs w:val="16"/>
              </w:rPr>
              <w:br/>
              <w:t>influent_tss_mg_l</w:t>
            </w:r>
          </w:p>
        </w:tc>
        <w:tc>
          <w:tcPr>
            <w:tcW w:w="1008" w:type="dxa"/>
            <w:tcBorders>
              <w:bottom w:val="single" w:sz="4" w:space="0" w:color="000000"/>
            </w:tcBorders>
            <w:shd w:val="clear" w:color="auto" w:fill="FFFFFF"/>
            <w:tcMar>
              <w:top w:w="0" w:type="dxa"/>
              <w:left w:w="0" w:type="dxa"/>
              <w:bottom w:w="0" w:type="dxa"/>
              <w:right w:w="0" w:type="dxa"/>
            </w:tcMar>
          </w:tcPr>
          <w:p w14:paraId="3F30B222" w14:textId="77777777" w:rsidR="00222590" w:rsidRDefault="006A0008">
            <w:pPr>
              <w:spacing w:before="100" w:after="100"/>
              <w:ind w:left="100" w:right="100"/>
            </w:pPr>
            <w:r>
              <w:rPr>
                <w:rFonts w:ascii="Arial" w:eastAsia="Arial" w:hAnsi="Arial" w:cs="Arial"/>
                <w:color w:val="000000"/>
                <w:sz w:val="16"/>
                <w:szCs w:val="16"/>
              </w:rP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4A2E9812"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Wastewater Reclamation Facility ID,</w:t>
            </w:r>
            <w:r>
              <w:rPr>
                <w:rFonts w:ascii="Arial" w:eastAsia="Arial" w:hAnsi="Arial" w:cs="Arial"/>
                <w:color w:val="000000"/>
                <w:sz w:val="16"/>
                <w:szCs w:val="16"/>
              </w:rPr>
              <w:br/>
              <w:t>Volume of Influent Flow in Millions of Gallons,</w:t>
            </w:r>
            <w:r>
              <w:rPr>
                <w:rFonts w:ascii="Arial" w:eastAsia="Arial" w:hAnsi="Arial" w:cs="Arial"/>
                <w:color w:val="000000"/>
                <w:sz w:val="16"/>
                <w:szCs w:val="16"/>
              </w:rPr>
              <w:br/>
              <w:t>Total Suspended Solids Concentration in Milligrams per Liter</w:t>
            </w:r>
          </w:p>
        </w:tc>
      </w:tr>
      <w:tr w:rsidR="00222590" w14:paraId="196942C4"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4A2B9C5C" w14:textId="77777777" w:rsidR="00222590" w:rsidRDefault="006A0008">
            <w:pPr>
              <w:spacing w:before="100" w:after="100"/>
              <w:ind w:left="100" w:right="100"/>
              <w:jc w:val="center"/>
            </w:pPr>
            <w:r>
              <w:rPr>
                <w:rFonts w:ascii="Arial" w:eastAsia="Arial" w:hAnsi="Arial" w:cs="Arial"/>
                <w:color w:val="000000"/>
                <w:sz w:val="16"/>
                <w:szCs w:val="16"/>
              </w:rPr>
              <w:t>covid</w:t>
            </w:r>
          </w:p>
        </w:tc>
        <w:tc>
          <w:tcPr>
            <w:tcW w:w="1296" w:type="dxa"/>
            <w:tcBorders>
              <w:bottom w:val="single" w:sz="4" w:space="0" w:color="000000"/>
            </w:tcBorders>
            <w:shd w:val="clear" w:color="auto" w:fill="FFFFFF"/>
            <w:tcMar>
              <w:top w:w="0" w:type="dxa"/>
              <w:left w:w="0" w:type="dxa"/>
              <w:bottom w:w="0" w:type="dxa"/>
              <w:right w:w="0" w:type="dxa"/>
            </w:tcMar>
          </w:tcPr>
          <w:p w14:paraId="061A558F" w14:textId="77777777" w:rsidR="00222590" w:rsidRDefault="006A0008">
            <w:pPr>
              <w:spacing w:before="100" w:after="100"/>
              <w:ind w:left="100" w:right="100"/>
            </w:pPr>
            <w:r>
              <w:rPr>
                <w:rFonts w:ascii="Arial" w:eastAsia="Arial" w:hAnsi="Arial" w:cs="Arial"/>
                <w:color w:val="000000"/>
                <w:sz w:val="16"/>
                <w:szCs w:val="16"/>
              </w:rPr>
              <w:t>COVID-19 Cases by Symptom Onset Date</w:t>
            </w:r>
          </w:p>
        </w:tc>
        <w:tc>
          <w:tcPr>
            <w:tcW w:w="1440" w:type="dxa"/>
            <w:tcBorders>
              <w:bottom w:val="single" w:sz="4" w:space="0" w:color="000000"/>
            </w:tcBorders>
            <w:shd w:val="clear" w:color="auto" w:fill="FFFFFF"/>
            <w:tcMar>
              <w:top w:w="0" w:type="dxa"/>
              <w:left w:w="0" w:type="dxa"/>
              <w:bottom w:w="0" w:type="dxa"/>
              <w:right w:w="0" w:type="dxa"/>
            </w:tcMar>
          </w:tcPr>
          <w:p w14:paraId="3B510426" w14:textId="77777777" w:rsidR="00222590" w:rsidRDefault="006A0008">
            <w:pPr>
              <w:spacing w:before="100" w:after="100"/>
              <w:ind w:left="100" w:right="100"/>
              <w:jc w:val="center"/>
            </w:pPr>
            <w:r>
              <w:rPr>
                <w:rFonts w:ascii="Arial" w:eastAsia="Arial" w:hAnsi="Arial" w:cs="Arial"/>
                <w:color w:val="000000"/>
                <w:sz w:val="16"/>
                <w:szCs w:val="16"/>
              </w:rPr>
              <w:t>374</w:t>
            </w:r>
          </w:p>
        </w:tc>
        <w:tc>
          <w:tcPr>
            <w:tcW w:w="1152" w:type="dxa"/>
            <w:tcBorders>
              <w:bottom w:val="single" w:sz="4" w:space="0" w:color="000000"/>
            </w:tcBorders>
            <w:shd w:val="clear" w:color="auto" w:fill="FFFFFF"/>
            <w:tcMar>
              <w:top w:w="0" w:type="dxa"/>
              <w:left w:w="0" w:type="dxa"/>
              <w:bottom w:w="0" w:type="dxa"/>
              <w:right w:w="0" w:type="dxa"/>
            </w:tcMar>
          </w:tcPr>
          <w:p w14:paraId="2E18FE4C" w14:textId="77777777" w:rsidR="00222590" w:rsidRDefault="006A0008">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0FE070F2" w14:textId="77777777" w:rsidR="00222590" w:rsidRDefault="006A0008">
            <w:pPr>
              <w:spacing w:before="100" w:after="100"/>
              <w:ind w:left="100" w:right="100"/>
            </w:pPr>
            <w:r>
              <w:rPr>
                <w:rFonts w:ascii="Arial" w:eastAsia="Arial" w:hAnsi="Arial" w:cs="Arial"/>
                <w:color w:val="000000"/>
                <w:sz w:val="16"/>
                <w:szCs w:val="16"/>
              </w:rPr>
              <w:t>symptom.date,</w:t>
            </w:r>
            <w:r>
              <w:rPr>
                <w:rFonts w:ascii="Arial" w:eastAsia="Arial" w:hAnsi="Arial" w:cs="Arial"/>
                <w:color w:val="000000"/>
                <w:sz w:val="16"/>
                <w:szCs w:val="16"/>
              </w:rPr>
              <w:br/>
              <w:t>cases,</w:t>
            </w:r>
            <w:r>
              <w:rPr>
                <w:rFonts w:ascii="Arial" w:eastAsia="Arial" w:hAnsi="Arial" w:cs="Arial"/>
                <w:color w:val="000000"/>
                <w:sz w:val="16"/>
                <w:szCs w:val="16"/>
              </w:rPr>
              <w:br/>
              <w:t>moving_avg_cases</w:t>
            </w:r>
          </w:p>
        </w:tc>
        <w:tc>
          <w:tcPr>
            <w:tcW w:w="1008" w:type="dxa"/>
            <w:tcBorders>
              <w:bottom w:val="single" w:sz="4" w:space="0" w:color="000000"/>
            </w:tcBorders>
            <w:shd w:val="clear" w:color="auto" w:fill="FFFFFF"/>
            <w:tcMar>
              <w:top w:w="0" w:type="dxa"/>
              <w:left w:w="0" w:type="dxa"/>
              <w:bottom w:w="0" w:type="dxa"/>
              <w:right w:w="0" w:type="dxa"/>
            </w:tcMar>
          </w:tcPr>
          <w:p w14:paraId="3059A465"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7A047E2B" w14:textId="77777777" w:rsidR="00222590" w:rsidRDefault="006A0008">
            <w:pPr>
              <w:spacing w:before="100" w:after="100"/>
              <w:ind w:left="100" w:right="100"/>
            </w:pPr>
            <w:r>
              <w:rPr>
                <w:rFonts w:ascii="Arial" w:eastAsia="Arial" w:hAnsi="Arial" w:cs="Arial"/>
                <w:color w:val="000000"/>
                <w:sz w:val="16"/>
                <w:szCs w:val="16"/>
              </w:rPr>
              <w:t>Date of Symptom Onset,</w:t>
            </w:r>
            <w:r>
              <w:rPr>
                <w:rFonts w:ascii="Arial" w:eastAsia="Arial" w:hAnsi="Arial" w:cs="Arial"/>
                <w:color w:val="000000"/>
                <w:sz w:val="16"/>
                <w:szCs w:val="16"/>
              </w:rPr>
              <w:br/>
              <w:t>Number of Cases,</w:t>
            </w:r>
            <w:r>
              <w:rPr>
                <w:rFonts w:ascii="Arial" w:eastAsia="Arial" w:hAnsi="Arial" w:cs="Arial"/>
                <w:color w:val="000000"/>
                <w:sz w:val="16"/>
                <w:szCs w:val="16"/>
              </w:rPr>
              <w:br/>
              <w:t>Average Number of Cases in Previous 7 Days</w:t>
            </w:r>
          </w:p>
        </w:tc>
      </w:tr>
      <w:tr w:rsidR="00222590" w14:paraId="55B6A387"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76331884" w14:textId="77777777" w:rsidR="00222590" w:rsidRDefault="006A0008">
            <w:pPr>
              <w:spacing w:before="100" w:after="100"/>
              <w:ind w:left="100" w:right="100"/>
              <w:jc w:val="center"/>
            </w:pPr>
            <w:r>
              <w:rPr>
                <w:rFonts w:ascii="Arial" w:eastAsia="Arial" w:hAnsi="Arial" w:cs="Arial"/>
                <w:color w:val="000000"/>
                <w:sz w:val="16"/>
                <w:szCs w:val="16"/>
              </w:rPr>
              <w:t>covid.report</w:t>
            </w:r>
          </w:p>
        </w:tc>
        <w:tc>
          <w:tcPr>
            <w:tcW w:w="1296" w:type="dxa"/>
            <w:tcBorders>
              <w:bottom w:val="single" w:sz="4" w:space="0" w:color="000000"/>
            </w:tcBorders>
            <w:shd w:val="clear" w:color="auto" w:fill="FFFFFF"/>
            <w:tcMar>
              <w:top w:w="0" w:type="dxa"/>
              <w:left w:w="0" w:type="dxa"/>
              <w:bottom w:w="0" w:type="dxa"/>
              <w:right w:w="0" w:type="dxa"/>
            </w:tcMar>
          </w:tcPr>
          <w:p w14:paraId="21406C74" w14:textId="77777777" w:rsidR="00222590" w:rsidRDefault="006A0008">
            <w:pPr>
              <w:spacing w:before="100" w:after="100"/>
              <w:ind w:left="100" w:right="100"/>
            </w:pPr>
            <w:r>
              <w:rPr>
                <w:rFonts w:ascii="Arial" w:eastAsia="Arial" w:hAnsi="Arial" w:cs="Arial"/>
                <w:color w:val="000000"/>
                <w:sz w:val="16"/>
                <w:szCs w:val="16"/>
              </w:rPr>
              <w:t>COVID-19 Cases by Report Date</w:t>
            </w:r>
          </w:p>
        </w:tc>
        <w:tc>
          <w:tcPr>
            <w:tcW w:w="1440" w:type="dxa"/>
            <w:tcBorders>
              <w:bottom w:val="single" w:sz="4" w:space="0" w:color="000000"/>
            </w:tcBorders>
            <w:shd w:val="clear" w:color="auto" w:fill="FFFFFF"/>
            <w:tcMar>
              <w:top w:w="0" w:type="dxa"/>
              <w:left w:w="0" w:type="dxa"/>
              <w:bottom w:w="0" w:type="dxa"/>
              <w:right w:w="0" w:type="dxa"/>
            </w:tcMar>
          </w:tcPr>
          <w:p w14:paraId="3F8D5237" w14:textId="77777777" w:rsidR="00222590" w:rsidRDefault="006A0008">
            <w:pPr>
              <w:spacing w:before="100" w:after="100"/>
              <w:ind w:left="100" w:right="100"/>
              <w:jc w:val="center"/>
            </w:pPr>
            <w:r>
              <w:rPr>
                <w:rFonts w:ascii="Arial" w:eastAsia="Arial" w:hAnsi="Arial" w:cs="Arial"/>
                <w:color w:val="000000"/>
                <w:sz w:val="16"/>
                <w:szCs w:val="16"/>
              </w:rPr>
              <w:t>374</w:t>
            </w:r>
          </w:p>
        </w:tc>
        <w:tc>
          <w:tcPr>
            <w:tcW w:w="1152" w:type="dxa"/>
            <w:tcBorders>
              <w:bottom w:val="single" w:sz="4" w:space="0" w:color="000000"/>
            </w:tcBorders>
            <w:shd w:val="clear" w:color="auto" w:fill="FFFFFF"/>
            <w:tcMar>
              <w:top w:w="0" w:type="dxa"/>
              <w:left w:w="0" w:type="dxa"/>
              <w:bottom w:w="0" w:type="dxa"/>
              <w:right w:w="0" w:type="dxa"/>
            </w:tcMar>
          </w:tcPr>
          <w:p w14:paraId="2B97EB0A" w14:textId="77777777" w:rsidR="00222590" w:rsidRDefault="006A0008">
            <w:pPr>
              <w:spacing w:before="100" w:after="100"/>
              <w:ind w:left="100" w:right="100"/>
              <w:jc w:val="center"/>
            </w:pPr>
            <w:r>
              <w:rPr>
                <w:rFonts w:ascii="Arial" w:eastAsia="Arial" w:hAnsi="Arial" w:cs="Arial"/>
                <w:color w:val="000000"/>
                <w:sz w:val="16"/>
                <w:szCs w:val="16"/>
              </w:rPr>
              <w:t>3</w:t>
            </w:r>
          </w:p>
        </w:tc>
        <w:tc>
          <w:tcPr>
            <w:tcW w:w="1584" w:type="dxa"/>
            <w:tcBorders>
              <w:bottom w:val="single" w:sz="4" w:space="0" w:color="000000"/>
            </w:tcBorders>
            <w:shd w:val="clear" w:color="auto" w:fill="FFFFFF"/>
            <w:tcMar>
              <w:top w:w="0" w:type="dxa"/>
              <w:left w:w="0" w:type="dxa"/>
              <w:bottom w:w="0" w:type="dxa"/>
              <w:right w:w="0" w:type="dxa"/>
            </w:tcMar>
          </w:tcPr>
          <w:p w14:paraId="7E20970D" w14:textId="77777777" w:rsidR="00222590" w:rsidRDefault="006A0008">
            <w:pPr>
              <w:spacing w:before="100" w:after="100"/>
              <w:ind w:left="100" w:right="100"/>
            </w:pPr>
            <w:r>
              <w:rPr>
                <w:rFonts w:ascii="Arial" w:eastAsia="Arial" w:hAnsi="Arial" w:cs="Arial"/>
                <w:color w:val="000000"/>
                <w:sz w:val="16"/>
                <w:szCs w:val="16"/>
              </w:rPr>
              <w:t>report_date,</w:t>
            </w:r>
            <w:r>
              <w:rPr>
                <w:rFonts w:ascii="Arial" w:eastAsia="Arial" w:hAnsi="Arial" w:cs="Arial"/>
                <w:color w:val="000000"/>
                <w:sz w:val="16"/>
                <w:szCs w:val="16"/>
              </w:rPr>
              <w:br/>
              <w:t>cases,</w:t>
            </w:r>
            <w:r>
              <w:rPr>
                <w:rFonts w:ascii="Arial" w:eastAsia="Arial" w:hAnsi="Arial" w:cs="Arial"/>
                <w:color w:val="000000"/>
                <w:sz w:val="16"/>
                <w:szCs w:val="16"/>
              </w:rPr>
              <w:br/>
              <w:t>moving_avg_cases</w:t>
            </w:r>
          </w:p>
        </w:tc>
        <w:tc>
          <w:tcPr>
            <w:tcW w:w="1008" w:type="dxa"/>
            <w:tcBorders>
              <w:bottom w:val="single" w:sz="4" w:space="0" w:color="000000"/>
            </w:tcBorders>
            <w:shd w:val="clear" w:color="auto" w:fill="FFFFFF"/>
            <w:tcMar>
              <w:top w:w="0" w:type="dxa"/>
              <w:left w:w="0" w:type="dxa"/>
              <w:bottom w:w="0" w:type="dxa"/>
              <w:right w:w="0" w:type="dxa"/>
            </w:tcMar>
          </w:tcPr>
          <w:p w14:paraId="434FC54F"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tcBorders>
              <w:bottom w:val="single" w:sz="4" w:space="0" w:color="000000"/>
            </w:tcBorders>
            <w:shd w:val="clear" w:color="auto" w:fill="FFFFFF"/>
            <w:tcMar>
              <w:top w:w="0" w:type="dxa"/>
              <w:left w:w="0" w:type="dxa"/>
              <w:bottom w:w="0" w:type="dxa"/>
              <w:right w:w="0" w:type="dxa"/>
            </w:tcMar>
          </w:tcPr>
          <w:p w14:paraId="66513DA4" w14:textId="77777777" w:rsidR="00222590" w:rsidRDefault="006A0008">
            <w:pPr>
              <w:spacing w:before="100" w:after="100"/>
              <w:ind w:left="100" w:right="100"/>
            </w:pPr>
            <w:r>
              <w:rPr>
                <w:rFonts w:ascii="Arial" w:eastAsia="Arial" w:hAnsi="Arial" w:cs="Arial"/>
                <w:color w:val="000000"/>
                <w:sz w:val="16"/>
                <w:szCs w:val="16"/>
              </w:rPr>
              <w:t>Date of Report,</w:t>
            </w:r>
            <w:r>
              <w:rPr>
                <w:rFonts w:ascii="Arial" w:eastAsia="Arial" w:hAnsi="Arial" w:cs="Arial"/>
                <w:color w:val="000000"/>
                <w:sz w:val="16"/>
                <w:szCs w:val="16"/>
              </w:rPr>
              <w:br/>
              <w:t>Number of Cases,</w:t>
            </w:r>
            <w:r>
              <w:rPr>
                <w:rFonts w:ascii="Arial" w:eastAsia="Arial" w:hAnsi="Arial" w:cs="Arial"/>
                <w:color w:val="000000"/>
                <w:sz w:val="16"/>
                <w:szCs w:val="16"/>
              </w:rPr>
              <w:br/>
              <w:t>Average Number of Cases in Previous 7 Days</w:t>
            </w:r>
          </w:p>
        </w:tc>
      </w:tr>
      <w:tr w:rsidR="00222590" w14:paraId="4C7DBC69" w14:textId="77777777" w:rsidTr="00222590">
        <w:trPr>
          <w:cantSplit/>
          <w:jc w:val="center"/>
        </w:trPr>
        <w:tc>
          <w:tcPr>
            <w:tcW w:w="1152" w:type="dxa"/>
            <w:shd w:val="clear" w:color="auto" w:fill="FFFFFF"/>
            <w:tcMar>
              <w:top w:w="0" w:type="dxa"/>
              <w:left w:w="0" w:type="dxa"/>
              <w:bottom w:w="0" w:type="dxa"/>
              <w:right w:w="0" w:type="dxa"/>
            </w:tcMar>
          </w:tcPr>
          <w:p w14:paraId="5AAC61E9" w14:textId="77777777" w:rsidR="00222590" w:rsidRDefault="006A0008">
            <w:pPr>
              <w:spacing w:before="100" w:after="100"/>
              <w:ind w:left="100" w:right="100"/>
              <w:jc w:val="center"/>
            </w:pPr>
            <w:r>
              <w:rPr>
                <w:rFonts w:ascii="Arial" w:eastAsia="Arial" w:hAnsi="Arial" w:cs="Arial"/>
                <w:color w:val="000000"/>
                <w:sz w:val="16"/>
                <w:szCs w:val="16"/>
              </w:rPr>
              <w:t>covid.testing</w:t>
            </w:r>
          </w:p>
        </w:tc>
        <w:tc>
          <w:tcPr>
            <w:tcW w:w="1296" w:type="dxa"/>
            <w:shd w:val="clear" w:color="auto" w:fill="FFFFFF"/>
            <w:tcMar>
              <w:top w:w="0" w:type="dxa"/>
              <w:left w:w="0" w:type="dxa"/>
              <w:bottom w:w="0" w:type="dxa"/>
              <w:right w:w="0" w:type="dxa"/>
            </w:tcMar>
          </w:tcPr>
          <w:p w14:paraId="223508C1" w14:textId="77777777" w:rsidR="00222590" w:rsidRDefault="006A0008">
            <w:pPr>
              <w:spacing w:before="100" w:after="100"/>
              <w:ind w:left="100" w:right="100"/>
            </w:pPr>
            <w:r>
              <w:rPr>
                <w:rFonts w:ascii="Arial" w:eastAsia="Arial" w:hAnsi="Arial" w:cs="Arial"/>
                <w:color w:val="000000"/>
                <w:sz w:val="16"/>
                <w:szCs w:val="16"/>
              </w:rPr>
              <w:t>COVID-19 PCR Diagnostics Data</w:t>
            </w:r>
          </w:p>
        </w:tc>
        <w:tc>
          <w:tcPr>
            <w:tcW w:w="1440" w:type="dxa"/>
            <w:shd w:val="clear" w:color="auto" w:fill="FFFFFF"/>
            <w:tcMar>
              <w:top w:w="0" w:type="dxa"/>
              <w:left w:w="0" w:type="dxa"/>
              <w:bottom w:w="0" w:type="dxa"/>
              <w:right w:w="0" w:type="dxa"/>
            </w:tcMar>
          </w:tcPr>
          <w:p w14:paraId="679D972C" w14:textId="77777777" w:rsidR="00222590" w:rsidRDefault="006A0008">
            <w:pPr>
              <w:spacing w:before="100" w:after="100"/>
              <w:ind w:left="100" w:right="100"/>
              <w:jc w:val="center"/>
            </w:pPr>
            <w:r>
              <w:rPr>
                <w:rFonts w:ascii="Arial" w:eastAsia="Arial" w:hAnsi="Arial" w:cs="Arial"/>
                <w:color w:val="000000"/>
                <w:sz w:val="16"/>
                <w:szCs w:val="16"/>
              </w:rPr>
              <w:t>374</w:t>
            </w:r>
          </w:p>
        </w:tc>
        <w:tc>
          <w:tcPr>
            <w:tcW w:w="1152" w:type="dxa"/>
            <w:shd w:val="clear" w:color="auto" w:fill="FFFFFF"/>
            <w:tcMar>
              <w:top w:w="0" w:type="dxa"/>
              <w:left w:w="0" w:type="dxa"/>
              <w:bottom w:w="0" w:type="dxa"/>
              <w:right w:w="0" w:type="dxa"/>
            </w:tcMar>
          </w:tcPr>
          <w:p w14:paraId="23BD62A1" w14:textId="77777777" w:rsidR="00222590" w:rsidRDefault="006A0008">
            <w:pPr>
              <w:spacing w:before="100" w:after="100"/>
              <w:ind w:left="100" w:right="100"/>
              <w:jc w:val="center"/>
            </w:pPr>
            <w:r>
              <w:rPr>
                <w:rFonts w:ascii="Arial" w:eastAsia="Arial" w:hAnsi="Arial" w:cs="Arial"/>
                <w:color w:val="000000"/>
                <w:sz w:val="16"/>
                <w:szCs w:val="16"/>
              </w:rPr>
              <w:t>3</w:t>
            </w:r>
          </w:p>
        </w:tc>
        <w:tc>
          <w:tcPr>
            <w:tcW w:w="1584" w:type="dxa"/>
            <w:shd w:val="clear" w:color="auto" w:fill="FFFFFF"/>
            <w:tcMar>
              <w:top w:w="0" w:type="dxa"/>
              <w:left w:w="0" w:type="dxa"/>
              <w:bottom w:w="0" w:type="dxa"/>
              <w:right w:w="0" w:type="dxa"/>
            </w:tcMar>
          </w:tcPr>
          <w:p w14:paraId="337D86B1" w14:textId="77777777" w:rsidR="00222590" w:rsidRDefault="006A0008">
            <w:pPr>
              <w:spacing w:before="100" w:after="100"/>
              <w:ind w:left="100" w:right="100"/>
            </w:pPr>
            <w:r>
              <w:rPr>
                <w:rFonts w:ascii="Arial" w:eastAsia="Arial" w:hAnsi="Arial" w:cs="Arial"/>
                <w:color w:val="000000"/>
                <w:sz w:val="16"/>
                <w:szCs w:val="16"/>
              </w:rPr>
              <w:t>collection_date,</w:t>
            </w:r>
            <w:r>
              <w:rPr>
                <w:rFonts w:ascii="Arial" w:eastAsia="Arial" w:hAnsi="Arial" w:cs="Arial"/>
                <w:color w:val="000000"/>
                <w:sz w:val="16"/>
                <w:szCs w:val="16"/>
              </w:rPr>
              <w:br/>
              <w:t>pcr_tests,</w:t>
            </w:r>
            <w:r>
              <w:rPr>
                <w:rFonts w:ascii="Arial" w:eastAsia="Arial" w:hAnsi="Arial" w:cs="Arial"/>
                <w:color w:val="000000"/>
                <w:sz w:val="16"/>
                <w:szCs w:val="16"/>
              </w:rPr>
              <w:br/>
              <w:t>pcr_pos</w:t>
            </w:r>
          </w:p>
        </w:tc>
        <w:tc>
          <w:tcPr>
            <w:tcW w:w="1008" w:type="dxa"/>
            <w:shd w:val="clear" w:color="auto" w:fill="FFFFFF"/>
            <w:tcMar>
              <w:top w:w="0" w:type="dxa"/>
              <w:left w:w="0" w:type="dxa"/>
              <w:bottom w:w="0" w:type="dxa"/>
              <w:right w:w="0" w:type="dxa"/>
            </w:tcMar>
          </w:tcPr>
          <w:p w14:paraId="71A503B9"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3312" w:type="dxa"/>
            <w:shd w:val="clear" w:color="auto" w:fill="FFFFFF"/>
            <w:tcMar>
              <w:top w:w="0" w:type="dxa"/>
              <w:left w:w="0" w:type="dxa"/>
              <w:bottom w:w="0" w:type="dxa"/>
              <w:right w:w="0" w:type="dxa"/>
            </w:tcMar>
          </w:tcPr>
          <w:p w14:paraId="628CBEB9" w14:textId="77777777" w:rsidR="00222590" w:rsidRDefault="006A0008">
            <w:pPr>
              <w:spacing w:before="100" w:after="100"/>
              <w:ind w:left="100" w:right="100"/>
            </w:pPr>
            <w:r>
              <w:rPr>
                <w:rFonts w:ascii="Arial" w:eastAsia="Arial" w:hAnsi="Arial" w:cs="Arial"/>
                <w:color w:val="000000"/>
                <w:sz w:val="16"/>
                <w:szCs w:val="16"/>
              </w:rPr>
              <w:t>Date of Specimen Collection,</w:t>
            </w:r>
            <w:r>
              <w:rPr>
                <w:rFonts w:ascii="Arial" w:eastAsia="Arial" w:hAnsi="Arial" w:cs="Arial"/>
                <w:color w:val="000000"/>
                <w:sz w:val="16"/>
                <w:szCs w:val="16"/>
              </w:rPr>
              <w:br/>
              <w:t>Total PCR Tests Reported or Collected,</w:t>
            </w:r>
            <w:r>
              <w:rPr>
                <w:rFonts w:ascii="Arial" w:eastAsia="Arial" w:hAnsi="Arial" w:cs="Arial"/>
                <w:color w:val="000000"/>
                <w:sz w:val="16"/>
                <w:szCs w:val="16"/>
              </w:rPr>
              <w:br/>
              <w:t>Total Positive PCR Tests</w:t>
            </w:r>
          </w:p>
        </w:tc>
      </w:tr>
    </w:tbl>
    <w:p w14:paraId="0EB1F5FE" w14:textId="77777777" w:rsidR="00222590" w:rsidRDefault="006A0008">
      <w:pPr>
        <w:pStyle w:val="Heading2"/>
      </w:pPr>
      <w:bookmarkStart w:id="122" w:name="_Toc70865385"/>
      <w:bookmarkStart w:id="123" w:name="Xcf061856a45018c5cc6102dbcf422fd41416165"/>
      <w:bookmarkEnd w:id="120"/>
      <w:r>
        <w:rPr>
          <w:rStyle w:val="SectionNumber"/>
        </w:rPr>
        <w:t>10.2</w:t>
      </w:r>
      <w:r>
        <w:tab/>
        <w:t>Initial Data Management and Cleaning (Formatting)</w:t>
      </w:r>
      <w:bookmarkEnd w:id="122"/>
    </w:p>
    <w:p w14:paraId="5C36CFB0" w14:textId="77777777" w:rsidR="00222590" w:rsidRDefault="006A0008">
      <w:pPr>
        <w:pStyle w:val="FirstParagraph"/>
      </w:pPr>
      <w:r>
        <w:t>The separate datasets for the N1 and N2 RT-qPCR results are aggregated to a single dataframe to represent all experimental instances. Similarly, the COVID-19 surveillance data are aggregated to a single dataframe as are the positive controls. Each of the variables across all datasets are appropriately formatted and some additional variables are created to aid in structuring (e.g., the wastewater facility IDs are parsed out of the sample IDs). Additionally, some variables are dropped / deleted. These variables will be recreated in later analyses. Finally, the influent flow data from the wastewater reclamation facilities has a unit of a million gallons (assumed US liquid gallon). The influent flow is converted to liters using the unit conversion formula outlined in Equation (10.1).</w:t>
      </w:r>
    </w:p>
    <w:p w14:paraId="3DCA788A" w14:textId="77777777" w:rsidR="00222590" w:rsidRDefault="006A0008">
      <w:pPr>
        <w:pStyle w:val="BodyText"/>
      </w:pPr>
      <m:oMathPara>
        <m:oMathParaPr>
          <m:jc m:val="center"/>
        </m:oMathParaPr>
        <m:oMath>
          <m:r>
            <w:rPr>
              <w:rFonts w:ascii="Cambria Math" w:hAnsi="Cambria Math"/>
            </w:rPr>
            <m:t>1 US liquid gallon</m:t>
          </m:r>
          <m:r>
            <m:rPr>
              <m:sty m:val="p"/>
            </m:rPr>
            <w:rPr>
              <w:rFonts w:ascii="Cambria Math" w:hAnsi="Cambria Math"/>
            </w:rPr>
            <m:t>×</m:t>
          </m:r>
          <m:f>
            <m:fPr>
              <m:ctrlPr>
                <w:rPr>
                  <w:rFonts w:ascii="Cambria Math" w:hAnsi="Cambria Math"/>
                </w:rPr>
              </m:ctrlPr>
            </m:fPr>
            <m:num>
              <m:r>
                <w:rPr>
                  <w:rFonts w:ascii="Cambria Math" w:hAnsi="Cambria Math"/>
                </w:rPr>
                <m:t>231 i</m:t>
              </m:r>
              <m:sSup>
                <m:sSupPr>
                  <m:ctrlPr>
                    <w:rPr>
                      <w:rFonts w:ascii="Cambria Math" w:hAnsi="Cambria Math"/>
                    </w:rPr>
                  </m:ctrlPr>
                </m:sSupPr>
                <m:e>
                  <m:r>
                    <w:rPr>
                      <w:rFonts w:ascii="Cambria Math" w:hAnsi="Cambria Math"/>
                    </w:rPr>
                    <m:t>n</m:t>
                  </m:r>
                </m:e>
                <m:sup>
                  <m:r>
                    <w:rPr>
                      <w:rFonts w:ascii="Cambria Math" w:hAnsi="Cambria Math"/>
                    </w:rPr>
                    <m:t>3</m:t>
                  </m:r>
                </m:sup>
              </m:sSup>
            </m:num>
            <m:den>
              <m:r>
                <w:rPr>
                  <w:rFonts w:ascii="Cambria Math" w:hAnsi="Cambria Math"/>
                </w:rPr>
                <m:t>1 US liquid gallon</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0.0254</m:t>
                  </m:r>
                </m:e>
                <m:sup>
                  <m:r>
                    <w:rPr>
                      <w:rFonts w:ascii="Cambria Math" w:hAnsi="Cambria Math"/>
                    </w:rPr>
                    <m:t>3</m:t>
                  </m:r>
                </m:sup>
              </m:sSup>
              <m:r>
                <w:rPr>
                  <w:rFonts w:ascii="Cambria Math" w:hAnsi="Cambria Math"/>
                </w:rPr>
                <m:t> </m:t>
              </m:r>
              <m:sSup>
                <m:sSupPr>
                  <m:ctrlPr>
                    <w:rPr>
                      <w:rFonts w:ascii="Cambria Math" w:hAnsi="Cambria Math"/>
                    </w:rPr>
                  </m:ctrlPr>
                </m:sSupPr>
                <m:e>
                  <m:r>
                    <w:rPr>
                      <w:rFonts w:ascii="Cambria Math" w:hAnsi="Cambria Math"/>
                    </w:rPr>
                    <m:t>m</m:t>
                  </m:r>
                </m:e>
                <m:sup>
                  <m:r>
                    <w:rPr>
                      <w:rFonts w:ascii="Cambria Math" w:hAnsi="Cambria Math"/>
                    </w:rPr>
                    <m:t>3</m:t>
                  </m:r>
                </m:sup>
              </m:sSup>
            </m:num>
            <m:den>
              <m:r>
                <w:rPr>
                  <w:rFonts w:ascii="Cambria Math" w:hAnsi="Cambria Math"/>
                </w:rPr>
                <m:t>1 i</m:t>
              </m:r>
              <m:sSup>
                <m:sSupPr>
                  <m:ctrlPr>
                    <w:rPr>
                      <w:rFonts w:ascii="Cambria Math" w:hAnsi="Cambria Math"/>
                    </w:rPr>
                  </m:ctrlPr>
                </m:sSupPr>
                <m:e>
                  <m:r>
                    <w:rPr>
                      <w:rFonts w:ascii="Cambria Math" w:hAnsi="Cambria Math"/>
                    </w:rPr>
                    <m:t>n</m:t>
                  </m:r>
                </m:e>
                <m:sup>
                  <m:r>
                    <w:rPr>
                      <w:rFonts w:ascii="Cambria Math" w:hAnsi="Cambria Math"/>
                    </w:rPr>
                    <m:t>3</m:t>
                  </m:r>
                </m:sup>
              </m:sSup>
            </m:den>
          </m:f>
          <m:r>
            <m:rPr>
              <m:sty m:val="p"/>
            </m:rPr>
            <w:rPr>
              <w:rFonts w:ascii="Cambria Math" w:hAnsi="Cambria Math"/>
            </w:rPr>
            <m:t>×</m:t>
          </m:r>
          <m:f>
            <m:fPr>
              <m:ctrlPr>
                <w:rPr>
                  <w:rFonts w:ascii="Cambria Math" w:hAnsi="Cambria Math"/>
                </w:rPr>
              </m:ctrlPr>
            </m:fPr>
            <m:num>
              <m:r>
                <w:rPr>
                  <w:rFonts w:ascii="Cambria Math" w:hAnsi="Cambria Math"/>
                </w:rPr>
                <m:t>1000 L</m:t>
              </m:r>
            </m:num>
            <m:den>
              <m:r>
                <w:rPr>
                  <w:rFonts w:ascii="Cambria Math" w:hAnsi="Cambria Math"/>
                </w:rPr>
                <m:t>1 </m:t>
              </m:r>
              <m:sSup>
                <m:sSupPr>
                  <m:ctrlPr>
                    <w:rPr>
                      <w:rFonts w:ascii="Cambria Math" w:hAnsi="Cambria Math"/>
                    </w:rPr>
                  </m:ctrlPr>
                </m:sSupPr>
                <m:e>
                  <m:r>
                    <w:rPr>
                      <w:rFonts w:ascii="Cambria Math" w:hAnsi="Cambria Math"/>
                    </w:rPr>
                    <m:t>m</m:t>
                  </m:r>
                </m:e>
                <m:sup>
                  <m:r>
                    <w:rPr>
                      <w:rFonts w:ascii="Cambria Math" w:hAnsi="Cambria Math"/>
                    </w:rPr>
                    <m:t>3</m:t>
                  </m:r>
                </m:sup>
              </m:sSup>
            </m:den>
          </m:f>
          <m:r>
            <w:rPr>
              <w:rFonts w:ascii="Cambria Math" w:hAnsi="Cambria Math"/>
            </w:rPr>
            <m:t>  </m:t>
          </m:r>
          <m:d>
            <m:dPr>
              <m:ctrlPr>
                <w:rPr>
                  <w:rFonts w:ascii="Cambria Math" w:hAnsi="Cambria Math"/>
                </w:rPr>
              </m:ctrlPr>
            </m:dPr>
            <m:e>
              <m:r>
                <w:rPr>
                  <w:rFonts w:ascii="Cambria Math" w:hAnsi="Cambria Math"/>
                </w:rPr>
                <m:t>10.1</m:t>
              </m:r>
            </m:e>
          </m:d>
        </m:oMath>
      </m:oMathPara>
    </w:p>
    <w:tbl>
      <w:tblPr>
        <w:tblStyle w:val="Table"/>
        <w:tblW w:w="0" w:type="auto"/>
        <w:jc w:val="center"/>
        <w:tblLayout w:type="fixed"/>
        <w:tblLook w:val="0420" w:firstRow="1" w:lastRow="0" w:firstColumn="0" w:lastColumn="0" w:noHBand="0" w:noVBand="1"/>
      </w:tblPr>
      <w:tblGrid>
        <w:gridCol w:w="1152"/>
        <w:gridCol w:w="1296"/>
        <w:gridCol w:w="1440"/>
        <w:gridCol w:w="1152"/>
        <w:gridCol w:w="1728"/>
        <w:gridCol w:w="1008"/>
        <w:gridCol w:w="4032"/>
      </w:tblGrid>
      <w:tr w:rsidR="00222590" w14:paraId="77E9DB34" w14:textId="77777777" w:rsidTr="00222590">
        <w:trPr>
          <w:cnfStyle w:val="100000000000" w:firstRow="1" w:lastRow="0" w:firstColumn="0" w:lastColumn="0" w:oddVBand="0" w:evenVBand="0" w:oddHBand="0" w:evenHBand="0" w:firstRowFirstColumn="0" w:firstRowLastColumn="0" w:lastRowFirstColumn="0" w:lastRowLastColumn="0"/>
          <w:cantSplit/>
          <w:tblHeader/>
          <w:jc w:val="center"/>
        </w:trPr>
        <w:tc>
          <w:tcPr>
            <w:tcW w:w="1152" w:type="dxa"/>
            <w:tcBorders>
              <w:bottom w:val="single" w:sz="16" w:space="0" w:color="000000"/>
            </w:tcBorders>
            <w:shd w:val="clear" w:color="auto" w:fill="FFFFFF"/>
            <w:tcMar>
              <w:top w:w="0" w:type="dxa"/>
              <w:left w:w="0" w:type="dxa"/>
              <w:bottom w:w="0" w:type="dxa"/>
              <w:right w:w="0" w:type="dxa"/>
            </w:tcMar>
            <w:vAlign w:val="center"/>
          </w:tcPr>
          <w:p w14:paraId="1B7F2BAA" w14:textId="77777777" w:rsidR="00222590" w:rsidRDefault="006A0008">
            <w:pPr>
              <w:spacing w:before="100" w:after="100"/>
              <w:ind w:left="100" w:right="100"/>
              <w:jc w:val="center"/>
            </w:pPr>
            <w:r>
              <w:rPr>
                <w:rFonts w:ascii="Arial" w:eastAsia="Arial" w:hAnsi="Arial" w:cs="Arial"/>
                <w:b/>
                <w:color w:val="000000"/>
                <w:sz w:val="18"/>
                <w:szCs w:val="18"/>
              </w:rPr>
              <w:t>Dataframe Object</w:t>
            </w:r>
          </w:p>
        </w:tc>
        <w:tc>
          <w:tcPr>
            <w:tcW w:w="1296" w:type="dxa"/>
            <w:tcBorders>
              <w:bottom w:val="single" w:sz="16" w:space="0" w:color="000000"/>
            </w:tcBorders>
            <w:shd w:val="clear" w:color="auto" w:fill="FFFFFF"/>
            <w:tcMar>
              <w:top w:w="0" w:type="dxa"/>
              <w:left w:w="0" w:type="dxa"/>
              <w:bottom w:w="0" w:type="dxa"/>
              <w:right w:w="0" w:type="dxa"/>
            </w:tcMar>
            <w:vAlign w:val="center"/>
          </w:tcPr>
          <w:p w14:paraId="78BAD0F3" w14:textId="77777777" w:rsidR="00222590" w:rsidRDefault="006A0008">
            <w:pPr>
              <w:spacing w:before="100" w:after="100"/>
              <w:ind w:left="100" w:right="100"/>
              <w:jc w:val="center"/>
            </w:pPr>
            <w:r>
              <w:rPr>
                <w:rFonts w:ascii="Arial" w:eastAsia="Arial" w:hAnsi="Arial" w:cs="Arial"/>
                <w:b/>
                <w:color w:val="000000"/>
                <w:sz w:val="18"/>
                <w:szCs w:val="18"/>
              </w:rPr>
              <w:t>Dataframe Description</w:t>
            </w:r>
          </w:p>
        </w:tc>
        <w:tc>
          <w:tcPr>
            <w:tcW w:w="1440" w:type="dxa"/>
            <w:tcBorders>
              <w:bottom w:val="single" w:sz="16" w:space="0" w:color="000000"/>
            </w:tcBorders>
            <w:shd w:val="clear" w:color="auto" w:fill="FFFFFF"/>
            <w:tcMar>
              <w:top w:w="0" w:type="dxa"/>
              <w:left w:w="0" w:type="dxa"/>
              <w:bottom w:w="0" w:type="dxa"/>
              <w:right w:w="0" w:type="dxa"/>
            </w:tcMar>
            <w:vAlign w:val="center"/>
          </w:tcPr>
          <w:p w14:paraId="31EF0353" w14:textId="77777777" w:rsidR="00222590" w:rsidRDefault="006A0008">
            <w:pPr>
              <w:spacing w:before="100" w:after="100"/>
              <w:ind w:left="100" w:right="100"/>
              <w:jc w:val="center"/>
            </w:pPr>
            <w:r>
              <w:rPr>
                <w:rFonts w:ascii="Arial" w:eastAsia="Arial" w:hAnsi="Arial" w:cs="Arial"/>
                <w:b/>
                <w:color w:val="000000"/>
                <w:sz w:val="18"/>
                <w:szCs w:val="18"/>
              </w:rPr>
              <w:t>Number of Observations</w:t>
            </w:r>
          </w:p>
        </w:tc>
        <w:tc>
          <w:tcPr>
            <w:tcW w:w="1152" w:type="dxa"/>
            <w:tcBorders>
              <w:bottom w:val="single" w:sz="16" w:space="0" w:color="000000"/>
            </w:tcBorders>
            <w:shd w:val="clear" w:color="auto" w:fill="FFFFFF"/>
            <w:tcMar>
              <w:top w:w="0" w:type="dxa"/>
              <w:left w:w="0" w:type="dxa"/>
              <w:bottom w:w="0" w:type="dxa"/>
              <w:right w:w="0" w:type="dxa"/>
            </w:tcMar>
            <w:vAlign w:val="center"/>
          </w:tcPr>
          <w:p w14:paraId="395F432C" w14:textId="77777777" w:rsidR="00222590" w:rsidRDefault="006A0008">
            <w:pPr>
              <w:spacing w:before="100" w:after="100"/>
              <w:ind w:left="100" w:right="100"/>
              <w:jc w:val="center"/>
            </w:pPr>
            <w:r>
              <w:rPr>
                <w:rFonts w:ascii="Arial" w:eastAsia="Arial" w:hAnsi="Arial" w:cs="Arial"/>
                <w:b/>
                <w:color w:val="000000"/>
                <w:sz w:val="18"/>
                <w:szCs w:val="18"/>
              </w:rPr>
              <w:t>Number of Variables</w:t>
            </w:r>
          </w:p>
        </w:tc>
        <w:tc>
          <w:tcPr>
            <w:tcW w:w="1728" w:type="dxa"/>
            <w:tcBorders>
              <w:bottom w:val="single" w:sz="16" w:space="0" w:color="000000"/>
            </w:tcBorders>
            <w:shd w:val="clear" w:color="auto" w:fill="FFFFFF"/>
            <w:tcMar>
              <w:top w:w="0" w:type="dxa"/>
              <w:left w:w="0" w:type="dxa"/>
              <w:bottom w:w="0" w:type="dxa"/>
              <w:right w:w="0" w:type="dxa"/>
            </w:tcMar>
            <w:vAlign w:val="center"/>
          </w:tcPr>
          <w:p w14:paraId="16A0B56B" w14:textId="77777777" w:rsidR="00222590" w:rsidRDefault="006A0008">
            <w:pPr>
              <w:spacing w:before="100" w:after="100"/>
              <w:ind w:left="100" w:right="100"/>
              <w:jc w:val="center"/>
            </w:pPr>
            <w:r>
              <w:rPr>
                <w:rFonts w:ascii="Arial" w:eastAsia="Arial" w:hAnsi="Arial" w:cs="Arial"/>
                <w:b/>
                <w:color w:val="000000"/>
                <w:sz w:val="18"/>
                <w:szCs w:val="18"/>
              </w:rPr>
              <w:t>Variable Names</w:t>
            </w:r>
          </w:p>
        </w:tc>
        <w:tc>
          <w:tcPr>
            <w:tcW w:w="1008" w:type="dxa"/>
            <w:tcBorders>
              <w:bottom w:val="single" w:sz="16" w:space="0" w:color="000000"/>
            </w:tcBorders>
            <w:shd w:val="clear" w:color="auto" w:fill="FFFFFF"/>
            <w:tcMar>
              <w:top w:w="0" w:type="dxa"/>
              <w:left w:w="0" w:type="dxa"/>
              <w:bottom w:w="0" w:type="dxa"/>
              <w:right w:w="0" w:type="dxa"/>
            </w:tcMar>
            <w:vAlign w:val="center"/>
          </w:tcPr>
          <w:p w14:paraId="2E5C99D2" w14:textId="77777777" w:rsidR="00222590" w:rsidRDefault="006A0008">
            <w:pPr>
              <w:spacing w:before="100" w:after="100"/>
              <w:ind w:left="100" w:right="100"/>
              <w:jc w:val="center"/>
            </w:pPr>
            <w:r>
              <w:rPr>
                <w:rFonts w:ascii="Arial" w:eastAsia="Arial" w:hAnsi="Arial" w:cs="Arial"/>
                <w:b/>
                <w:color w:val="000000"/>
                <w:sz w:val="18"/>
                <w:szCs w:val="18"/>
              </w:rPr>
              <w:t>Variable Classes</w:t>
            </w:r>
          </w:p>
        </w:tc>
        <w:tc>
          <w:tcPr>
            <w:tcW w:w="4032" w:type="dxa"/>
            <w:tcBorders>
              <w:bottom w:val="single" w:sz="16" w:space="0" w:color="000000"/>
            </w:tcBorders>
            <w:shd w:val="clear" w:color="auto" w:fill="FFFFFF"/>
            <w:tcMar>
              <w:top w:w="0" w:type="dxa"/>
              <w:left w:w="0" w:type="dxa"/>
              <w:bottom w:w="0" w:type="dxa"/>
              <w:right w:w="0" w:type="dxa"/>
            </w:tcMar>
            <w:vAlign w:val="center"/>
          </w:tcPr>
          <w:p w14:paraId="3185DFDC" w14:textId="77777777" w:rsidR="00222590" w:rsidRDefault="006A0008">
            <w:pPr>
              <w:spacing w:before="100" w:after="100"/>
              <w:ind w:left="100" w:right="100"/>
              <w:jc w:val="center"/>
            </w:pPr>
            <w:r>
              <w:rPr>
                <w:rFonts w:ascii="Arial" w:eastAsia="Arial" w:hAnsi="Arial" w:cs="Arial"/>
                <w:b/>
                <w:color w:val="000000"/>
                <w:sz w:val="18"/>
                <w:szCs w:val="18"/>
              </w:rPr>
              <w:t>Variable Labels</w:t>
            </w:r>
          </w:p>
        </w:tc>
      </w:tr>
      <w:tr w:rsidR="00222590" w14:paraId="6AEA9DE0"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618B4363" w14:textId="77777777" w:rsidR="00222590" w:rsidRDefault="006A0008">
            <w:pPr>
              <w:spacing w:before="100" w:after="100"/>
              <w:ind w:left="100" w:right="100"/>
              <w:jc w:val="center"/>
            </w:pPr>
            <w:r>
              <w:rPr>
                <w:rFonts w:ascii="Arial" w:eastAsia="Arial" w:hAnsi="Arial" w:cs="Arial"/>
                <w:color w:val="000000"/>
                <w:sz w:val="16"/>
                <w:szCs w:val="16"/>
              </w:rPr>
              <w:t>wbe</w:t>
            </w:r>
          </w:p>
        </w:tc>
        <w:tc>
          <w:tcPr>
            <w:tcW w:w="1296" w:type="dxa"/>
            <w:tcBorders>
              <w:bottom w:val="single" w:sz="4" w:space="0" w:color="000000"/>
            </w:tcBorders>
            <w:shd w:val="clear" w:color="auto" w:fill="FFFFFF"/>
            <w:tcMar>
              <w:top w:w="0" w:type="dxa"/>
              <w:left w:w="0" w:type="dxa"/>
              <w:bottom w:w="0" w:type="dxa"/>
              <w:right w:w="0" w:type="dxa"/>
            </w:tcMar>
          </w:tcPr>
          <w:p w14:paraId="36A52394" w14:textId="77777777" w:rsidR="00222590" w:rsidRDefault="006A0008">
            <w:pPr>
              <w:spacing w:before="100" w:after="100"/>
              <w:ind w:left="100" w:right="100"/>
            </w:pPr>
            <w:r>
              <w:rPr>
                <w:rFonts w:ascii="Arial" w:eastAsia="Arial" w:hAnsi="Arial" w:cs="Arial"/>
                <w:color w:val="000000"/>
                <w:sz w:val="16"/>
                <w:szCs w:val="16"/>
              </w:rPr>
              <w:t>RT-qPCR Results for All Experiments</w:t>
            </w:r>
          </w:p>
        </w:tc>
        <w:tc>
          <w:tcPr>
            <w:tcW w:w="1440" w:type="dxa"/>
            <w:tcBorders>
              <w:bottom w:val="single" w:sz="4" w:space="0" w:color="000000"/>
            </w:tcBorders>
            <w:shd w:val="clear" w:color="auto" w:fill="FFFFFF"/>
            <w:tcMar>
              <w:top w:w="0" w:type="dxa"/>
              <w:left w:w="0" w:type="dxa"/>
              <w:bottom w:w="0" w:type="dxa"/>
              <w:right w:w="0" w:type="dxa"/>
            </w:tcMar>
          </w:tcPr>
          <w:p w14:paraId="7852ACD8" w14:textId="77777777" w:rsidR="00222590" w:rsidRDefault="006A0008">
            <w:pPr>
              <w:spacing w:before="100" w:after="100"/>
              <w:ind w:left="100" w:right="100"/>
              <w:jc w:val="center"/>
            </w:pPr>
            <w:r>
              <w:rPr>
                <w:rFonts w:ascii="Arial" w:eastAsia="Arial" w:hAnsi="Arial" w:cs="Arial"/>
                <w:color w:val="000000"/>
                <w:sz w:val="16"/>
                <w:szCs w:val="16"/>
              </w:rPr>
              <w:t>2,124</w:t>
            </w:r>
          </w:p>
        </w:tc>
        <w:tc>
          <w:tcPr>
            <w:tcW w:w="1152" w:type="dxa"/>
            <w:tcBorders>
              <w:bottom w:val="single" w:sz="4" w:space="0" w:color="000000"/>
            </w:tcBorders>
            <w:shd w:val="clear" w:color="auto" w:fill="FFFFFF"/>
            <w:tcMar>
              <w:top w:w="0" w:type="dxa"/>
              <w:left w:w="0" w:type="dxa"/>
              <w:bottom w:w="0" w:type="dxa"/>
              <w:right w:w="0" w:type="dxa"/>
            </w:tcMar>
          </w:tcPr>
          <w:p w14:paraId="16BDD0A2" w14:textId="77777777" w:rsidR="00222590" w:rsidRDefault="006A0008">
            <w:pPr>
              <w:spacing w:before="100" w:after="100"/>
              <w:ind w:left="100" w:right="100"/>
              <w:jc w:val="center"/>
            </w:pPr>
            <w:r>
              <w:rPr>
                <w:rFonts w:ascii="Arial" w:eastAsia="Arial" w:hAnsi="Arial" w:cs="Arial"/>
                <w:color w:val="000000"/>
                <w:sz w:val="16"/>
                <w:szCs w:val="16"/>
              </w:rPr>
              <w:t>8</w:t>
            </w:r>
          </w:p>
        </w:tc>
        <w:tc>
          <w:tcPr>
            <w:tcW w:w="1728" w:type="dxa"/>
            <w:tcBorders>
              <w:bottom w:val="single" w:sz="4" w:space="0" w:color="000000"/>
            </w:tcBorders>
            <w:shd w:val="clear" w:color="auto" w:fill="FFFFFF"/>
            <w:tcMar>
              <w:top w:w="0" w:type="dxa"/>
              <w:left w:w="0" w:type="dxa"/>
              <w:bottom w:w="0" w:type="dxa"/>
              <w:right w:w="0" w:type="dxa"/>
            </w:tcMar>
          </w:tcPr>
          <w:p w14:paraId="0AF99B90" w14:textId="77777777" w:rsidR="00222590" w:rsidRDefault="006A0008">
            <w:pPr>
              <w:spacing w:before="100" w:after="100"/>
              <w:ind w:left="100" w:right="100"/>
            </w:pPr>
            <w:r>
              <w:rPr>
                <w:rFonts w:ascii="Arial" w:eastAsia="Arial" w:hAnsi="Arial" w:cs="Arial"/>
                <w:color w:val="000000"/>
                <w:sz w:val="16"/>
                <w:szCs w:val="16"/>
              </w:rPr>
              <w:t>sample_date,</w:t>
            </w:r>
            <w:r>
              <w:rPr>
                <w:rFonts w:ascii="Arial" w:eastAsia="Arial" w:hAnsi="Arial" w:cs="Arial"/>
                <w:color w:val="000000"/>
                <w:sz w:val="16"/>
                <w:szCs w:val="16"/>
              </w:rPr>
              <w:br/>
              <w:t>facility,</w:t>
            </w:r>
            <w:r>
              <w:rPr>
                <w:rFonts w:ascii="Arial" w:eastAsia="Arial" w:hAnsi="Arial" w:cs="Arial"/>
                <w:color w:val="000000"/>
                <w:sz w:val="16"/>
                <w:szCs w:val="16"/>
              </w:rPr>
              <w:br/>
              <w:t>target,</w:t>
            </w:r>
            <w:r>
              <w:rPr>
                <w:rFonts w:ascii="Arial" w:eastAsia="Arial" w:hAnsi="Arial" w:cs="Arial"/>
                <w:color w:val="000000"/>
                <w:sz w:val="16"/>
                <w:szCs w:val="16"/>
              </w:rPr>
              <w:br/>
              <w:t>biological_replicate,</w:t>
            </w:r>
            <w:r>
              <w:rPr>
                <w:rFonts w:ascii="Arial" w:eastAsia="Arial" w:hAnsi="Arial" w:cs="Arial"/>
                <w:color w:val="000000"/>
                <w:sz w:val="16"/>
                <w:szCs w:val="16"/>
              </w:rPr>
              <w:br/>
              <w:t>collection_num,</w:t>
            </w:r>
            <w:r>
              <w:rPr>
                <w:rFonts w:ascii="Arial" w:eastAsia="Arial" w:hAnsi="Arial" w:cs="Arial"/>
                <w:color w:val="000000"/>
                <w:sz w:val="16"/>
                <w:szCs w:val="16"/>
              </w:rPr>
              <w:br/>
              <w:t>run_date,</w:t>
            </w:r>
            <w:r>
              <w:rPr>
                <w:rFonts w:ascii="Arial" w:eastAsia="Arial" w:hAnsi="Arial" w:cs="Arial"/>
                <w:color w:val="000000"/>
                <w:sz w:val="16"/>
                <w:szCs w:val="16"/>
              </w:rPr>
              <w:br/>
              <w:t>run_num,</w:t>
            </w:r>
            <w:r>
              <w:rPr>
                <w:rFonts w:ascii="Arial" w:eastAsia="Arial" w:hAnsi="Arial" w:cs="Arial"/>
                <w:color w:val="000000"/>
                <w:sz w:val="16"/>
                <w:szCs w:val="16"/>
              </w:rPr>
              <w:br/>
              <w:t>ct</w:t>
            </w:r>
          </w:p>
        </w:tc>
        <w:tc>
          <w:tcPr>
            <w:tcW w:w="1008" w:type="dxa"/>
            <w:tcBorders>
              <w:bottom w:val="single" w:sz="4" w:space="0" w:color="000000"/>
            </w:tcBorders>
            <w:shd w:val="clear" w:color="auto" w:fill="FFFFFF"/>
            <w:tcMar>
              <w:top w:w="0" w:type="dxa"/>
              <w:left w:w="0" w:type="dxa"/>
              <w:bottom w:w="0" w:type="dxa"/>
              <w:right w:w="0" w:type="dxa"/>
            </w:tcMar>
          </w:tcPr>
          <w:p w14:paraId="24D1AC72"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Date,</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tcBorders>
              <w:bottom w:val="single" w:sz="4" w:space="0" w:color="000000"/>
            </w:tcBorders>
            <w:shd w:val="clear" w:color="auto" w:fill="FFFFFF"/>
            <w:tcMar>
              <w:top w:w="0" w:type="dxa"/>
              <w:left w:w="0" w:type="dxa"/>
              <w:bottom w:w="0" w:type="dxa"/>
              <w:right w:w="0" w:type="dxa"/>
            </w:tcMar>
          </w:tcPr>
          <w:p w14:paraId="1AD14FAF" w14:textId="77777777" w:rsidR="00222590" w:rsidRDefault="006A0008">
            <w:pPr>
              <w:spacing w:before="100" w:after="100"/>
              <w:ind w:left="100" w:right="100"/>
            </w:pPr>
            <w:r>
              <w:rPr>
                <w:rFonts w:ascii="Arial" w:eastAsia="Arial" w:hAnsi="Arial" w:cs="Arial"/>
                <w:color w:val="000000"/>
                <w:sz w:val="16"/>
                <w:szCs w:val="16"/>
              </w:rPr>
              <w:t>Sample Collection Date,</w:t>
            </w:r>
            <w:r>
              <w:rPr>
                <w:rFonts w:ascii="Arial" w:eastAsia="Arial" w:hAnsi="Arial" w:cs="Arial"/>
                <w:color w:val="000000"/>
                <w:sz w:val="16"/>
                <w:szCs w:val="16"/>
              </w:rPr>
              <w:br/>
              <w:t>Wastewater Reclamation Facility,</w:t>
            </w:r>
            <w:r>
              <w:rPr>
                <w:rFonts w:ascii="Arial" w:eastAsia="Arial" w:hAnsi="Arial" w:cs="Arial"/>
                <w:color w:val="000000"/>
                <w:sz w:val="16"/>
                <w:szCs w:val="16"/>
              </w:rPr>
              <w:br/>
              <w:t>Sequence Target,</w:t>
            </w:r>
            <w:r>
              <w:rPr>
                <w:rFonts w:ascii="Arial" w:eastAsia="Arial" w:hAnsi="Arial" w:cs="Arial"/>
                <w:color w:val="000000"/>
                <w:sz w:val="16"/>
                <w:szCs w:val="16"/>
              </w:rPr>
              <w:br/>
              <w:t>Biological Replicate ID,</w:t>
            </w:r>
            <w:r>
              <w:rPr>
                <w:rFonts w:ascii="Arial" w:eastAsia="Arial" w:hAnsi="Arial" w:cs="Arial"/>
                <w:color w:val="000000"/>
                <w:sz w:val="16"/>
                <w:szCs w:val="16"/>
              </w:rPr>
              <w:br/>
              <w:t>Sample Collection Number,</w:t>
            </w:r>
            <w:r>
              <w:rPr>
                <w:rFonts w:ascii="Arial" w:eastAsia="Arial" w:hAnsi="Arial" w:cs="Arial"/>
                <w:color w:val="000000"/>
                <w:sz w:val="16"/>
                <w:szCs w:val="16"/>
              </w:rPr>
              <w:br/>
              <w:t>PCR Run Date,</w:t>
            </w:r>
            <w:r>
              <w:rPr>
                <w:rFonts w:ascii="Arial" w:eastAsia="Arial" w:hAnsi="Arial" w:cs="Arial"/>
                <w:color w:val="000000"/>
                <w:sz w:val="16"/>
                <w:szCs w:val="16"/>
              </w:rPr>
              <w:br/>
              <w:t>PCR Run ID Number,</w:t>
            </w:r>
            <w:r>
              <w:rPr>
                <w:rFonts w:ascii="Arial" w:eastAsia="Arial" w:hAnsi="Arial" w:cs="Arial"/>
                <w:color w:val="000000"/>
                <w:sz w:val="16"/>
                <w:szCs w:val="16"/>
              </w:rPr>
              <w:br/>
              <w:t>Cycle Threshold</w:t>
            </w:r>
          </w:p>
        </w:tc>
      </w:tr>
      <w:tr w:rsidR="00222590" w14:paraId="12B81C9F"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45B78825" w14:textId="77777777" w:rsidR="00222590" w:rsidRDefault="006A0008">
            <w:pPr>
              <w:spacing w:before="100" w:after="100"/>
              <w:ind w:left="100" w:right="100"/>
              <w:jc w:val="center"/>
            </w:pPr>
            <w:r>
              <w:rPr>
                <w:rFonts w:ascii="Arial" w:eastAsia="Arial" w:hAnsi="Arial" w:cs="Arial"/>
                <w:color w:val="000000"/>
                <w:sz w:val="16"/>
                <w:szCs w:val="16"/>
              </w:rPr>
              <w:t>qc</w:t>
            </w:r>
          </w:p>
        </w:tc>
        <w:tc>
          <w:tcPr>
            <w:tcW w:w="1296" w:type="dxa"/>
            <w:tcBorders>
              <w:bottom w:val="single" w:sz="4" w:space="0" w:color="000000"/>
            </w:tcBorders>
            <w:shd w:val="clear" w:color="auto" w:fill="FFFFFF"/>
            <w:tcMar>
              <w:top w:w="0" w:type="dxa"/>
              <w:left w:w="0" w:type="dxa"/>
              <w:bottom w:w="0" w:type="dxa"/>
              <w:right w:w="0" w:type="dxa"/>
            </w:tcMar>
          </w:tcPr>
          <w:p w14:paraId="2CEED154" w14:textId="77777777" w:rsidR="00222590" w:rsidRDefault="006A0008">
            <w:pPr>
              <w:spacing w:before="100" w:after="100"/>
              <w:ind w:left="100" w:right="100"/>
            </w:pPr>
            <w:r>
              <w:rPr>
                <w:rFonts w:ascii="Arial" w:eastAsia="Arial" w:hAnsi="Arial" w:cs="Arial"/>
                <w:color w:val="000000"/>
                <w:sz w:val="16"/>
                <w:szCs w:val="16"/>
              </w:rPr>
              <w:t>Standard Curves and Positive Controls for SARS-CoV-2</w:t>
            </w:r>
          </w:p>
        </w:tc>
        <w:tc>
          <w:tcPr>
            <w:tcW w:w="1440" w:type="dxa"/>
            <w:tcBorders>
              <w:bottom w:val="single" w:sz="4" w:space="0" w:color="000000"/>
            </w:tcBorders>
            <w:shd w:val="clear" w:color="auto" w:fill="FFFFFF"/>
            <w:tcMar>
              <w:top w:w="0" w:type="dxa"/>
              <w:left w:w="0" w:type="dxa"/>
              <w:bottom w:w="0" w:type="dxa"/>
              <w:right w:w="0" w:type="dxa"/>
            </w:tcMar>
          </w:tcPr>
          <w:p w14:paraId="60E14DD8" w14:textId="77777777" w:rsidR="00222590" w:rsidRDefault="006A0008">
            <w:pPr>
              <w:spacing w:before="100" w:after="100"/>
              <w:ind w:left="100" w:right="100"/>
              <w:jc w:val="center"/>
            </w:pPr>
            <w:r>
              <w:rPr>
                <w:rFonts w:ascii="Arial" w:eastAsia="Arial" w:hAnsi="Arial" w:cs="Arial"/>
                <w:color w:val="000000"/>
                <w:sz w:val="16"/>
                <w:szCs w:val="16"/>
              </w:rPr>
              <w:t>788</w:t>
            </w:r>
          </w:p>
        </w:tc>
        <w:tc>
          <w:tcPr>
            <w:tcW w:w="1152" w:type="dxa"/>
            <w:tcBorders>
              <w:bottom w:val="single" w:sz="4" w:space="0" w:color="000000"/>
            </w:tcBorders>
            <w:shd w:val="clear" w:color="auto" w:fill="FFFFFF"/>
            <w:tcMar>
              <w:top w:w="0" w:type="dxa"/>
              <w:left w:w="0" w:type="dxa"/>
              <w:bottom w:w="0" w:type="dxa"/>
              <w:right w:w="0" w:type="dxa"/>
            </w:tcMar>
          </w:tcPr>
          <w:p w14:paraId="3E743880" w14:textId="77777777" w:rsidR="00222590" w:rsidRDefault="006A0008">
            <w:pPr>
              <w:spacing w:before="100" w:after="100"/>
              <w:ind w:left="100" w:right="100"/>
              <w:jc w:val="center"/>
            </w:pPr>
            <w:r>
              <w:rPr>
                <w:rFonts w:ascii="Arial" w:eastAsia="Arial" w:hAnsi="Arial" w:cs="Arial"/>
                <w:color w:val="000000"/>
                <w:sz w:val="16"/>
                <w:szCs w:val="16"/>
              </w:rPr>
              <w:t>5</w:t>
            </w:r>
          </w:p>
        </w:tc>
        <w:tc>
          <w:tcPr>
            <w:tcW w:w="1728" w:type="dxa"/>
            <w:tcBorders>
              <w:bottom w:val="single" w:sz="4" w:space="0" w:color="000000"/>
            </w:tcBorders>
            <w:shd w:val="clear" w:color="auto" w:fill="FFFFFF"/>
            <w:tcMar>
              <w:top w:w="0" w:type="dxa"/>
              <w:left w:w="0" w:type="dxa"/>
              <w:bottom w:w="0" w:type="dxa"/>
              <w:right w:w="0" w:type="dxa"/>
            </w:tcMar>
          </w:tcPr>
          <w:p w14:paraId="0BA868F6" w14:textId="77777777" w:rsidR="00222590" w:rsidRDefault="006A0008">
            <w:pPr>
              <w:spacing w:before="100" w:after="100"/>
              <w:ind w:left="100" w:right="100"/>
            </w:pPr>
            <w:r>
              <w:rPr>
                <w:rFonts w:ascii="Arial" w:eastAsia="Arial" w:hAnsi="Arial" w:cs="Arial"/>
                <w:color w:val="000000"/>
                <w:sz w:val="16"/>
                <w:szCs w:val="16"/>
              </w:rPr>
              <w:t>collection_num,</w:t>
            </w:r>
            <w:r>
              <w:rPr>
                <w:rFonts w:ascii="Arial" w:eastAsia="Arial" w:hAnsi="Arial" w:cs="Arial"/>
                <w:color w:val="000000"/>
                <w:sz w:val="16"/>
                <w:szCs w:val="16"/>
              </w:rPr>
              <w:br/>
              <w:t>target,</w:t>
            </w:r>
            <w:r>
              <w:rPr>
                <w:rFonts w:ascii="Arial" w:eastAsia="Arial" w:hAnsi="Arial" w:cs="Arial"/>
                <w:color w:val="000000"/>
                <w:sz w:val="16"/>
                <w:szCs w:val="16"/>
              </w:rPr>
              <w:br/>
              <w:t>ct,</w:t>
            </w:r>
            <w:r>
              <w:rPr>
                <w:rFonts w:ascii="Arial" w:eastAsia="Arial" w:hAnsi="Arial" w:cs="Arial"/>
                <w:color w:val="000000"/>
                <w:sz w:val="16"/>
                <w:szCs w:val="16"/>
              </w:rPr>
              <w:br/>
              <w:t>quantity,</w:t>
            </w:r>
            <w:r>
              <w:rPr>
                <w:rFonts w:ascii="Arial" w:eastAsia="Arial" w:hAnsi="Arial" w:cs="Arial"/>
                <w:color w:val="000000"/>
                <w:sz w:val="16"/>
                <w:szCs w:val="16"/>
              </w:rPr>
              <w:br/>
              <w:t>df</w:t>
            </w:r>
          </w:p>
        </w:tc>
        <w:tc>
          <w:tcPr>
            <w:tcW w:w="1008" w:type="dxa"/>
            <w:tcBorders>
              <w:bottom w:val="single" w:sz="4" w:space="0" w:color="000000"/>
            </w:tcBorders>
            <w:shd w:val="clear" w:color="auto" w:fill="FFFFFF"/>
            <w:tcMar>
              <w:top w:w="0" w:type="dxa"/>
              <w:left w:w="0" w:type="dxa"/>
              <w:bottom w:w="0" w:type="dxa"/>
              <w:right w:w="0" w:type="dxa"/>
            </w:tcMar>
          </w:tcPr>
          <w:p w14:paraId="56CF4C67" w14:textId="77777777" w:rsidR="00222590" w:rsidRDefault="006A0008">
            <w:pPr>
              <w:spacing w:before="100" w:after="100"/>
              <w:ind w:left="100" w:right="100"/>
            </w:pPr>
            <w:r>
              <w:rPr>
                <w:rFonts w:ascii="Arial" w:eastAsia="Arial" w:hAnsi="Arial" w:cs="Arial"/>
                <w:color w:val="000000"/>
                <w:sz w:val="16"/>
                <w:szCs w:val="16"/>
              </w:rPr>
              <w:t>numeric,</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character</w:t>
            </w:r>
          </w:p>
        </w:tc>
        <w:tc>
          <w:tcPr>
            <w:tcW w:w="4032" w:type="dxa"/>
            <w:tcBorders>
              <w:bottom w:val="single" w:sz="4" w:space="0" w:color="000000"/>
            </w:tcBorders>
            <w:shd w:val="clear" w:color="auto" w:fill="FFFFFF"/>
            <w:tcMar>
              <w:top w:w="0" w:type="dxa"/>
              <w:left w:w="0" w:type="dxa"/>
              <w:bottom w:w="0" w:type="dxa"/>
              <w:right w:w="0" w:type="dxa"/>
            </w:tcMar>
          </w:tcPr>
          <w:p w14:paraId="69B2FD9B" w14:textId="77777777" w:rsidR="00222590" w:rsidRDefault="006A0008">
            <w:pPr>
              <w:spacing w:before="100" w:after="100"/>
              <w:ind w:left="100" w:right="100"/>
            </w:pPr>
            <w:r>
              <w:rPr>
                <w:rFonts w:ascii="Arial" w:eastAsia="Arial" w:hAnsi="Arial" w:cs="Arial"/>
                <w:color w:val="000000"/>
                <w:sz w:val="16"/>
                <w:szCs w:val="16"/>
              </w:rPr>
              <w:t>Sample Collection Number,</w:t>
            </w:r>
            <w:r>
              <w:rPr>
                <w:rFonts w:ascii="Arial" w:eastAsia="Arial" w:hAnsi="Arial" w:cs="Arial"/>
                <w:color w:val="000000"/>
                <w:sz w:val="16"/>
                <w:szCs w:val="16"/>
              </w:rPr>
              <w:br/>
              <w:t>Sequence Target,</w:t>
            </w:r>
            <w:r>
              <w:rPr>
                <w:rFonts w:ascii="Arial" w:eastAsia="Arial" w:hAnsi="Arial" w:cs="Arial"/>
                <w:color w:val="000000"/>
                <w:sz w:val="16"/>
                <w:szCs w:val="16"/>
              </w:rPr>
              <w:br/>
              <w:t>Cycle Threshold,</w:t>
            </w:r>
            <w:r>
              <w:rPr>
                <w:rFonts w:ascii="Arial" w:eastAsia="Arial" w:hAnsi="Arial" w:cs="Arial"/>
                <w:color w:val="000000"/>
                <w:sz w:val="16"/>
                <w:szCs w:val="16"/>
              </w:rPr>
              <w:br/>
              <w:t>Concentration Quantity Spiked in Sample,</w:t>
            </w:r>
            <w:r>
              <w:rPr>
                <w:rFonts w:ascii="Arial" w:eastAsia="Arial" w:hAnsi="Arial" w:cs="Arial"/>
                <w:color w:val="000000"/>
                <w:sz w:val="16"/>
                <w:szCs w:val="16"/>
              </w:rPr>
              <w:br/>
              <w:t>Dataframe Indicator (two separate before merge)</w:t>
            </w:r>
          </w:p>
        </w:tc>
      </w:tr>
      <w:tr w:rsidR="00222590" w14:paraId="05F80C6A" w14:textId="77777777" w:rsidTr="00222590">
        <w:trPr>
          <w:cantSplit/>
          <w:jc w:val="center"/>
        </w:trPr>
        <w:tc>
          <w:tcPr>
            <w:tcW w:w="1152" w:type="dxa"/>
            <w:tcBorders>
              <w:bottom w:val="single" w:sz="4" w:space="0" w:color="000000"/>
            </w:tcBorders>
            <w:shd w:val="clear" w:color="auto" w:fill="FFFFFF"/>
            <w:tcMar>
              <w:top w:w="0" w:type="dxa"/>
              <w:left w:w="0" w:type="dxa"/>
              <w:bottom w:w="0" w:type="dxa"/>
              <w:right w:w="0" w:type="dxa"/>
            </w:tcMar>
          </w:tcPr>
          <w:p w14:paraId="3C2EB629" w14:textId="77777777" w:rsidR="00222590" w:rsidRDefault="006A0008">
            <w:pPr>
              <w:spacing w:before="100" w:after="100"/>
              <w:ind w:left="100" w:right="100"/>
              <w:jc w:val="center"/>
            </w:pPr>
            <w:r>
              <w:rPr>
                <w:rFonts w:ascii="Arial" w:eastAsia="Arial" w:hAnsi="Arial" w:cs="Arial"/>
                <w:color w:val="000000"/>
                <w:sz w:val="16"/>
                <w:szCs w:val="16"/>
              </w:rPr>
              <w:lastRenderedPageBreak/>
              <w:t>plant</w:t>
            </w:r>
          </w:p>
        </w:tc>
        <w:tc>
          <w:tcPr>
            <w:tcW w:w="1296" w:type="dxa"/>
            <w:tcBorders>
              <w:bottom w:val="single" w:sz="4" w:space="0" w:color="000000"/>
            </w:tcBorders>
            <w:shd w:val="clear" w:color="auto" w:fill="FFFFFF"/>
            <w:tcMar>
              <w:top w:w="0" w:type="dxa"/>
              <w:left w:w="0" w:type="dxa"/>
              <w:bottom w:w="0" w:type="dxa"/>
              <w:right w:w="0" w:type="dxa"/>
            </w:tcMar>
          </w:tcPr>
          <w:p w14:paraId="670F17C9" w14:textId="77777777" w:rsidR="00222590" w:rsidRDefault="006A0008">
            <w:pPr>
              <w:spacing w:before="100" w:after="100"/>
              <w:ind w:left="100" w:right="100"/>
            </w:pPr>
            <w:r>
              <w:rPr>
                <w:rFonts w:ascii="Arial" w:eastAsia="Arial" w:hAnsi="Arial" w:cs="Arial"/>
                <w:color w:val="000000"/>
                <w:sz w:val="16"/>
                <w:szCs w:val="16"/>
              </w:rPr>
              <w:t>Wastewater Reclamation Facility Processing Data</w:t>
            </w:r>
          </w:p>
        </w:tc>
        <w:tc>
          <w:tcPr>
            <w:tcW w:w="1440" w:type="dxa"/>
            <w:tcBorders>
              <w:bottom w:val="single" w:sz="4" w:space="0" w:color="000000"/>
            </w:tcBorders>
            <w:shd w:val="clear" w:color="auto" w:fill="FFFFFF"/>
            <w:tcMar>
              <w:top w:w="0" w:type="dxa"/>
              <w:left w:w="0" w:type="dxa"/>
              <w:bottom w:w="0" w:type="dxa"/>
              <w:right w:w="0" w:type="dxa"/>
            </w:tcMar>
          </w:tcPr>
          <w:p w14:paraId="49107281" w14:textId="77777777" w:rsidR="00222590" w:rsidRDefault="006A0008">
            <w:pPr>
              <w:spacing w:before="100" w:after="100"/>
              <w:ind w:left="100" w:right="100"/>
              <w:jc w:val="center"/>
            </w:pPr>
            <w:r>
              <w:rPr>
                <w:rFonts w:ascii="Arial" w:eastAsia="Arial" w:hAnsi="Arial" w:cs="Arial"/>
                <w:color w:val="000000"/>
                <w:sz w:val="16"/>
                <w:szCs w:val="16"/>
              </w:rPr>
              <w:t>147</w:t>
            </w:r>
          </w:p>
        </w:tc>
        <w:tc>
          <w:tcPr>
            <w:tcW w:w="1152" w:type="dxa"/>
            <w:tcBorders>
              <w:bottom w:val="single" w:sz="4" w:space="0" w:color="000000"/>
            </w:tcBorders>
            <w:shd w:val="clear" w:color="auto" w:fill="FFFFFF"/>
            <w:tcMar>
              <w:top w:w="0" w:type="dxa"/>
              <w:left w:w="0" w:type="dxa"/>
              <w:bottom w:w="0" w:type="dxa"/>
              <w:right w:w="0" w:type="dxa"/>
            </w:tcMar>
          </w:tcPr>
          <w:p w14:paraId="17059BB4" w14:textId="77777777" w:rsidR="00222590" w:rsidRDefault="006A0008">
            <w:pPr>
              <w:spacing w:before="100" w:after="100"/>
              <w:ind w:left="100" w:right="100"/>
              <w:jc w:val="center"/>
            </w:pPr>
            <w:r>
              <w:rPr>
                <w:rFonts w:ascii="Arial" w:eastAsia="Arial" w:hAnsi="Arial" w:cs="Arial"/>
                <w:color w:val="000000"/>
                <w:sz w:val="16"/>
                <w:szCs w:val="16"/>
              </w:rPr>
              <w:t>4</w:t>
            </w:r>
          </w:p>
        </w:tc>
        <w:tc>
          <w:tcPr>
            <w:tcW w:w="1728" w:type="dxa"/>
            <w:tcBorders>
              <w:bottom w:val="single" w:sz="4" w:space="0" w:color="000000"/>
            </w:tcBorders>
            <w:shd w:val="clear" w:color="auto" w:fill="FFFFFF"/>
            <w:tcMar>
              <w:top w:w="0" w:type="dxa"/>
              <w:left w:w="0" w:type="dxa"/>
              <w:bottom w:w="0" w:type="dxa"/>
              <w:right w:w="0" w:type="dxa"/>
            </w:tcMar>
          </w:tcPr>
          <w:p w14:paraId="4D32FDE4"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wrf,</w:t>
            </w:r>
            <w:r>
              <w:rPr>
                <w:rFonts w:ascii="Arial" w:eastAsia="Arial" w:hAnsi="Arial" w:cs="Arial"/>
                <w:color w:val="000000"/>
                <w:sz w:val="16"/>
                <w:szCs w:val="16"/>
              </w:rPr>
              <w:br/>
              <w:t>influent_flow_L,</w:t>
            </w:r>
            <w:r>
              <w:rPr>
                <w:rFonts w:ascii="Arial" w:eastAsia="Arial" w:hAnsi="Arial" w:cs="Arial"/>
                <w:color w:val="000000"/>
                <w:sz w:val="16"/>
                <w:szCs w:val="16"/>
              </w:rPr>
              <w:br/>
              <w:t>influent_tss_mg_l</w:t>
            </w:r>
          </w:p>
        </w:tc>
        <w:tc>
          <w:tcPr>
            <w:tcW w:w="1008" w:type="dxa"/>
            <w:tcBorders>
              <w:bottom w:val="single" w:sz="4" w:space="0" w:color="000000"/>
            </w:tcBorders>
            <w:shd w:val="clear" w:color="auto" w:fill="FFFFFF"/>
            <w:tcMar>
              <w:top w:w="0" w:type="dxa"/>
              <w:left w:w="0" w:type="dxa"/>
              <w:bottom w:w="0" w:type="dxa"/>
              <w:right w:w="0" w:type="dxa"/>
            </w:tcMar>
          </w:tcPr>
          <w:p w14:paraId="3842E1D4"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character,</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tcBorders>
              <w:bottom w:val="single" w:sz="4" w:space="0" w:color="000000"/>
            </w:tcBorders>
            <w:shd w:val="clear" w:color="auto" w:fill="FFFFFF"/>
            <w:tcMar>
              <w:top w:w="0" w:type="dxa"/>
              <w:left w:w="0" w:type="dxa"/>
              <w:bottom w:w="0" w:type="dxa"/>
              <w:right w:w="0" w:type="dxa"/>
            </w:tcMar>
          </w:tcPr>
          <w:p w14:paraId="78DE5F39"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Wastewater Reclamation Facility ID,</w:t>
            </w:r>
            <w:r>
              <w:rPr>
                <w:rFonts w:ascii="Arial" w:eastAsia="Arial" w:hAnsi="Arial" w:cs="Arial"/>
                <w:color w:val="000000"/>
                <w:sz w:val="16"/>
                <w:szCs w:val="16"/>
              </w:rPr>
              <w:br/>
              <w:t>Volume of Influent Flow in Liters,</w:t>
            </w:r>
            <w:r>
              <w:rPr>
                <w:rFonts w:ascii="Arial" w:eastAsia="Arial" w:hAnsi="Arial" w:cs="Arial"/>
                <w:color w:val="000000"/>
                <w:sz w:val="16"/>
                <w:szCs w:val="16"/>
              </w:rPr>
              <w:br/>
              <w:t>Total Suspended Solids Concentration in Milligrams per Liter</w:t>
            </w:r>
          </w:p>
        </w:tc>
      </w:tr>
      <w:tr w:rsidR="00222590" w14:paraId="7237AC4B" w14:textId="77777777" w:rsidTr="00222590">
        <w:trPr>
          <w:cantSplit/>
          <w:jc w:val="center"/>
        </w:trPr>
        <w:tc>
          <w:tcPr>
            <w:tcW w:w="1152" w:type="dxa"/>
            <w:shd w:val="clear" w:color="auto" w:fill="FFFFFF"/>
            <w:tcMar>
              <w:top w:w="0" w:type="dxa"/>
              <w:left w:w="0" w:type="dxa"/>
              <w:bottom w:w="0" w:type="dxa"/>
              <w:right w:w="0" w:type="dxa"/>
            </w:tcMar>
          </w:tcPr>
          <w:p w14:paraId="1800F7FB" w14:textId="77777777" w:rsidR="00222590" w:rsidRDefault="006A0008">
            <w:pPr>
              <w:spacing w:before="100" w:after="100"/>
              <w:ind w:left="100" w:right="100"/>
              <w:jc w:val="center"/>
            </w:pPr>
            <w:r>
              <w:rPr>
                <w:rFonts w:ascii="Arial" w:eastAsia="Arial" w:hAnsi="Arial" w:cs="Arial"/>
                <w:color w:val="000000"/>
                <w:sz w:val="16"/>
                <w:szCs w:val="16"/>
              </w:rPr>
              <w:t>covid</w:t>
            </w:r>
          </w:p>
        </w:tc>
        <w:tc>
          <w:tcPr>
            <w:tcW w:w="1296" w:type="dxa"/>
            <w:shd w:val="clear" w:color="auto" w:fill="FFFFFF"/>
            <w:tcMar>
              <w:top w:w="0" w:type="dxa"/>
              <w:left w:w="0" w:type="dxa"/>
              <w:bottom w:w="0" w:type="dxa"/>
              <w:right w:w="0" w:type="dxa"/>
            </w:tcMar>
          </w:tcPr>
          <w:p w14:paraId="783617DF" w14:textId="77777777" w:rsidR="00222590" w:rsidRDefault="006A0008">
            <w:pPr>
              <w:spacing w:before="100" w:after="100"/>
              <w:ind w:left="100" w:right="100"/>
            </w:pPr>
            <w:r>
              <w:rPr>
                <w:rFonts w:ascii="Arial" w:eastAsia="Arial" w:hAnsi="Arial" w:cs="Arial"/>
                <w:color w:val="000000"/>
                <w:sz w:val="16"/>
                <w:szCs w:val="16"/>
              </w:rPr>
              <w:t>COVID-19 Cases by Symptom Onset Date, Cases by Report Date, and PCR Diagnostics Data</w:t>
            </w:r>
          </w:p>
        </w:tc>
        <w:tc>
          <w:tcPr>
            <w:tcW w:w="1440" w:type="dxa"/>
            <w:shd w:val="clear" w:color="auto" w:fill="FFFFFF"/>
            <w:tcMar>
              <w:top w:w="0" w:type="dxa"/>
              <w:left w:w="0" w:type="dxa"/>
              <w:bottom w:w="0" w:type="dxa"/>
              <w:right w:w="0" w:type="dxa"/>
            </w:tcMar>
          </w:tcPr>
          <w:p w14:paraId="4E3EAEFC" w14:textId="77777777" w:rsidR="00222590" w:rsidRDefault="006A0008">
            <w:pPr>
              <w:spacing w:before="100" w:after="100"/>
              <w:ind w:left="100" w:right="100"/>
              <w:jc w:val="center"/>
            </w:pPr>
            <w:r>
              <w:rPr>
                <w:rFonts w:ascii="Arial" w:eastAsia="Arial" w:hAnsi="Arial" w:cs="Arial"/>
                <w:color w:val="000000"/>
                <w:sz w:val="16"/>
                <w:szCs w:val="16"/>
              </w:rPr>
              <w:t>374</w:t>
            </w:r>
          </w:p>
        </w:tc>
        <w:tc>
          <w:tcPr>
            <w:tcW w:w="1152" w:type="dxa"/>
            <w:shd w:val="clear" w:color="auto" w:fill="FFFFFF"/>
            <w:tcMar>
              <w:top w:w="0" w:type="dxa"/>
              <w:left w:w="0" w:type="dxa"/>
              <w:bottom w:w="0" w:type="dxa"/>
              <w:right w:w="0" w:type="dxa"/>
            </w:tcMar>
          </w:tcPr>
          <w:p w14:paraId="55CBE5D1" w14:textId="77777777" w:rsidR="00222590" w:rsidRDefault="006A0008">
            <w:pPr>
              <w:spacing w:before="100" w:after="100"/>
              <w:ind w:left="100" w:right="100"/>
              <w:jc w:val="center"/>
            </w:pPr>
            <w:r>
              <w:rPr>
                <w:rFonts w:ascii="Arial" w:eastAsia="Arial" w:hAnsi="Arial" w:cs="Arial"/>
                <w:color w:val="000000"/>
                <w:sz w:val="16"/>
                <w:szCs w:val="16"/>
              </w:rPr>
              <w:t>5</w:t>
            </w:r>
          </w:p>
        </w:tc>
        <w:tc>
          <w:tcPr>
            <w:tcW w:w="1728" w:type="dxa"/>
            <w:shd w:val="clear" w:color="auto" w:fill="FFFFFF"/>
            <w:tcMar>
              <w:top w:w="0" w:type="dxa"/>
              <w:left w:w="0" w:type="dxa"/>
              <w:bottom w:w="0" w:type="dxa"/>
              <w:right w:w="0" w:type="dxa"/>
            </w:tcMar>
          </w:tcPr>
          <w:p w14:paraId="0A3C6ED3"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cases.symptom.onset,</w:t>
            </w:r>
            <w:r>
              <w:rPr>
                <w:rFonts w:ascii="Arial" w:eastAsia="Arial" w:hAnsi="Arial" w:cs="Arial"/>
                <w:color w:val="000000"/>
                <w:sz w:val="16"/>
                <w:szCs w:val="16"/>
              </w:rPr>
              <w:br/>
              <w:t>cases.reported,</w:t>
            </w:r>
            <w:r>
              <w:rPr>
                <w:rFonts w:ascii="Arial" w:eastAsia="Arial" w:hAnsi="Arial" w:cs="Arial"/>
                <w:color w:val="000000"/>
                <w:sz w:val="16"/>
                <w:szCs w:val="16"/>
              </w:rPr>
              <w:br/>
              <w:t>pcr_tests,</w:t>
            </w:r>
            <w:r>
              <w:rPr>
                <w:rFonts w:ascii="Arial" w:eastAsia="Arial" w:hAnsi="Arial" w:cs="Arial"/>
                <w:color w:val="000000"/>
                <w:sz w:val="16"/>
                <w:szCs w:val="16"/>
              </w:rPr>
              <w:br/>
              <w:t>pcr_pos</w:t>
            </w:r>
          </w:p>
        </w:tc>
        <w:tc>
          <w:tcPr>
            <w:tcW w:w="1008" w:type="dxa"/>
            <w:shd w:val="clear" w:color="auto" w:fill="FFFFFF"/>
            <w:tcMar>
              <w:top w:w="0" w:type="dxa"/>
              <w:left w:w="0" w:type="dxa"/>
              <w:bottom w:w="0" w:type="dxa"/>
              <w:right w:w="0" w:type="dxa"/>
            </w:tcMar>
          </w:tcPr>
          <w:p w14:paraId="4B745DB5"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r>
              <w:rPr>
                <w:rFonts w:ascii="Arial" w:eastAsia="Arial" w:hAnsi="Arial" w:cs="Arial"/>
                <w:color w:val="000000"/>
                <w:sz w:val="16"/>
                <w:szCs w:val="16"/>
              </w:rPr>
              <w:br/>
              <w:t>numeric</w:t>
            </w:r>
          </w:p>
        </w:tc>
        <w:tc>
          <w:tcPr>
            <w:tcW w:w="4032" w:type="dxa"/>
            <w:shd w:val="clear" w:color="auto" w:fill="FFFFFF"/>
            <w:tcMar>
              <w:top w:w="0" w:type="dxa"/>
              <w:left w:w="0" w:type="dxa"/>
              <w:bottom w:w="0" w:type="dxa"/>
              <w:right w:w="0" w:type="dxa"/>
            </w:tcMar>
          </w:tcPr>
          <w:p w14:paraId="4A3BC66A" w14:textId="77777777" w:rsidR="00222590" w:rsidRDefault="006A0008">
            <w:pPr>
              <w:spacing w:before="100" w:after="100"/>
              <w:ind w:left="100" w:right="100"/>
            </w:pPr>
            <w:r>
              <w:rPr>
                <w:rFonts w:ascii="Arial" w:eastAsia="Arial" w:hAnsi="Arial" w:cs="Arial"/>
                <w:color w:val="000000"/>
                <w:sz w:val="16"/>
                <w:szCs w:val="16"/>
              </w:rPr>
              <w:t>Date,</w:t>
            </w:r>
            <w:r>
              <w:rPr>
                <w:rFonts w:ascii="Arial" w:eastAsia="Arial" w:hAnsi="Arial" w:cs="Arial"/>
                <w:color w:val="000000"/>
                <w:sz w:val="16"/>
                <w:szCs w:val="16"/>
              </w:rPr>
              <w:br/>
              <w:t>Number of Cases with Symptom Onset on the Date,</w:t>
            </w:r>
            <w:r>
              <w:rPr>
                <w:rFonts w:ascii="Arial" w:eastAsia="Arial" w:hAnsi="Arial" w:cs="Arial"/>
                <w:color w:val="000000"/>
                <w:sz w:val="16"/>
                <w:szCs w:val="16"/>
              </w:rPr>
              <w:br/>
              <w:t>Number of Cases Reported on the Date,</w:t>
            </w:r>
            <w:r>
              <w:rPr>
                <w:rFonts w:ascii="Arial" w:eastAsia="Arial" w:hAnsi="Arial" w:cs="Arial"/>
                <w:color w:val="000000"/>
                <w:sz w:val="16"/>
                <w:szCs w:val="16"/>
              </w:rPr>
              <w:br/>
              <w:t>Total PCR Tests Reported or Collected on the Date,</w:t>
            </w:r>
            <w:r>
              <w:rPr>
                <w:rFonts w:ascii="Arial" w:eastAsia="Arial" w:hAnsi="Arial" w:cs="Arial"/>
                <w:color w:val="000000"/>
                <w:sz w:val="16"/>
                <w:szCs w:val="16"/>
              </w:rPr>
              <w:br/>
              <w:t>Total Positive PCR Tests from those Reported or Collected on the Date</w:t>
            </w:r>
          </w:p>
        </w:tc>
      </w:tr>
    </w:tbl>
    <w:p w14:paraId="5CD9A6A4" w14:textId="77777777" w:rsidR="00222590" w:rsidRDefault="006A0008">
      <w:pPr>
        <w:pStyle w:val="Heading1"/>
      </w:pPr>
      <w:bookmarkStart w:id="124" w:name="_Toc70865386"/>
      <w:bookmarkStart w:id="125" w:name="morelod"/>
      <w:bookmarkEnd w:id="118"/>
      <w:bookmarkEnd w:id="123"/>
      <w:r>
        <w:rPr>
          <w:rStyle w:val="SectionNumber"/>
        </w:rPr>
        <w:t>11</w:t>
      </w:r>
      <w:r>
        <w:tab/>
        <w:t>Limits of Detection and Quantification</w:t>
      </w:r>
      <w:bookmarkEnd w:id="124"/>
    </w:p>
    <w:p w14:paraId="24DAC2E9" w14:textId="5CBBE368" w:rsidR="00222590" w:rsidRDefault="006A0008">
      <w:pPr>
        <w:pStyle w:val="FirstParagraph"/>
      </w:pPr>
      <w:r>
        <w:t>Table 4.3 explores where the cycle threshold data fall with respect to these newly defined limits. This table is three separate tables (A, B, C) stacked on top of one another showing summaries at the different hierarchy levels within the data: A = technical replicates; B = biological replicates; and, C = sampling days.</w:t>
      </w:r>
    </w:p>
    <w:p w14:paraId="2F0FF36F" w14:textId="11FABD52" w:rsidR="00BC5255" w:rsidRDefault="00BC5255" w:rsidP="00BC5255">
      <w:pPr>
        <w:pStyle w:val="BodyText"/>
      </w:pPr>
    </w:p>
    <w:p w14:paraId="5B3DBE04" w14:textId="6AAF8760" w:rsidR="00BC5255" w:rsidRDefault="00BC5255" w:rsidP="00BC5255">
      <w:pPr>
        <w:pStyle w:val="BodyText"/>
      </w:pPr>
    </w:p>
    <w:p w14:paraId="6AE96B9A" w14:textId="17D1EB35" w:rsidR="00BC5255" w:rsidRDefault="00BC5255" w:rsidP="00BC5255">
      <w:pPr>
        <w:pStyle w:val="BodyText"/>
      </w:pPr>
    </w:p>
    <w:p w14:paraId="6B391842" w14:textId="08648B2D" w:rsidR="00BC5255" w:rsidRDefault="00BC5255" w:rsidP="00BC5255">
      <w:pPr>
        <w:pStyle w:val="BodyText"/>
      </w:pPr>
    </w:p>
    <w:p w14:paraId="143BDFBE" w14:textId="58033DCF" w:rsidR="00BC5255" w:rsidRDefault="00BC5255" w:rsidP="00BC5255">
      <w:pPr>
        <w:pStyle w:val="BodyText"/>
      </w:pPr>
    </w:p>
    <w:p w14:paraId="0F671A79" w14:textId="016F597F" w:rsidR="00BC5255" w:rsidRDefault="00BC5255" w:rsidP="00BC5255">
      <w:pPr>
        <w:pStyle w:val="BodyText"/>
      </w:pPr>
    </w:p>
    <w:p w14:paraId="27C8FFD5" w14:textId="650B45AD" w:rsidR="00BC5255" w:rsidRDefault="00BC5255" w:rsidP="00BC5255">
      <w:pPr>
        <w:pStyle w:val="BodyText"/>
      </w:pPr>
    </w:p>
    <w:p w14:paraId="7C7CE522" w14:textId="5E6F456E" w:rsidR="00BC5255" w:rsidRDefault="00BC5255" w:rsidP="00BC5255">
      <w:pPr>
        <w:pStyle w:val="BodyText"/>
      </w:pPr>
    </w:p>
    <w:p w14:paraId="6DC7855E" w14:textId="1A546362" w:rsidR="00BC5255" w:rsidRDefault="00BC5255" w:rsidP="00BC5255">
      <w:pPr>
        <w:pStyle w:val="BodyText"/>
      </w:pPr>
    </w:p>
    <w:p w14:paraId="3275605F" w14:textId="5BFEF813" w:rsidR="00BC5255" w:rsidRDefault="00BC5255" w:rsidP="00BC5255">
      <w:pPr>
        <w:pStyle w:val="BodyText"/>
      </w:pPr>
    </w:p>
    <w:p w14:paraId="5F7FC964" w14:textId="445DEF06" w:rsidR="00BC5255" w:rsidRDefault="00BC5255" w:rsidP="00BC5255">
      <w:pPr>
        <w:pStyle w:val="BodyText"/>
      </w:pPr>
    </w:p>
    <w:p w14:paraId="62A79005" w14:textId="514CFDA9" w:rsidR="00BC5255" w:rsidRDefault="00BC5255" w:rsidP="00BC5255">
      <w:pPr>
        <w:pStyle w:val="BodyText"/>
      </w:pPr>
    </w:p>
    <w:p w14:paraId="11AC212D" w14:textId="13817A97" w:rsidR="00BC5255" w:rsidRDefault="00BC5255" w:rsidP="00BC5255">
      <w:pPr>
        <w:pStyle w:val="BodyText"/>
      </w:pPr>
    </w:p>
    <w:p w14:paraId="6948B205" w14:textId="77777777" w:rsidR="00BC5255" w:rsidRPr="00BC5255" w:rsidRDefault="00BC5255" w:rsidP="00BC5255">
      <w:pPr>
        <w:pStyle w:val="BodyText"/>
      </w:pPr>
    </w:p>
    <w:p w14:paraId="77743C9B" w14:textId="77777777" w:rsidR="00222590" w:rsidRDefault="006A0008">
      <w:pPr>
        <w:pStyle w:val="TableCaption"/>
      </w:pPr>
      <w:r>
        <w:lastRenderedPageBreak/>
        <w:t xml:space="preserve">Table 11.1: </w:t>
      </w:r>
      <w:bookmarkStart w:id="126" w:name="tab:limits-tableA"/>
      <w:r>
        <w:t>Distributions of Cycle Thresholds at Each Hierarchy</w:t>
      </w:r>
      <w:bookmarkEnd w:id="126"/>
    </w:p>
    <w:tbl>
      <w:tblPr>
        <w:tblStyle w:val="Table"/>
        <w:tblW w:w="0" w:type="auto"/>
        <w:jc w:val="center"/>
        <w:tblLayout w:type="fixed"/>
        <w:tblLook w:val="0420" w:firstRow="1" w:lastRow="0" w:firstColumn="0" w:lastColumn="0" w:noHBand="0" w:noVBand="1"/>
      </w:tblPr>
      <w:tblGrid>
        <w:gridCol w:w="1440"/>
        <w:gridCol w:w="1440"/>
        <w:gridCol w:w="1800"/>
        <w:gridCol w:w="1800"/>
        <w:gridCol w:w="1800"/>
        <w:gridCol w:w="1800"/>
      </w:tblGrid>
      <w:tr w:rsidR="00222590" w14:paraId="01E65B4D" w14:textId="77777777" w:rsidTr="00222590">
        <w:trPr>
          <w:cnfStyle w:val="100000000000" w:firstRow="1" w:lastRow="0" w:firstColumn="0" w:lastColumn="0" w:oddVBand="0" w:evenVBand="0" w:oddHBand="0" w:evenHBand="0" w:firstRowFirstColumn="0" w:firstRowLastColumn="0" w:lastRowFirstColumn="0" w:lastRowLastColumn="0"/>
          <w:cantSplit/>
          <w:jc w:val="center"/>
        </w:trPr>
        <w:tc>
          <w:tcPr>
            <w:tcW w:w="1440" w:type="dxa"/>
            <w:shd w:val="clear" w:color="auto" w:fill="FFFFFF"/>
            <w:tcMar>
              <w:top w:w="0" w:type="dxa"/>
              <w:left w:w="0" w:type="dxa"/>
              <w:bottom w:w="0" w:type="dxa"/>
              <w:right w:w="0" w:type="dxa"/>
            </w:tcMar>
            <w:vAlign w:val="top"/>
          </w:tcPr>
          <w:p w14:paraId="41460FF4" w14:textId="77777777" w:rsidR="00222590" w:rsidRDefault="006A0008">
            <w:pPr>
              <w:spacing w:before="100" w:after="100"/>
              <w:ind w:left="100" w:right="100"/>
            </w:pPr>
            <w:r>
              <w:rPr>
                <w:rFonts w:ascii="Arial" w:eastAsia="Arial" w:hAnsi="Arial" w:cs="Arial"/>
                <w:b/>
                <w:color w:val="000000"/>
              </w:rPr>
              <w:t>A</w:t>
            </w:r>
          </w:p>
        </w:tc>
        <w:tc>
          <w:tcPr>
            <w:tcW w:w="1440" w:type="dxa"/>
            <w:shd w:val="clear" w:color="auto" w:fill="FFFFFF"/>
            <w:tcMar>
              <w:top w:w="0" w:type="dxa"/>
              <w:left w:w="0" w:type="dxa"/>
              <w:bottom w:w="0" w:type="dxa"/>
              <w:right w:w="0" w:type="dxa"/>
            </w:tcMar>
            <w:vAlign w:val="center"/>
          </w:tcPr>
          <w:p w14:paraId="37DED10B" w14:textId="77777777" w:rsidR="00222590" w:rsidRDefault="00222590">
            <w:pPr>
              <w:spacing w:before="100" w:after="100"/>
              <w:ind w:left="100" w:right="100"/>
            </w:pPr>
          </w:p>
        </w:tc>
        <w:tc>
          <w:tcPr>
            <w:tcW w:w="1800" w:type="dxa"/>
            <w:shd w:val="clear" w:color="auto" w:fill="FFFFFF"/>
            <w:tcMar>
              <w:top w:w="0" w:type="dxa"/>
              <w:left w:w="0" w:type="dxa"/>
              <w:bottom w:w="0" w:type="dxa"/>
              <w:right w:w="0" w:type="dxa"/>
            </w:tcMar>
            <w:vAlign w:val="center"/>
          </w:tcPr>
          <w:p w14:paraId="7A065ED2"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61709799"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3774A56B"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10FAD5BD" w14:textId="77777777" w:rsidR="00222590" w:rsidRDefault="00222590">
            <w:pPr>
              <w:spacing w:before="100" w:after="100"/>
              <w:ind w:left="100" w:right="100"/>
              <w:jc w:val="right"/>
            </w:pPr>
          </w:p>
        </w:tc>
      </w:tr>
      <w:tr w:rsidR="00222590" w14:paraId="3DBBAFDF" w14:textId="77777777" w:rsidTr="00222590">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7D494FD1" w14:textId="77777777" w:rsidR="00222590" w:rsidRDefault="006A0008">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008803A3" w14:textId="77777777" w:rsidR="00222590" w:rsidRDefault="006A0008">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7D002E3F" w14:textId="77777777" w:rsidR="00222590" w:rsidRDefault="006A0008">
            <w:pPr>
              <w:spacing w:before="100" w:after="100"/>
              <w:ind w:left="100" w:right="100"/>
              <w:jc w:val="center"/>
            </w:pPr>
            <w:r>
              <w:rPr>
                <w:rFonts w:ascii="Arial" w:eastAsia="Arial" w:hAnsi="Arial" w:cs="Arial"/>
                <w:b/>
                <w:color w:val="000000"/>
                <w:sz w:val="18"/>
                <w:szCs w:val="18"/>
              </w:rPr>
              <w:t>Tech: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0AFB2346" w14:textId="77777777" w:rsidR="00222590" w:rsidRDefault="006A0008">
            <w:pPr>
              <w:spacing w:before="100" w:after="100"/>
              <w:ind w:left="100" w:right="100"/>
              <w:jc w:val="center"/>
            </w:pPr>
            <w:r>
              <w:rPr>
                <w:rFonts w:ascii="Arial" w:eastAsia="Arial" w:hAnsi="Arial" w:cs="Arial"/>
                <w:b/>
                <w:color w:val="000000"/>
                <w:sz w:val="18"/>
                <w:szCs w:val="18"/>
              </w:rPr>
              <w:t>Tech: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F84E129" w14:textId="77777777" w:rsidR="00222590" w:rsidRDefault="006A0008">
            <w:pPr>
              <w:spacing w:before="100" w:after="100"/>
              <w:ind w:left="100" w:right="100"/>
              <w:jc w:val="center"/>
            </w:pPr>
            <w:r>
              <w:rPr>
                <w:rFonts w:ascii="Arial" w:eastAsia="Arial" w:hAnsi="Arial" w:cs="Arial"/>
                <w:b/>
                <w:color w:val="000000"/>
                <w:sz w:val="18"/>
                <w:szCs w:val="18"/>
              </w:rPr>
              <w:t>Tech: Below LOD &amp;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07BECC99" w14:textId="77777777" w:rsidR="00222590" w:rsidRDefault="006A0008">
            <w:pPr>
              <w:spacing w:before="100" w:after="100"/>
              <w:ind w:left="100" w:right="100"/>
              <w:jc w:val="center"/>
            </w:pPr>
            <w:r>
              <w:rPr>
                <w:rFonts w:ascii="Arial" w:eastAsia="Arial" w:hAnsi="Arial" w:cs="Arial"/>
                <w:b/>
                <w:color w:val="000000"/>
                <w:sz w:val="18"/>
                <w:szCs w:val="18"/>
              </w:rPr>
              <w:t>Tech: Below LOQ</w:t>
            </w:r>
          </w:p>
        </w:tc>
      </w:tr>
      <w:tr w:rsidR="00222590" w14:paraId="1BADD837" w14:textId="77777777" w:rsidTr="00222590">
        <w:trPr>
          <w:cantSplit/>
          <w:jc w:val="center"/>
        </w:trPr>
        <w:tc>
          <w:tcPr>
            <w:tcW w:w="1440" w:type="dxa"/>
            <w:vMerge w:val="restart"/>
            <w:shd w:val="clear" w:color="auto" w:fill="FFFFFF"/>
            <w:tcMar>
              <w:top w:w="0" w:type="dxa"/>
              <w:left w:w="0" w:type="dxa"/>
              <w:bottom w:w="0" w:type="dxa"/>
              <w:right w:w="0" w:type="dxa"/>
            </w:tcMar>
          </w:tcPr>
          <w:p w14:paraId="6456D0E1" w14:textId="77777777" w:rsidR="00222590" w:rsidRDefault="006A0008">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719843E4"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79718134" w14:textId="77777777" w:rsidR="00222590" w:rsidRDefault="006A0008">
            <w:pPr>
              <w:spacing w:before="100" w:after="100"/>
              <w:ind w:left="100" w:right="100"/>
              <w:jc w:val="right"/>
            </w:pPr>
            <w:r>
              <w:rPr>
                <w:rFonts w:ascii="Arial" w:eastAsia="Arial" w:hAnsi="Arial" w:cs="Arial"/>
                <w:color w:val="000000"/>
                <w:sz w:val="16"/>
                <w:szCs w:val="16"/>
              </w:rPr>
              <w:t>254 (77)</w:t>
            </w:r>
          </w:p>
        </w:tc>
        <w:tc>
          <w:tcPr>
            <w:tcW w:w="1800" w:type="dxa"/>
            <w:shd w:val="clear" w:color="auto" w:fill="FFFFFF"/>
            <w:tcMar>
              <w:top w:w="0" w:type="dxa"/>
              <w:left w:w="0" w:type="dxa"/>
              <w:bottom w:w="0" w:type="dxa"/>
              <w:right w:w="0" w:type="dxa"/>
            </w:tcMar>
            <w:vAlign w:val="center"/>
          </w:tcPr>
          <w:p w14:paraId="1276A001" w14:textId="77777777" w:rsidR="00222590" w:rsidRDefault="006A0008">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6BE5006E" w14:textId="77777777" w:rsidR="00222590" w:rsidRDefault="006A0008">
            <w:pPr>
              <w:spacing w:before="100" w:after="100"/>
              <w:ind w:left="100" w:right="100"/>
              <w:jc w:val="right"/>
            </w:pPr>
            <w:r>
              <w:rPr>
                <w:rFonts w:ascii="Arial" w:eastAsia="Arial" w:hAnsi="Arial" w:cs="Arial"/>
                <w:color w:val="000000"/>
                <w:sz w:val="16"/>
                <w:szCs w:val="16"/>
              </w:rPr>
              <w:t>10 (3)</w:t>
            </w:r>
          </w:p>
        </w:tc>
        <w:tc>
          <w:tcPr>
            <w:tcW w:w="1800" w:type="dxa"/>
            <w:shd w:val="clear" w:color="auto" w:fill="FFFFFF"/>
            <w:tcMar>
              <w:top w:w="0" w:type="dxa"/>
              <w:left w:w="0" w:type="dxa"/>
              <w:bottom w:w="0" w:type="dxa"/>
              <w:right w:w="0" w:type="dxa"/>
            </w:tcMar>
            <w:vAlign w:val="center"/>
          </w:tcPr>
          <w:p w14:paraId="4B4E7365" w14:textId="77777777" w:rsidR="00222590" w:rsidRDefault="006A0008">
            <w:pPr>
              <w:spacing w:before="100" w:after="100"/>
              <w:ind w:left="100" w:right="100"/>
              <w:jc w:val="right"/>
            </w:pPr>
            <w:r>
              <w:rPr>
                <w:rFonts w:ascii="Arial" w:eastAsia="Arial" w:hAnsi="Arial" w:cs="Arial"/>
                <w:color w:val="000000"/>
                <w:sz w:val="16"/>
                <w:szCs w:val="16"/>
              </w:rPr>
              <w:t>64 (19.4)</w:t>
            </w:r>
          </w:p>
        </w:tc>
      </w:tr>
      <w:tr w:rsidR="00222590" w14:paraId="3E0F75B5" w14:textId="77777777" w:rsidTr="00222590">
        <w:trPr>
          <w:cantSplit/>
          <w:jc w:val="center"/>
        </w:trPr>
        <w:tc>
          <w:tcPr>
            <w:tcW w:w="1440" w:type="dxa"/>
            <w:vMerge/>
            <w:shd w:val="clear" w:color="auto" w:fill="FFFFFF"/>
            <w:tcMar>
              <w:top w:w="0" w:type="dxa"/>
              <w:left w:w="0" w:type="dxa"/>
              <w:bottom w:w="0" w:type="dxa"/>
              <w:right w:w="0" w:type="dxa"/>
            </w:tcMar>
          </w:tcPr>
          <w:p w14:paraId="774C6662"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4900A47A"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38B2C54C" w14:textId="77777777" w:rsidR="00222590" w:rsidRDefault="006A0008">
            <w:pPr>
              <w:spacing w:before="100" w:after="100"/>
              <w:ind w:left="100" w:right="100"/>
              <w:jc w:val="right"/>
            </w:pPr>
            <w:r>
              <w:rPr>
                <w:rFonts w:ascii="Arial" w:eastAsia="Arial" w:hAnsi="Arial" w:cs="Arial"/>
                <w:color w:val="000000"/>
                <w:sz w:val="16"/>
                <w:szCs w:val="16"/>
              </w:rPr>
              <w:t>259 (78.5)</w:t>
            </w:r>
          </w:p>
        </w:tc>
        <w:tc>
          <w:tcPr>
            <w:tcW w:w="1800" w:type="dxa"/>
            <w:shd w:val="clear" w:color="auto" w:fill="FFFFFF"/>
            <w:tcMar>
              <w:top w:w="0" w:type="dxa"/>
              <w:left w:w="0" w:type="dxa"/>
              <w:bottom w:w="0" w:type="dxa"/>
              <w:right w:w="0" w:type="dxa"/>
            </w:tcMar>
            <w:vAlign w:val="center"/>
          </w:tcPr>
          <w:p w14:paraId="3D47BA71" w14:textId="77777777" w:rsidR="00222590" w:rsidRDefault="006A0008">
            <w:pPr>
              <w:spacing w:before="100" w:after="100"/>
              <w:ind w:left="100" w:right="100"/>
              <w:jc w:val="right"/>
            </w:pPr>
            <w:r>
              <w:rPr>
                <w:rFonts w:ascii="Arial" w:eastAsia="Arial" w:hAnsi="Arial" w:cs="Arial"/>
                <w:color w:val="000000"/>
                <w:sz w:val="16"/>
                <w:szCs w:val="16"/>
              </w:rPr>
              <w:t>2 (0.61)</w:t>
            </w:r>
          </w:p>
        </w:tc>
        <w:tc>
          <w:tcPr>
            <w:tcW w:w="1800" w:type="dxa"/>
            <w:shd w:val="clear" w:color="auto" w:fill="FFFFFF"/>
            <w:tcMar>
              <w:top w:w="0" w:type="dxa"/>
              <w:left w:w="0" w:type="dxa"/>
              <w:bottom w:w="0" w:type="dxa"/>
              <w:right w:w="0" w:type="dxa"/>
            </w:tcMar>
            <w:vAlign w:val="center"/>
          </w:tcPr>
          <w:p w14:paraId="03C865FC" w14:textId="77777777" w:rsidR="00222590" w:rsidRDefault="006A0008">
            <w:pPr>
              <w:spacing w:before="100" w:after="100"/>
              <w:ind w:left="100" w:right="100"/>
              <w:jc w:val="right"/>
            </w:pPr>
            <w:r>
              <w:rPr>
                <w:rFonts w:ascii="Arial" w:eastAsia="Arial" w:hAnsi="Arial" w:cs="Arial"/>
                <w:color w:val="000000"/>
                <w:sz w:val="16"/>
                <w:szCs w:val="16"/>
              </w:rPr>
              <w:t>8 (2.4)</w:t>
            </w:r>
          </w:p>
        </w:tc>
        <w:tc>
          <w:tcPr>
            <w:tcW w:w="1800" w:type="dxa"/>
            <w:shd w:val="clear" w:color="auto" w:fill="FFFFFF"/>
            <w:tcMar>
              <w:top w:w="0" w:type="dxa"/>
              <w:left w:w="0" w:type="dxa"/>
              <w:bottom w:w="0" w:type="dxa"/>
              <w:right w:w="0" w:type="dxa"/>
            </w:tcMar>
            <w:vAlign w:val="center"/>
          </w:tcPr>
          <w:p w14:paraId="39FD1B5C" w14:textId="77777777" w:rsidR="00222590" w:rsidRDefault="006A0008">
            <w:pPr>
              <w:spacing w:before="100" w:after="100"/>
              <w:ind w:left="100" w:right="100"/>
              <w:jc w:val="right"/>
            </w:pPr>
            <w:r>
              <w:rPr>
                <w:rFonts w:ascii="Arial" w:eastAsia="Arial" w:hAnsi="Arial" w:cs="Arial"/>
                <w:color w:val="000000"/>
                <w:sz w:val="16"/>
                <w:szCs w:val="16"/>
              </w:rPr>
              <w:t>61 (18.5)</w:t>
            </w:r>
          </w:p>
        </w:tc>
      </w:tr>
      <w:tr w:rsidR="00222590" w14:paraId="156923BD" w14:textId="77777777" w:rsidTr="00222590">
        <w:trPr>
          <w:cantSplit/>
          <w:jc w:val="center"/>
        </w:trPr>
        <w:tc>
          <w:tcPr>
            <w:tcW w:w="1440" w:type="dxa"/>
            <w:vMerge w:val="restart"/>
            <w:shd w:val="clear" w:color="auto" w:fill="FFFFFF"/>
            <w:tcMar>
              <w:top w:w="0" w:type="dxa"/>
              <w:left w:w="0" w:type="dxa"/>
              <w:bottom w:w="0" w:type="dxa"/>
              <w:right w:w="0" w:type="dxa"/>
            </w:tcMar>
          </w:tcPr>
          <w:p w14:paraId="7223800F" w14:textId="77777777" w:rsidR="00222590" w:rsidRDefault="006A0008">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56F4C173"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06AE3851" w14:textId="77777777" w:rsidR="00222590" w:rsidRDefault="006A0008">
            <w:pPr>
              <w:spacing w:before="100" w:after="100"/>
              <w:ind w:left="100" w:right="100"/>
              <w:jc w:val="right"/>
            </w:pPr>
            <w:r>
              <w:rPr>
                <w:rFonts w:ascii="Arial" w:eastAsia="Arial" w:hAnsi="Arial" w:cs="Arial"/>
                <w:color w:val="000000"/>
                <w:sz w:val="16"/>
                <w:szCs w:val="16"/>
              </w:rPr>
              <w:t>243 (67.5)</w:t>
            </w:r>
          </w:p>
        </w:tc>
        <w:tc>
          <w:tcPr>
            <w:tcW w:w="1800" w:type="dxa"/>
            <w:shd w:val="clear" w:color="auto" w:fill="FFFFFF"/>
            <w:tcMar>
              <w:top w:w="0" w:type="dxa"/>
              <w:left w:w="0" w:type="dxa"/>
              <w:bottom w:w="0" w:type="dxa"/>
              <w:right w:w="0" w:type="dxa"/>
            </w:tcMar>
            <w:vAlign w:val="center"/>
          </w:tcPr>
          <w:p w14:paraId="64B31F3D" w14:textId="77777777" w:rsidR="00222590" w:rsidRDefault="006A0008">
            <w:pPr>
              <w:spacing w:before="100" w:after="100"/>
              <w:ind w:left="100" w:right="100"/>
              <w:jc w:val="right"/>
            </w:pPr>
            <w:r>
              <w:rPr>
                <w:rFonts w:ascii="Arial" w:eastAsia="Arial" w:hAnsi="Arial" w:cs="Arial"/>
                <w:color w:val="000000"/>
                <w:sz w:val="16"/>
                <w:szCs w:val="16"/>
              </w:rPr>
              <w:t>0 (0)</w:t>
            </w:r>
          </w:p>
        </w:tc>
        <w:tc>
          <w:tcPr>
            <w:tcW w:w="1800" w:type="dxa"/>
            <w:shd w:val="clear" w:color="auto" w:fill="FFFFFF"/>
            <w:tcMar>
              <w:top w:w="0" w:type="dxa"/>
              <w:left w:w="0" w:type="dxa"/>
              <w:bottom w:w="0" w:type="dxa"/>
              <w:right w:w="0" w:type="dxa"/>
            </w:tcMar>
            <w:vAlign w:val="center"/>
          </w:tcPr>
          <w:p w14:paraId="46C2609E" w14:textId="77777777" w:rsidR="00222590" w:rsidRDefault="006A0008">
            <w:pPr>
              <w:spacing w:before="100" w:after="100"/>
              <w:ind w:left="100" w:right="100"/>
              <w:jc w:val="right"/>
            </w:pPr>
            <w:r>
              <w:rPr>
                <w:rFonts w:ascii="Arial" w:eastAsia="Arial" w:hAnsi="Arial" w:cs="Arial"/>
                <w:color w:val="000000"/>
                <w:sz w:val="16"/>
                <w:szCs w:val="16"/>
              </w:rPr>
              <w:t>26 (7.2)</w:t>
            </w:r>
          </w:p>
        </w:tc>
        <w:tc>
          <w:tcPr>
            <w:tcW w:w="1800" w:type="dxa"/>
            <w:shd w:val="clear" w:color="auto" w:fill="FFFFFF"/>
            <w:tcMar>
              <w:top w:w="0" w:type="dxa"/>
              <w:left w:w="0" w:type="dxa"/>
              <w:bottom w:w="0" w:type="dxa"/>
              <w:right w:w="0" w:type="dxa"/>
            </w:tcMar>
            <w:vAlign w:val="center"/>
          </w:tcPr>
          <w:p w14:paraId="2A017819" w14:textId="77777777" w:rsidR="00222590" w:rsidRDefault="006A0008">
            <w:pPr>
              <w:spacing w:before="100" w:after="100"/>
              <w:ind w:left="100" w:right="100"/>
              <w:jc w:val="right"/>
            </w:pPr>
            <w:r>
              <w:rPr>
                <w:rFonts w:ascii="Arial" w:eastAsia="Arial" w:hAnsi="Arial" w:cs="Arial"/>
                <w:color w:val="000000"/>
                <w:sz w:val="16"/>
                <w:szCs w:val="16"/>
              </w:rPr>
              <w:t>91 (25.3)</w:t>
            </w:r>
          </w:p>
        </w:tc>
      </w:tr>
      <w:tr w:rsidR="00222590" w14:paraId="3F83F9AB" w14:textId="77777777" w:rsidTr="00222590">
        <w:trPr>
          <w:cantSplit/>
          <w:jc w:val="center"/>
        </w:trPr>
        <w:tc>
          <w:tcPr>
            <w:tcW w:w="1440" w:type="dxa"/>
            <w:vMerge/>
            <w:shd w:val="clear" w:color="auto" w:fill="FFFFFF"/>
            <w:tcMar>
              <w:top w:w="0" w:type="dxa"/>
              <w:left w:w="0" w:type="dxa"/>
              <w:bottom w:w="0" w:type="dxa"/>
              <w:right w:w="0" w:type="dxa"/>
            </w:tcMar>
          </w:tcPr>
          <w:p w14:paraId="7D8CB62A"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1A35656B"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0D806C9A" w14:textId="77777777" w:rsidR="00222590" w:rsidRDefault="006A0008">
            <w:pPr>
              <w:spacing w:before="100" w:after="100"/>
              <w:ind w:left="100" w:right="100"/>
              <w:jc w:val="right"/>
            </w:pPr>
            <w:r>
              <w:rPr>
                <w:rFonts w:ascii="Arial" w:eastAsia="Arial" w:hAnsi="Arial" w:cs="Arial"/>
                <w:color w:val="000000"/>
                <w:sz w:val="16"/>
                <w:szCs w:val="16"/>
              </w:rPr>
              <w:t>260 (72.2)</w:t>
            </w:r>
          </w:p>
        </w:tc>
        <w:tc>
          <w:tcPr>
            <w:tcW w:w="1800" w:type="dxa"/>
            <w:shd w:val="clear" w:color="auto" w:fill="FFFFFF"/>
            <w:tcMar>
              <w:top w:w="0" w:type="dxa"/>
              <w:left w:w="0" w:type="dxa"/>
              <w:bottom w:w="0" w:type="dxa"/>
              <w:right w:w="0" w:type="dxa"/>
            </w:tcMar>
            <w:vAlign w:val="center"/>
          </w:tcPr>
          <w:p w14:paraId="12D3024D" w14:textId="77777777" w:rsidR="00222590" w:rsidRDefault="006A0008">
            <w:pPr>
              <w:spacing w:before="100" w:after="100"/>
              <w:ind w:left="100" w:right="100"/>
              <w:jc w:val="right"/>
            </w:pPr>
            <w:r>
              <w:rPr>
                <w:rFonts w:ascii="Arial" w:eastAsia="Arial" w:hAnsi="Arial" w:cs="Arial"/>
                <w:color w:val="000000"/>
                <w:sz w:val="16"/>
                <w:szCs w:val="16"/>
              </w:rPr>
              <w:t>2 (0.56)</w:t>
            </w:r>
          </w:p>
        </w:tc>
        <w:tc>
          <w:tcPr>
            <w:tcW w:w="1800" w:type="dxa"/>
            <w:shd w:val="clear" w:color="auto" w:fill="FFFFFF"/>
            <w:tcMar>
              <w:top w:w="0" w:type="dxa"/>
              <w:left w:w="0" w:type="dxa"/>
              <w:bottom w:w="0" w:type="dxa"/>
              <w:right w:w="0" w:type="dxa"/>
            </w:tcMar>
            <w:vAlign w:val="center"/>
          </w:tcPr>
          <w:p w14:paraId="440BF9D9" w14:textId="77777777" w:rsidR="00222590" w:rsidRDefault="006A0008">
            <w:pPr>
              <w:spacing w:before="100" w:after="100"/>
              <w:ind w:left="100" w:right="100"/>
              <w:jc w:val="right"/>
            </w:pPr>
            <w:r>
              <w:rPr>
                <w:rFonts w:ascii="Arial" w:eastAsia="Arial" w:hAnsi="Arial" w:cs="Arial"/>
                <w:color w:val="000000"/>
                <w:sz w:val="16"/>
                <w:szCs w:val="16"/>
              </w:rPr>
              <w:t>15 (4.2)</w:t>
            </w:r>
          </w:p>
        </w:tc>
        <w:tc>
          <w:tcPr>
            <w:tcW w:w="1800" w:type="dxa"/>
            <w:shd w:val="clear" w:color="auto" w:fill="FFFFFF"/>
            <w:tcMar>
              <w:top w:w="0" w:type="dxa"/>
              <w:left w:w="0" w:type="dxa"/>
              <w:bottom w:w="0" w:type="dxa"/>
              <w:right w:w="0" w:type="dxa"/>
            </w:tcMar>
            <w:vAlign w:val="center"/>
          </w:tcPr>
          <w:p w14:paraId="1A7CC450" w14:textId="77777777" w:rsidR="00222590" w:rsidRDefault="006A0008">
            <w:pPr>
              <w:spacing w:before="100" w:after="100"/>
              <w:ind w:left="100" w:right="100"/>
              <w:jc w:val="right"/>
            </w:pPr>
            <w:r>
              <w:rPr>
                <w:rFonts w:ascii="Arial" w:eastAsia="Arial" w:hAnsi="Arial" w:cs="Arial"/>
                <w:color w:val="000000"/>
                <w:sz w:val="16"/>
                <w:szCs w:val="16"/>
              </w:rPr>
              <w:t>83 (23.1)</w:t>
            </w:r>
          </w:p>
        </w:tc>
      </w:tr>
      <w:tr w:rsidR="00222590" w14:paraId="518CFF0A" w14:textId="77777777" w:rsidTr="00222590">
        <w:trPr>
          <w:cantSplit/>
          <w:jc w:val="center"/>
        </w:trPr>
        <w:tc>
          <w:tcPr>
            <w:tcW w:w="1440" w:type="dxa"/>
            <w:vMerge w:val="restart"/>
            <w:shd w:val="clear" w:color="auto" w:fill="FFFFFF"/>
            <w:tcMar>
              <w:top w:w="0" w:type="dxa"/>
              <w:left w:w="0" w:type="dxa"/>
              <w:bottom w:w="0" w:type="dxa"/>
              <w:right w:w="0" w:type="dxa"/>
            </w:tcMar>
          </w:tcPr>
          <w:p w14:paraId="450DEF56" w14:textId="77777777" w:rsidR="00222590" w:rsidRDefault="006A0008">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42A38464"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161ADB7A" w14:textId="77777777" w:rsidR="00222590" w:rsidRDefault="006A0008">
            <w:pPr>
              <w:spacing w:before="100" w:after="100"/>
              <w:ind w:left="100" w:right="100"/>
              <w:jc w:val="right"/>
            </w:pPr>
            <w:r>
              <w:rPr>
                <w:rFonts w:ascii="Arial" w:eastAsia="Arial" w:hAnsi="Arial" w:cs="Arial"/>
                <w:color w:val="000000"/>
                <w:sz w:val="16"/>
                <w:szCs w:val="16"/>
              </w:rPr>
              <w:t>281 (75.5)</w:t>
            </w:r>
          </w:p>
        </w:tc>
        <w:tc>
          <w:tcPr>
            <w:tcW w:w="1800" w:type="dxa"/>
            <w:shd w:val="clear" w:color="auto" w:fill="FFFFFF"/>
            <w:tcMar>
              <w:top w:w="0" w:type="dxa"/>
              <w:left w:w="0" w:type="dxa"/>
              <w:bottom w:w="0" w:type="dxa"/>
              <w:right w:w="0" w:type="dxa"/>
            </w:tcMar>
            <w:vAlign w:val="center"/>
          </w:tcPr>
          <w:p w14:paraId="1F62A76C" w14:textId="77777777" w:rsidR="00222590" w:rsidRDefault="006A0008">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26BD9461" w14:textId="77777777" w:rsidR="00222590" w:rsidRDefault="006A0008">
            <w:pPr>
              <w:spacing w:before="100" w:after="100"/>
              <w:ind w:left="100" w:right="100"/>
              <w:jc w:val="right"/>
            </w:pPr>
            <w:r>
              <w:rPr>
                <w:rFonts w:ascii="Arial" w:eastAsia="Arial" w:hAnsi="Arial" w:cs="Arial"/>
                <w:color w:val="000000"/>
                <w:sz w:val="16"/>
                <w:szCs w:val="16"/>
              </w:rPr>
              <w:t>10 (2.7)</w:t>
            </w:r>
          </w:p>
        </w:tc>
        <w:tc>
          <w:tcPr>
            <w:tcW w:w="1800" w:type="dxa"/>
            <w:shd w:val="clear" w:color="auto" w:fill="FFFFFF"/>
            <w:tcMar>
              <w:top w:w="0" w:type="dxa"/>
              <w:left w:w="0" w:type="dxa"/>
              <w:bottom w:w="0" w:type="dxa"/>
              <w:right w:w="0" w:type="dxa"/>
            </w:tcMar>
            <w:vAlign w:val="center"/>
          </w:tcPr>
          <w:p w14:paraId="51F22547" w14:textId="77777777" w:rsidR="00222590" w:rsidRDefault="006A0008">
            <w:pPr>
              <w:spacing w:before="100" w:after="100"/>
              <w:ind w:left="100" w:right="100"/>
              <w:jc w:val="right"/>
            </w:pPr>
            <w:r>
              <w:rPr>
                <w:rFonts w:ascii="Arial" w:eastAsia="Arial" w:hAnsi="Arial" w:cs="Arial"/>
                <w:color w:val="000000"/>
                <w:sz w:val="16"/>
                <w:szCs w:val="16"/>
              </w:rPr>
              <w:t>80 (21.5)</w:t>
            </w:r>
          </w:p>
        </w:tc>
      </w:tr>
      <w:tr w:rsidR="00222590" w14:paraId="04D8FD10" w14:textId="77777777" w:rsidTr="00222590">
        <w:trPr>
          <w:cantSplit/>
          <w:jc w:val="center"/>
        </w:trPr>
        <w:tc>
          <w:tcPr>
            <w:tcW w:w="1440" w:type="dxa"/>
            <w:vMerge/>
            <w:shd w:val="clear" w:color="auto" w:fill="FFFFFF"/>
            <w:tcMar>
              <w:top w:w="0" w:type="dxa"/>
              <w:left w:w="0" w:type="dxa"/>
              <w:bottom w:w="0" w:type="dxa"/>
              <w:right w:w="0" w:type="dxa"/>
            </w:tcMar>
          </w:tcPr>
          <w:p w14:paraId="29211234"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74C41A1F"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222B112C" w14:textId="77777777" w:rsidR="00222590" w:rsidRDefault="006A0008">
            <w:pPr>
              <w:spacing w:before="100" w:after="100"/>
              <w:ind w:left="100" w:right="100"/>
              <w:jc w:val="right"/>
            </w:pPr>
            <w:r>
              <w:rPr>
                <w:rFonts w:ascii="Arial" w:eastAsia="Arial" w:hAnsi="Arial" w:cs="Arial"/>
                <w:color w:val="000000"/>
                <w:sz w:val="16"/>
                <w:szCs w:val="16"/>
              </w:rPr>
              <w:t>268 (72)</w:t>
            </w:r>
          </w:p>
        </w:tc>
        <w:tc>
          <w:tcPr>
            <w:tcW w:w="1800" w:type="dxa"/>
            <w:shd w:val="clear" w:color="auto" w:fill="FFFFFF"/>
            <w:tcMar>
              <w:top w:w="0" w:type="dxa"/>
              <w:left w:w="0" w:type="dxa"/>
              <w:bottom w:w="0" w:type="dxa"/>
              <w:right w:w="0" w:type="dxa"/>
            </w:tcMar>
            <w:vAlign w:val="center"/>
          </w:tcPr>
          <w:p w14:paraId="693E8CD7" w14:textId="77777777" w:rsidR="00222590" w:rsidRDefault="006A0008">
            <w:pPr>
              <w:spacing w:before="100" w:after="100"/>
              <w:ind w:left="100" w:right="100"/>
              <w:jc w:val="right"/>
            </w:pPr>
            <w:r>
              <w:rPr>
                <w:rFonts w:ascii="Arial" w:eastAsia="Arial" w:hAnsi="Arial" w:cs="Arial"/>
                <w:color w:val="000000"/>
                <w:sz w:val="16"/>
                <w:szCs w:val="16"/>
              </w:rPr>
              <w:t>1 (0.27)</w:t>
            </w:r>
          </w:p>
        </w:tc>
        <w:tc>
          <w:tcPr>
            <w:tcW w:w="1800" w:type="dxa"/>
            <w:shd w:val="clear" w:color="auto" w:fill="FFFFFF"/>
            <w:tcMar>
              <w:top w:w="0" w:type="dxa"/>
              <w:left w:w="0" w:type="dxa"/>
              <w:bottom w:w="0" w:type="dxa"/>
              <w:right w:w="0" w:type="dxa"/>
            </w:tcMar>
            <w:vAlign w:val="center"/>
          </w:tcPr>
          <w:p w14:paraId="1FADF55D" w14:textId="77777777" w:rsidR="00222590" w:rsidRDefault="006A0008">
            <w:pPr>
              <w:spacing w:before="100" w:after="100"/>
              <w:ind w:left="100" w:right="100"/>
              <w:jc w:val="right"/>
            </w:pPr>
            <w:r>
              <w:rPr>
                <w:rFonts w:ascii="Arial" w:eastAsia="Arial" w:hAnsi="Arial" w:cs="Arial"/>
                <w:color w:val="000000"/>
                <w:sz w:val="16"/>
                <w:szCs w:val="16"/>
              </w:rPr>
              <w:t>16 (4.3)</w:t>
            </w:r>
          </w:p>
        </w:tc>
        <w:tc>
          <w:tcPr>
            <w:tcW w:w="1800" w:type="dxa"/>
            <w:shd w:val="clear" w:color="auto" w:fill="FFFFFF"/>
            <w:tcMar>
              <w:top w:w="0" w:type="dxa"/>
              <w:left w:w="0" w:type="dxa"/>
              <w:bottom w:w="0" w:type="dxa"/>
              <w:right w:w="0" w:type="dxa"/>
            </w:tcMar>
            <w:vAlign w:val="center"/>
          </w:tcPr>
          <w:p w14:paraId="6FAAC1C8" w14:textId="77777777" w:rsidR="00222590" w:rsidRDefault="006A0008">
            <w:pPr>
              <w:spacing w:before="100" w:after="100"/>
              <w:ind w:left="100" w:right="100"/>
              <w:jc w:val="right"/>
            </w:pPr>
            <w:r>
              <w:rPr>
                <w:rFonts w:ascii="Arial" w:eastAsia="Arial" w:hAnsi="Arial" w:cs="Arial"/>
                <w:color w:val="000000"/>
                <w:sz w:val="16"/>
                <w:szCs w:val="16"/>
              </w:rPr>
              <w:t>87 (23.4)</w:t>
            </w:r>
          </w:p>
        </w:tc>
      </w:tr>
      <w:tr w:rsidR="00222590" w14:paraId="5D85971B" w14:textId="77777777" w:rsidTr="00222590">
        <w:trPr>
          <w:cantSplit/>
          <w:jc w:val="center"/>
        </w:trPr>
        <w:tc>
          <w:tcPr>
            <w:tcW w:w="1440" w:type="dxa"/>
            <w:vMerge w:val="restart"/>
            <w:tcBorders>
              <w:top w:val="single" w:sz="4" w:space="0" w:color="000000"/>
            </w:tcBorders>
            <w:shd w:val="clear" w:color="auto" w:fill="FFFFFF"/>
            <w:tcMar>
              <w:top w:w="0" w:type="dxa"/>
              <w:left w:w="0" w:type="dxa"/>
              <w:bottom w:w="0" w:type="dxa"/>
              <w:right w:w="0" w:type="dxa"/>
            </w:tcMar>
          </w:tcPr>
          <w:p w14:paraId="1370F567" w14:textId="77777777" w:rsidR="00222590" w:rsidRDefault="006A0008">
            <w:pPr>
              <w:spacing w:before="100" w:after="100"/>
              <w:ind w:left="100" w:right="100"/>
            </w:pPr>
            <w:r>
              <w:rPr>
                <w:rFonts w:ascii="Arial" w:eastAsia="Arial" w:hAnsi="Arial" w:cs="Arial"/>
                <w:b/>
                <w:color w:val="000000"/>
              </w:rPr>
              <w:t>B</w:t>
            </w:r>
          </w:p>
        </w:tc>
        <w:tc>
          <w:tcPr>
            <w:tcW w:w="1440" w:type="dxa"/>
            <w:tcBorders>
              <w:top w:val="single" w:sz="4" w:space="0" w:color="000000"/>
            </w:tcBorders>
            <w:shd w:val="clear" w:color="auto" w:fill="FFFFFF"/>
            <w:tcMar>
              <w:top w:w="0" w:type="dxa"/>
              <w:left w:w="0" w:type="dxa"/>
              <w:bottom w:w="0" w:type="dxa"/>
              <w:right w:w="0" w:type="dxa"/>
            </w:tcMar>
            <w:vAlign w:val="center"/>
          </w:tcPr>
          <w:p w14:paraId="6F8338CC" w14:textId="77777777" w:rsidR="00222590" w:rsidRDefault="00222590">
            <w:pPr>
              <w:spacing w:before="100" w:after="100"/>
              <w:ind w:left="100" w:right="100"/>
            </w:pPr>
          </w:p>
        </w:tc>
        <w:tc>
          <w:tcPr>
            <w:tcW w:w="1800" w:type="dxa"/>
            <w:tcBorders>
              <w:top w:val="single" w:sz="4" w:space="0" w:color="000000"/>
            </w:tcBorders>
            <w:shd w:val="clear" w:color="auto" w:fill="FFFFFF"/>
            <w:tcMar>
              <w:top w:w="0" w:type="dxa"/>
              <w:left w:w="0" w:type="dxa"/>
              <w:bottom w:w="0" w:type="dxa"/>
              <w:right w:w="0" w:type="dxa"/>
            </w:tcMar>
            <w:vAlign w:val="center"/>
          </w:tcPr>
          <w:p w14:paraId="1826D5C9" w14:textId="77777777" w:rsidR="00222590" w:rsidRDefault="00222590">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24E4343F" w14:textId="77777777" w:rsidR="00222590" w:rsidRDefault="00222590">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61B51F83" w14:textId="77777777" w:rsidR="00222590" w:rsidRDefault="00222590">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7C86E17E" w14:textId="77777777" w:rsidR="00222590" w:rsidRDefault="00222590">
            <w:pPr>
              <w:spacing w:before="100" w:after="100"/>
              <w:ind w:left="100" w:right="100"/>
              <w:jc w:val="right"/>
            </w:pPr>
          </w:p>
        </w:tc>
      </w:tr>
      <w:tr w:rsidR="00222590" w14:paraId="75B0F172" w14:textId="77777777" w:rsidTr="00222590">
        <w:trPr>
          <w:cantSplit/>
          <w:jc w:val="center"/>
        </w:trPr>
        <w:tc>
          <w:tcPr>
            <w:tcW w:w="1440" w:type="dxa"/>
            <w:vMerge/>
            <w:shd w:val="clear" w:color="auto" w:fill="FFFFFF"/>
            <w:tcMar>
              <w:top w:w="0" w:type="dxa"/>
              <w:left w:w="0" w:type="dxa"/>
              <w:bottom w:w="0" w:type="dxa"/>
              <w:right w:w="0" w:type="dxa"/>
            </w:tcMar>
          </w:tcPr>
          <w:p w14:paraId="6902DC38"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2DC74263" w14:textId="77777777" w:rsidR="00222590" w:rsidRDefault="00222590">
            <w:pPr>
              <w:spacing w:before="100" w:after="100"/>
              <w:ind w:left="100" w:right="100"/>
            </w:pPr>
          </w:p>
        </w:tc>
        <w:tc>
          <w:tcPr>
            <w:tcW w:w="1800" w:type="dxa"/>
            <w:shd w:val="clear" w:color="auto" w:fill="FFFFFF"/>
            <w:tcMar>
              <w:top w:w="0" w:type="dxa"/>
              <w:left w:w="0" w:type="dxa"/>
              <w:bottom w:w="0" w:type="dxa"/>
              <w:right w:w="0" w:type="dxa"/>
            </w:tcMar>
            <w:vAlign w:val="center"/>
          </w:tcPr>
          <w:p w14:paraId="504A94F9"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5841F976"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760BF802"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44366441" w14:textId="77777777" w:rsidR="00222590" w:rsidRDefault="00222590">
            <w:pPr>
              <w:spacing w:before="100" w:after="100"/>
              <w:ind w:left="100" w:right="100"/>
              <w:jc w:val="right"/>
            </w:pPr>
          </w:p>
        </w:tc>
      </w:tr>
      <w:tr w:rsidR="00222590" w14:paraId="6DCED995" w14:textId="77777777" w:rsidTr="00222590">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202B8878" w14:textId="77777777" w:rsidR="00222590" w:rsidRDefault="006A0008">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411F265B" w14:textId="77777777" w:rsidR="00222590" w:rsidRDefault="006A0008">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30F44D4" w14:textId="77777777" w:rsidR="00222590" w:rsidRDefault="006A0008">
            <w:pPr>
              <w:spacing w:before="100" w:after="100"/>
              <w:ind w:left="100" w:right="100"/>
              <w:jc w:val="center"/>
            </w:pPr>
            <w:r>
              <w:rPr>
                <w:rFonts w:ascii="Arial" w:eastAsia="Arial" w:hAnsi="Arial" w:cs="Arial"/>
                <w:b/>
                <w:color w:val="000000"/>
                <w:sz w:val="18"/>
                <w:szCs w:val="18"/>
              </w:rPr>
              <w:t>Bio: All TR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BD055B3" w14:textId="77777777" w:rsidR="00222590" w:rsidRDefault="006A0008">
            <w:pPr>
              <w:spacing w:before="100" w:after="100"/>
              <w:ind w:left="100" w:right="100"/>
              <w:jc w:val="center"/>
            </w:pPr>
            <w:r>
              <w:rPr>
                <w:rFonts w:ascii="Arial" w:eastAsia="Arial" w:hAnsi="Arial" w:cs="Arial"/>
                <w:b/>
                <w:color w:val="000000"/>
                <w:sz w:val="18"/>
                <w:szCs w:val="18"/>
              </w:rPr>
              <w:t>Bio: All TR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274A850" w14:textId="77777777" w:rsidR="00222590" w:rsidRDefault="006A0008">
            <w:pPr>
              <w:spacing w:before="100" w:after="100"/>
              <w:ind w:left="100" w:right="100"/>
              <w:jc w:val="center"/>
            </w:pPr>
            <w:r>
              <w:rPr>
                <w:rFonts w:ascii="Arial" w:eastAsia="Arial" w:hAnsi="Arial" w:cs="Arial"/>
                <w:b/>
                <w:color w:val="000000"/>
                <w:sz w:val="18"/>
                <w:szCs w:val="18"/>
              </w:rPr>
              <w:t>Bio: All TR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06A01AB" w14:textId="77777777" w:rsidR="00222590" w:rsidRDefault="006A0008">
            <w:pPr>
              <w:spacing w:before="100" w:after="100"/>
              <w:ind w:left="100" w:right="100"/>
              <w:jc w:val="center"/>
            </w:pPr>
            <w:r>
              <w:rPr>
                <w:rFonts w:ascii="Arial" w:eastAsia="Arial" w:hAnsi="Arial" w:cs="Arial"/>
                <w:b/>
                <w:color w:val="000000"/>
                <w:sz w:val="18"/>
                <w:szCs w:val="18"/>
              </w:rPr>
              <w:t>Bio: Others</w:t>
            </w:r>
          </w:p>
        </w:tc>
      </w:tr>
      <w:tr w:rsidR="00222590" w14:paraId="1CC8A0CE" w14:textId="77777777" w:rsidTr="00222590">
        <w:trPr>
          <w:cantSplit/>
          <w:jc w:val="center"/>
        </w:trPr>
        <w:tc>
          <w:tcPr>
            <w:tcW w:w="1440" w:type="dxa"/>
            <w:vMerge w:val="restart"/>
            <w:shd w:val="clear" w:color="auto" w:fill="FFFFFF"/>
            <w:tcMar>
              <w:top w:w="0" w:type="dxa"/>
              <w:left w:w="0" w:type="dxa"/>
              <w:bottom w:w="0" w:type="dxa"/>
              <w:right w:w="0" w:type="dxa"/>
            </w:tcMar>
          </w:tcPr>
          <w:p w14:paraId="337E0884" w14:textId="77777777" w:rsidR="00222590" w:rsidRDefault="006A0008">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05196C46"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3B5B755F" w14:textId="77777777" w:rsidR="00222590" w:rsidRDefault="006A0008">
            <w:pPr>
              <w:spacing w:before="100" w:after="100"/>
              <w:ind w:left="100" w:right="100"/>
              <w:jc w:val="right"/>
            </w:pPr>
            <w:r>
              <w:rPr>
                <w:rFonts w:ascii="Arial" w:eastAsia="Arial" w:hAnsi="Arial" w:cs="Arial"/>
                <w:color w:val="000000"/>
                <w:sz w:val="16"/>
                <w:szCs w:val="16"/>
              </w:rPr>
              <w:t>52.3 (56 / 107)</w:t>
            </w:r>
          </w:p>
        </w:tc>
        <w:tc>
          <w:tcPr>
            <w:tcW w:w="1800" w:type="dxa"/>
            <w:shd w:val="clear" w:color="auto" w:fill="FFFFFF"/>
            <w:tcMar>
              <w:top w:w="0" w:type="dxa"/>
              <w:left w:w="0" w:type="dxa"/>
              <w:bottom w:w="0" w:type="dxa"/>
              <w:right w:w="0" w:type="dxa"/>
            </w:tcMar>
            <w:vAlign w:val="center"/>
          </w:tcPr>
          <w:p w14:paraId="3EB2A357" w14:textId="77777777" w:rsidR="00222590" w:rsidRDefault="006A0008">
            <w:pPr>
              <w:spacing w:before="100" w:after="100"/>
              <w:ind w:left="100" w:right="100"/>
              <w:jc w:val="right"/>
            </w:pPr>
            <w:r>
              <w:rPr>
                <w:rFonts w:ascii="Arial" w:eastAsia="Arial" w:hAnsi="Arial" w:cs="Arial"/>
                <w:color w:val="000000"/>
                <w:sz w:val="16"/>
                <w:szCs w:val="16"/>
              </w:rPr>
              <w:t>52.3 (56 / 107)</w:t>
            </w:r>
          </w:p>
        </w:tc>
        <w:tc>
          <w:tcPr>
            <w:tcW w:w="1800" w:type="dxa"/>
            <w:shd w:val="clear" w:color="auto" w:fill="FFFFFF"/>
            <w:tcMar>
              <w:top w:w="0" w:type="dxa"/>
              <w:left w:w="0" w:type="dxa"/>
              <w:bottom w:w="0" w:type="dxa"/>
              <w:right w:w="0" w:type="dxa"/>
            </w:tcMar>
            <w:vAlign w:val="center"/>
          </w:tcPr>
          <w:p w14:paraId="663114AC" w14:textId="77777777" w:rsidR="00222590" w:rsidRDefault="006A0008">
            <w:pPr>
              <w:spacing w:before="100" w:after="100"/>
              <w:ind w:left="100" w:right="100"/>
              <w:jc w:val="right"/>
            </w:pPr>
            <w:r>
              <w:rPr>
                <w:rFonts w:ascii="Arial" w:eastAsia="Arial" w:hAnsi="Arial" w:cs="Arial"/>
                <w:color w:val="000000"/>
                <w:sz w:val="16"/>
                <w:szCs w:val="16"/>
              </w:rPr>
              <w:t>57.9 (62 / 107)</w:t>
            </w:r>
          </w:p>
        </w:tc>
        <w:tc>
          <w:tcPr>
            <w:tcW w:w="1800" w:type="dxa"/>
            <w:shd w:val="clear" w:color="auto" w:fill="FFFFFF"/>
            <w:tcMar>
              <w:top w:w="0" w:type="dxa"/>
              <w:left w:w="0" w:type="dxa"/>
              <w:bottom w:w="0" w:type="dxa"/>
              <w:right w:w="0" w:type="dxa"/>
            </w:tcMar>
            <w:vAlign w:val="center"/>
          </w:tcPr>
          <w:p w14:paraId="03F3030C" w14:textId="77777777" w:rsidR="00222590" w:rsidRDefault="006A0008">
            <w:pPr>
              <w:spacing w:before="100" w:after="100"/>
              <w:ind w:left="100" w:right="100"/>
              <w:jc w:val="right"/>
            </w:pPr>
            <w:r>
              <w:rPr>
                <w:rFonts w:ascii="Arial" w:eastAsia="Arial" w:hAnsi="Arial" w:cs="Arial"/>
                <w:color w:val="000000"/>
                <w:sz w:val="16"/>
                <w:szCs w:val="16"/>
              </w:rPr>
              <w:t>42.1 (45 / 107)</w:t>
            </w:r>
          </w:p>
        </w:tc>
      </w:tr>
      <w:tr w:rsidR="00222590" w14:paraId="4D156DBC" w14:textId="77777777" w:rsidTr="00222590">
        <w:trPr>
          <w:cantSplit/>
          <w:jc w:val="center"/>
        </w:trPr>
        <w:tc>
          <w:tcPr>
            <w:tcW w:w="1440" w:type="dxa"/>
            <w:vMerge/>
            <w:shd w:val="clear" w:color="auto" w:fill="FFFFFF"/>
            <w:tcMar>
              <w:top w:w="0" w:type="dxa"/>
              <w:left w:w="0" w:type="dxa"/>
              <w:bottom w:w="0" w:type="dxa"/>
              <w:right w:w="0" w:type="dxa"/>
            </w:tcMar>
          </w:tcPr>
          <w:p w14:paraId="57CDB036"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08EDFC5C"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2CF708C0" w14:textId="77777777" w:rsidR="00222590" w:rsidRDefault="006A0008">
            <w:pPr>
              <w:spacing w:before="100" w:after="100"/>
              <w:ind w:left="100" w:right="100"/>
              <w:jc w:val="right"/>
            </w:pPr>
            <w:r>
              <w:rPr>
                <w:rFonts w:ascii="Arial" w:eastAsia="Arial" w:hAnsi="Arial" w:cs="Arial"/>
                <w:color w:val="000000"/>
                <w:sz w:val="16"/>
                <w:szCs w:val="16"/>
              </w:rPr>
              <w:t>52.9 (55 / 104)</w:t>
            </w:r>
          </w:p>
        </w:tc>
        <w:tc>
          <w:tcPr>
            <w:tcW w:w="1800" w:type="dxa"/>
            <w:shd w:val="clear" w:color="auto" w:fill="FFFFFF"/>
            <w:tcMar>
              <w:top w:w="0" w:type="dxa"/>
              <w:left w:w="0" w:type="dxa"/>
              <w:bottom w:w="0" w:type="dxa"/>
              <w:right w:w="0" w:type="dxa"/>
            </w:tcMar>
            <w:vAlign w:val="center"/>
          </w:tcPr>
          <w:p w14:paraId="1C17717D" w14:textId="77777777" w:rsidR="00222590" w:rsidRDefault="006A0008">
            <w:pPr>
              <w:spacing w:before="100" w:after="100"/>
              <w:ind w:left="100" w:right="100"/>
              <w:jc w:val="right"/>
            </w:pPr>
            <w:r>
              <w:rPr>
                <w:rFonts w:ascii="Arial" w:eastAsia="Arial" w:hAnsi="Arial" w:cs="Arial"/>
                <w:color w:val="000000"/>
                <w:sz w:val="16"/>
                <w:szCs w:val="16"/>
              </w:rPr>
              <w:t>52.9 (55 / 104)</w:t>
            </w:r>
          </w:p>
        </w:tc>
        <w:tc>
          <w:tcPr>
            <w:tcW w:w="1800" w:type="dxa"/>
            <w:shd w:val="clear" w:color="auto" w:fill="FFFFFF"/>
            <w:tcMar>
              <w:top w:w="0" w:type="dxa"/>
              <w:left w:w="0" w:type="dxa"/>
              <w:bottom w:w="0" w:type="dxa"/>
              <w:right w:w="0" w:type="dxa"/>
            </w:tcMar>
            <w:vAlign w:val="center"/>
          </w:tcPr>
          <w:p w14:paraId="4A6983AE" w14:textId="77777777" w:rsidR="00222590" w:rsidRDefault="006A0008">
            <w:pPr>
              <w:spacing w:before="100" w:after="100"/>
              <w:ind w:left="100" w:right="100"/>
              <w:jc w:val="right"/>
            </w:pPr>
            <w:r>
              <w:rPr>
                <w:rFonts w:ascii="Arial" w:eastAsia="Arial" w:hAnsi="Arial" w:cs="Arial"/>
                <w:color w:val="000000"/>
                <w:sz w:val="16"/>
                <w:szCs w:val="16"/>
              </w:rPr>
              <w:t>58.7 (61 / 104)</w:t>
            </w:r>
          </w:p>
        </w:tc>
        <w:tc>
          <w:tcPr>
            <w:tcW w:w="1800" w:type="dxa"/>
            <w:shd w:val="clear" w:color="auto" w:fill="FFFFFF"/>
            <w:tcMar>
              <w:top w:w="0" w:type="dxa"/>
              <w:left w:w="0" w:type="dxa"/>
              <w:bottom w:w="0" w:type="dxa"/>
              <w:right w:w="0" w:type="dxa"/>
            </w:tcMar>
            <w:vAlign w:val="center"/>
          </w:tcPr>
          <w:p w14:paraId="4CED77B0" w14:textId="77777777" w:rsidR="00222590" w:rsidRDefault="006A0008">
            <w:pPr>
              <w:spacing w:before="100" w:after="100"/>
              <w:ind w:left="100" w:right="100"/>
              <w:jc w:val="right"/>
            </w:pPr>
            <w:r>
              <w:rPr>
                <w:rFonts w:ascii="Arial" w:eastAsia="Arial" w:hAnsi="Arial" w:cs="Arial"/>
                <w:color w:val="000000"/>
                <w:sz w:val="16"/>
                <w:szCs w:val="16"/>
              </w:rPr>
              <w:t>41.3 (43 / 104)</w:t>
            </w:r>
          </w:p>
        </w:tc>
      </w:tr>
      <w:tr w:rsidR="00222590" w14:paraId="6CC115D9" w14:textId="77777777" w:rsidTr="00222590">
        <w:trPr>
          <w:cantSplit/>
          <w:jc w:val="center"/>
        </w:trPr>
        <w:tc>
          <w:tcPr>
            <w:tcW w:w="1440" w:type="dxa"/>
            <w:vMerge w:val="restart"/>
            <w:shd w:val="clear" w:color="auto" w:fill="FFFFFF"/>
            <w:tcMar>
              <w:top w:w="0" w:type="dxa"/>
              <w:left w:w="0" w:type="dxa"/>
              <w:bottom w:w="0" w:type="dxa"/>
              <w:right w:w="0" w:type="dxa"/>
            </w:tcMar>
          </w:tcPr>
          <w:p w14:paraId="4A1F941F" w14:textId="77777777" w:rsidR="00222590" w:rsidRDefault="006A0008">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38824666"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78D3886C" w14:textId="77777777" w:rsidR="00222590" w:rsidRDefault="006A0008">
            <w:pPr>
              <w:spacing w:before="100" w:after="100"/>
              <w:ind w:left="100" w:right="100"/>
              <w:jc w:val="right"/>
            </w:pPr>
            <w:r>
              <w:rPr>
                <w:rFonts w:ascii="Arial" w:eastAsia="Arial" w:hAnsi="Arial" w:cs="Arial"/>
                <w:color w:val="000000"/>
                <w:sz w:val="16"/>
                <w:szCs w:val="16"/>
              </w:rPr>
              <w:t>31.9 (36 / 113)</w:t>
            </w:r>
          </w:p>
        </w:tc>
        <w:tc>
          <w:tcPr>
            <w:tcW w:w="1800" w:type="dxa"/>
            <w:shd w:val="clear" w:color="auto" w:fill="FFFFFF"/>
            <w:tcMar>
              <w:top w:w="0" w:type="dxa"/>
              <w:left w:w="0" w:type="dxa"/>
              <w:bottom w:w="0" w:type="dxa"/>
              <w:right w:w="0" w:type="dxa"/>
            </w:tcMar>
            <w:vAlign w:val="center"/>
          </w:tcPr>
          <w:p w14:paraId="6625A17A" w14:textId="77777777" w:rsidR="00222590" w:rsidRDefault="006A0008">
            <w:pPr>
              <w:spacing w:before="100" w:after="100"/>
              <w:ind w:left="100" w:right="100"/>
              <w:jc w:val="right"/>
            </w:pPr>
            <w:r>
              <w:rPr>
                <w:rFonts w:ascii="Arial" w:eastAsia="Arial" w:hAnsi="Arial" w:cs="Arial"/>
                <w:color w:val="000000"/>
                <w:sz w:val="16"/>
                <w:szCs w:val="16"/>
              </w:rPr>
              <w:t>31.9 (36 / 113)</w:t>
            </w:r>
          </w:p>
        </w:tc>
        <w:tc>
          <w:tcPr>
            <w:tcW w:w="1800" w:type="dxa"/>
            <w:shd w:val="clear" w:color="auto" w:fill="FFFFFF"/>
            <w:tcMar>
              <w:top w:w="0" w:type="dxa"/>
              <w:left w:w="0" w:type="dxa"/>
              <w:bottom w:w="0" w:type="dxa"/>
              <w:right w:w="0" w:type="dxa"/>
            </w:tcMar>
            <w:vAlign w:val="center"/>
          </w:tcPr>
          <w:p w14:paraId="4CB0A41B" w14:textId="77777777" w:rsidR="00222590" w:rsidRDefault="006A0008">
            <w:pPr>
              <w:spacing w:before="100" w:after="100"/>
              <w:ind w:left="100" w:right="100"/>
              <w:jc w:val="right"/>
            </w:pPr>
            <w:r>
              <w:rPr>
                <w:rFonts w:ascii="Arial" w:eastAsia="Arial" w:hAnsi="Arial" w:cs="Arial"/>
                <w:color w:val="000000"/>
                <w:sz w:val="16"/>
                <w:szCs w:val="16"/>
              </w:rPr>
              <w:t>44.2 (50 / 113)</w:t>
            </w:r>
          </w:p>
        </w:tc>
        <w:tc>
          <w:tcPr>
            <w:tcW w:w="1800" w:type="dxa"/>
            <w:shd w:val="clear" w:color="auto" w:fill="FFFFFF"/>
            <w:tcMar>
              <w:top w:w="0" w:type="dxa"/>
              <w:left w:w="0" w:type="dxa"/>
              <w:bottom w:w="0" w:type="dxa"/>
              <w:right w:w="0" w:type="dxa"/>
            </w:tcMar>
            <w:vAlign w:val="center"/>
          </w:tcPr>
          <w:p w14:paraId="2F947108" w14:textId="77777777" w:rsidR="00222590" w:rsidRDefault="006A0008">
            <w:pPr>
              <w:spacing w:before="100" w:after="100"/>
              <w:ind w:left="100" w:right="100"/>
              <w:jc w:val="right"/>
            </w:pPr>
            <w:r>
              <w:rPr>
                <w:rFonts w:ascii="Arial" w:eastAsia="Arial" w:hAnsi="Arial" w:cs="Arial"/>
                <w:color w:val="000000"/>
                <w:sz w:val="16"/>
                <w:szCs w:val="16"/>
              </w:rPr>
              <w:t>55.8 (63 / 113)</w:t>
            </w:r>
          </w:p>
        </w:tc>
      </w:tr>
      <w:tr w:rsidR="00222590" w14:paraId="24D6A0E3" w14:textId="77777777" w:rsidTr="00222590">
        <w:trPr>
          <w:cantSplit/>
          <w:jc w:val="center"/>
        </w:trPr>
        <w:tc>
          <w:tcPr>
            <w:tcW w:w="1440" w:type="dxa"/>
            <w:vMerge/>
            <w:shd w:val="clear" w:color="auto" w:fill="FFFFFF"/>
            <w:tcMar>
              <w:top w:w="0" w:type="dxa"/>
              <w:left w:w="0" w:type="dxa"/>
              <w:bottom w:w="0" w:type="dxa"/>
              <w:right w:w="0" w:type="dxa"/>
            </w:tcMar>
          </w:tcPr>
          <w:p w14:paraId="46700CC9"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53A744AC"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53026987" w14:textId="77777777" w:rsidR="00222590" w:rsidRDefault="006A0008">
            <w:pPr>
              <w:spacing w:before="100" w:after="100"/>
              <w:ind w:left="100" w:right="100"/>
              <w:jc w:val="right"/>
            </w:pPr>
            <w:r>
              <w:rPr>
                <w:rFonts w:ascii="Arial" w:eastAsia="Arial" w:hAnsi="Arial" w:cs="Arial"/>
                <w:color w:val="000000"/>
                <w:sz w:val="16"/>
                <w:szCs w:val="16"/>
              </w:rPr>
              <w:t>41.4 (46 / 111)</w:t>
            </w:r>
          </w:p>
        </w:tc>
        <w:tc>
          <w:tcPr>
            <w:tcW w:w="1800" w:type="dxa"/>
            <w:shd w:val="clear" w:color="auto" w:fill="FFFFFF"/>
            <w:tcMar>
              <w:top w:w="0" w:type="dxa"/>
              <w:left w:w="0" w:type="dxa"/>
              <w:bottom w:w="0" w:type="dxa"/>
              <w:right w:w="0" w:type="dxa"/>
            </w:tcMar>
            <w:vAlign w:val="center"/>
          </w:tcPr>
          <w:p w14:paraId="1E97413A" w14:textId="77777777" w:rsidR="00222590" w:rsidRDefault="006A0008">
            <w:pPr>
              <w:spacing w:before="100" w:after="100"/>
              <w:ind w:left="100" w:right="100"/>
              <w:jc w:val="right"/>
            </w:pPr>
            <w:r>
              <w:rPr>
                <w:rFonts w:ascii="Arial" w:eastAsia="Arial" w:hAnsi="Arial" w:cs="Arial"/>
                <w:color w:val="000000"/>
                <w:sz w:val="16"/>
                <w:szCs w:val="16"/>
              </w:rPr>
              <w:t>42.3 (47 / 111)</w:t>
            </w:r>
          </w:p>
        </w:tc>
        <w:tc>
          <w:tcPr>
            <w:tcW w:w="1800" w:type="dxa"/>
            <w:shd w:val="clear" w:color="auto" w:fill="FFFFFF"/>
            <w:tcMar>
              <w:top w:w="0" w:type="dxa"/>
              <w:left w:w="0" w:type="dxa"/>
              <w:bottom w:w="0" w:type="dxa"/>
              <w:right w:w="0" w:type="dxa"/>
            </w:tcMar>
            <w:vAlign w:val="center"/>
          </w:tcPr>
          <w:p w14:paraId="2BAE181A" w14:textId="77777777" w:rsidR="00222590" w:rsidRDefault="006A0008">
            <w:pPr>
              <w:spacing w:before="100" w:after="100"/>
              <w:ind w:left="100" w:right="100"/>
              <w:jc w:val="right"/>
            </w:pPr>
            <w:r>
              <w:rPr>
                <w:rFonts w:ascii="Arial" w:eastAsia="Arial" w:hAnsi="Arial" w:cs="Arial"/>
                <w:color w:val="000000"/>
                <w:sz w:val="16"/>
                <w:szCs w:val="16"/>
              </w:rPr>
              <w:t>46.8 (52 / 111)</w:t>
            </w:r>
          </w:p>
        </w:tc>
        <w:tc>
          <w:tcPr>
            <w:tcW w:w="1800" w:type="dxa"/>
            <w:shd w:val="clear" w:color="auto" w:fill="FFFFFF"/>
            <w:tcMar>
              <w:top w:w="0" w:type="dxa"/>
              <w:left w:w="0" w:type="dxa"/>
              <w:bottom w:w="0" w:type="dxa"/>
              <w:right w:w="0" w:type="dxa"/>
            </w:tcMar>
            <w:vAlign w:val="center"/>
          </w:tcPr>
          <w:p w14:paraId="50DF629A" w14:textId="77777777" w:rsidR="00222590" w:rsidRDefault="006A0008">
            <w:pPr>
              <w:spacing w:before="100" w:after="100"/>
              <w:ind w:left="100" w:right="100"/>
              <w:jc w:val="right"/>
            </w:pPr>
            <w:r>
              <w:rPr>
                <w:rFonts w:ascii="Arial" w:eastAsia="Arial" w:hAnsi="Arial" w:cs="Arial"/>
                <w:color w:val="000000"/>
                <w:sz w:val="16"/>
                <w:szCs w:val="16"/>
              </w:rPr>
              <w:t>53.2 (59 / 111)</w:t>
            </w:r>
          </w:p>
        </w:tc>
      </w:tr>
      <w:tr w:rsidR="00222590" w14:paraId="6273A122" w14:textId="77777777" w:rsidTr="00222590">
        <w:trPr>
          <w:cantSplit/>
          <w:jc w:val="center"/>
        </w:trPr>
        <w:tc>
          <w:tcPr>
            <w:tcW w:w="1440" w:type="dxa"/>
            <w:vMerge w:val="restart"/>
            <w:shd w:val="clear" w:color="auto" w:fill="FFFFFF"/>
            <w:tcMar>
              <w:top w:w="0" w:type="dxa"/>
              <w:left w:w="0" w:type="dxa"/>
              <w:bottom w:w="0" w:type="dxa"/>
              <w:right w:w="0" w:type="dxa"/>
            </w:tcMar>
          </w:tcPr>
          <w:p w14:paraId="58E6F05E" w14:textId="77777777" w:rsidR="00222590" w:rsidRDefault="006A0008">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2EA02010"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4FFADE74" w14:textId="77777777" w:rsidR="00222590" w:rsidRDefault="006A0008">
            <w:pPr>
              <w:spacing w:before="100" w:after="100"/>
              <w:ind w:left="100" w:right="100"/>
              <w:jc w:val="right"/>
            </w:pPr>
            <w:r>
              <w:rPr>
                <w:rFonts w:ascii="Arial" w:eastAsia="Arial" w:hAnsi="Arial" w:cs="Arial"/>
                <w:color w:val="000000"/>
                <w:sz w:val="16"/>
                <w:szCs w:val="16"/>
              </w:rPr>
              <w:t>50 (57 / 114)</w:t>
            </w:r>
          </w:p>
        </w:tc>
        <w:tc>
          <w:tcPr>
            <w:tcW w:w="1800" w:type="dxa"/>
            <w:shd w:val="clear" w:color="auto" w:fill="FFFFFF"/>
            <w:tcMar>
              <w:top w:w="0" w:type="dxa"/>
              <w:left w:w="0" w:type="dxa"/>
              <w:bottom w:w="0" w:type="dxa"/>
              <w:right w:w="0" w:type="dxa"/>
            </w:tcMar>
            <w:vAlign w:val="center"/>
          </w:tcPr>
          <w:p w14:paraId="6634DD68" w14:textId="77777777" w:rsidR="00222590" w:rsidRDefault="006A0008">
            <w:pPr>
              <w:spacing w:before="100" w:after="100"/>
              <w:ind w:left="100" w:right="100"/>
              <w:jc w:val="right"/>
            </w:pPr>
            <w:r>
              <w:rPr>
                <w:rFonts w:ascii="Arial" w:eastAsia="Arial" w:hAnsi="Arial" w:cs="Arial"/>
                <w:color w:val="000000"/>
                <w:sz w:val="16"/>
                <w:szCs w:val="16"/>
              </w:rPr>
              <w:t>50 (57 / 114)</w:t>
            </w:r>
          </w:p>
        </w:tc>
        <w:tc>
          <w:tcPr>
            <w:tcW w:w="1800" w:type="dxa"/>
            <w:shd w:val="clear" w:color="auto" w:fill="FFFFFF"/>
            <w:tcMar>
              <w:top w:w="0" w:type="dxa"/>
              <w:left w:w="0" w:type="dxa"/>
              <w:bottom w:w="0" w:type="dxa"/>
              <w:right w:w="0" w:type="dxa"/>
            </w:tcMar>
            <w:vAlign w:val="center"/>
          </w:tcPr>
          <w:p w14:paraId="151ED3BF" w14:textId="77777777" w:rsidR="00222590" w:rsidRDefault="006A0008">
            <w:pPr>
              <w:spacing w:before="100" w:after="100"/>
              <w:ind w:left="100" w:right="100"/>
              <w:jc w:val="right"/>
            </w:pPr>
            <w:r>
              <w:rPr>
                <w:rFonts w:ascii="Arial" w:eastAsia="Arial" w:hAnsi="Arial" w:cs="Arial"/>
                <w:color w:val="000000"/>
                <w:sz w:val="16"/>
                <w:szCs w:val="16"/>
              </w:rPr>
              <w:t>53.5 (61 / 114)</w:t>
            </w:r>
          </w:p>
        </w:tc>
        <w:tc>
          <w:tcPr>
            <w:tcW w:w="1800" w:type="dxa"/>
            <w:shd w:val="clear" w:color="auto" w:fill="FFFFFF"/>
            <w:tcMar>
              <w:top w:w="0" w:type="dxa"/>
              <w:left w:w="0" w:type="dxa"/>
              <w:bottom w:w="0" w:type="dxa"/>
              <w:right w:w="0" w:type="dxa"/>
            </w:tcMar>
            <w:vAlign w:val="center"/>
          </w:tcPr>
          <w:p w14:paraId="5AAE0E9E" w14:textId="77777777" w:rsidR="00222590" w:rsidRDefault="006A0008">
            <w:pPr>
              <w:spacing w:before="100" w:after="100"/>
              <w:ind w:left="100" w:right="100"/>
              <w:jc w:val="right"/>
            </w:pPr>
            <w:r>
              <w:rPr>
                <w:rFonts w:ascii="Arial" w:eastAsia="Arial" w:hAnsi="Arial" w:cs="Arial"/>
                <w:color w:val="000000"/>
                <w:sz w:val="16"/>
                <w:szCs w:val="16"/>
              </w:rPr>
              <w:t>46.5 (53 / 114)</w:t>
            </w:r>
          </w:p>
        </w:tc>
      </w:tr>
      <w:tr w:rsidR="00222590" w14:paraId="3DA1067D" w14:textId="77777777" w:rsidTr="00222590">
        <w:trPr>
          <w:cantSplit/>
          <w:jc w:val="center"/>
        </w:trPr>
        <w:tc>
          <w:tcPr>
            <w:tcW w:w="1440" w:type="dxa"/>
            <w:vMerge/>
            <w:shd w:val="clear" w:color="auto" w:fill="FFFFFF"/>
            <w:tcMar>
              <w:top w:w="0" w:type="dxa"/>
              <w:left w:w="0" w:type="dxa"/>
              <w:bottom w:w="0" w:type="dxa"/>
              <w:right w:w="0" w:type="dxa"/>
            </w:tcMar>
          </w:tcPr>
          <w:p w14:paraId="08F9781C"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65818D15"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360E4056" w14:textId="77777777" w:rsidR="00222590" w:rsidRDefault="006A0008">
            <w:pPr>
              <w:spacing w:before="100" w:after="100"/>
              <w:ind w:left="100" w:right="100"/>
              <w:jc w:val="right"/>
            </w:pPr>
            <w:r>
              <w:rPr>
                <w:rFonts w:ascii="Arial" w:eastAsia="Arial" w:hAnsi="Arial" w:cs="Arial"/>
                <w:color w:val="000000"/>
                <w:sz w:val="16"/>
                <w:szCs w:val="16"/>
              </w:rPr>
              <w:t>41.4 (46 / 111)</w:t>
            </w:r>
          </w:p>
        </w:tc>
        <w:tc>
          <w:tcPr>
            <w:tcW w:w="1800" w:type="dxa"/>
            <w:shd w:val="clear" w:color="auto" w:fill="FFFFFF"/>
            <w:tcMar>
              <w:top w:w="0" w:type="dxa"/>
              <w:left w:w="0" w:type="dxa"/>
              <w:bottom w:w="0" w:type="dxa"/>
              <w:right w:w="0" w:type="dxa"/>
            </w:tcMar>
            <w:vAlign w:val="center"/>
          </w:tcPr>
          <w:p w14:paraId="5BC6F7AF" w14:textId="77777777" w:rsidR="00222590" w:rsidRDefault="006A0008">
            <w:pPr>
              <w:spacing w:before="100" w:after="100"/>
              <w:ind w:left="100" w:right="100"/>
              <w:jc w:val="right"/>
            </w:pPr>
            <w:r>
              <w:rPr>
                <w:rFonts w:ascii="Arial" w:eastAsia="Arial" w:hAnsi="Arial" w:cs="Arial"/>
                <w:color w:val="000000"/>
                <w:sz w:val="16"/>
                <w:szCs w:val="16"/>
              </w:rPr>
              <w:t>42.3 (47 / 111)</w:t>
            </w:r>
          </w:p>
        </w:tc>
        <w:tc>
          <w:tcPr>
            <w:tcW w:w="1800" w:type="dxa"/>
            <w:shd w:val="clear" w:color="auto" w:fill="FFFFFF"/>
            <w:tcMar>
              <w:top w:w="0" w:type="dxa"/>
              <w:left w:w="0" w:type="dxa"/>
              <w:bottom w:w="0" w:type="dxa"/>
              <w:right w:w="0" w:type="dxa"/>
            </w:tcMar>
            <w:vAlign w:val="center"/>
          </w:tcPr>
          <w:p w14:paraId="7B18E99C" w14:textId="77777777" w:rsidR="00222590" w:rsidRDefault="006A0008">
            <w:pPr>
              <w:spacing w:before="100" w:after="100"/>
              <w:ind w:left="100" w:right="100"/>
              <w:jc w:val="right"/>
            </w:pPr>
            <w:r>
              <w:rPr>
                <w:rFonts w:ascii="Arial" w:eastAsia="Arial" w:hAnsi="Arial" w:cs="Arial"/>
                <w:color w:val="000000"/>
                <w:sz w:val="16"/>
                <w:szCs w:val="16"/>
              </w:rPr>
              <w:t>48.6 (54 / 111)</w:t>
            </w:r>
          </w:p>
        </w:tc>
        <w:tc>
          <w:tcPr>
            <w:tcW w:w="1800" w:type="dxa"/>
            <w:shd w:val="clear" w:color="auto" w:fill="FFFFFF"/>
            <w:tcMar>
              <w:top w:w="0" w:type="dxa"/>
              <w:left w:w="0" w:type="dxa"/>
              <w:bottom w:w="0" w:type="dxa"/>
              <w:right w:w="0" w:type="dxa"/>
            </w:tcMar>
            <w:vAlign w:val="center"/>
          </w:tcPr>
          <w:p w14:paraId="05C6FB3D" w14:textId="77777777" w:rsidR="00222590" w:rsidRDefault="006A0008">
            <w:pPr>
              <w:spacing w:before="100" w:after="100"/>
              <w:ind w:left="100" w:right="100"/>
              <w:jc w:val="right"/>
            </w:pPr>
            <w:r>
              <w:rPr>
                <w:rFonts w:ascii="Arial" w:eastAsia="Arial" w:hAnsi="Arial" w:cs="Arial"/>
                <w:color w:val="000000"/>
                <w:sz w:val="16"/>
                <w:szCs w:val="16"/>
              </w:rPr>
              <w:t>51.4 (57 / 111)</w:t>
            </w:r>
          </w:p>
        </w:tc>
      </w:tr>
      <w:tr w:rsidR="00222590" w14:paraId="5DD915D2" w14:textId="77777777" w:rsidTr="00222590">
        <w:trPr>
          <w:cantSplit/>
          <w:jc w:val="center"/>
        </w:trPr>
        <w:tc>
          <w:tcPr>
            <w:tcW w:w="1440" w:type="dxa"/>
            <w:vMerge w:val="restart"/>
            <w:tcBorders>
              <w:top w:val="single" w:sz="4" w:space="0" w:color="000000"/>
            </w:tcBorders>
            <w:shd w:val="clear" w:color="auto" w:fill="FFFFFF"/>
            <w:tcMar>
              <w:top w:w="0" w:type="dxa"/>
              <w:left w:w="0" w:type="dxa"/>
              <w:bottom w:w="0" w:type="dxa"/>
              <w:right w:w="0" w:type="dxa"/>
            </w:tcMar>
          </w:tcPr>
          <w:p w14:paraId="6582AD25" w14:textId="77777777" w:rsidR="00222590" w:rsidRDefault="006A0008">
            <w:pPr>
              <w:spacing w:before="100" w:after="100"/>
              <w:ind w:left="100" w:right="100"/>
            </w:pPr>
            <w:r>
              <w:rPr>
                <w:rFonts w:ascii="Arial" w:eastAsia="Arial" w:hAnsi="Arial" w:cs="Arial"/>
                <w:b/>
                <w:color w:val="000000"/>
              </w:rPr>
              <w:t>C</w:t>
            </w:r>
          </w:p>
        </w:tc>
        <w:tc>
          <w:tcPr>
            <w:tcW w:w="1440" w:type="dxa"/>
            <w:tcBorders>
              <w:top w:val="single" w:sz="4" w:space="0" w:color="000000"/>
            </w:tcBorders>
            <w:shd w:val="clear" w:color="auto" w:fill="FFFFFF"/>
            <w:tcMar>
              <w:top w:w="0" w:type="dxa"/>
              <w:left w:w="0" w:type="dxa"/>
              <w:bottom w:w="0" w:type="dxa"/>
              <w:right w:w="0" w:type="dxa"/>
            </w:tcMar>
            <w:vAlign w:val="center"/>
          </w:tcPr>
          <w:p w14:paraId="61394612" w14:textId="77777777" w:rsidR="00222590" w:rsidRDefault="00222590">
            <w:pPr>
              <w:spacing w:before="100" w:after="100"/>
              <w:ind w:left="100" w:right="100"/>
            </w:pPr>
          </w:p>
        </w:tc>
        <w:tc>
          <w:tcPr>
            <w:tcW w:w="1800" w:type="dxa"/>
            <w:tcBorders>
              <w:top w:val="single" w:sz="4" w:space="0" w:color="000000"/>
            </w:tcBorders>
            <w:shd w:val="clear" w:color="auto" w:fill="FFFFFF"/>
            <w:tcMar>
              <w:top w:w="0" w:type="dxa"/>
              <w:left w:w="0" w:type="dxa"/>
              <w:bottom w:w="0" w:type="dxa"/>
              <w:right w:w="0" w:type="dxa"/>
            </w:tcMar>
            <w:vAlign w:val="center"/>
          </w:tcPr>
          <w:p w14:paraId="6D421460" w14:textId="77777777" w:rsidR="00222590" w:rsidRDefault="00222590">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1B14A009" w14:textId="77777777" w:rsidR="00222590" w:rsidRDefault="00222590">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014C482C" w14:textId="77777777" w:rsidR="00222590" w:rsidRDefault="00222590">
            <w:pPr>
              <w:spacing w:before="100" w:after="100"/>
              <w:ind w:left="100" w:right="100"/>
              <w:jc w:val="right"/>
            </w:pPr>
          </w:p>
        </w:tc>
        <w:tc>
          <w:tcPr>
            <w:tcW w:w="1800" w:type="dxa"/>
            <w:tcBorders>
              <w:top w:val="single" w:sz="4" w:space="0" w:color="000000"/>
            </w:tcBorders>
            <w:shd w:val="clear" w:color="auto" w:fill="FFFFFF"/>
            <w:tcMar>
              <w:top w:w="0" w:type="dxa"/>
              <w:left w:w="0" w:type="dxa"/>
              <w:bottom w:w="0" w:type="dxa"/>
              <w:right w:w="0" w:type="dxa"/>
            </w:tcMar>
            <w:vAlign w:val="center"/>
          </w:tcPr>
          <w:p w14:paraId="66797DB9" w14:textId="77777777" w:rsidR="00222590" w:rsidRDefault="00222590">
            <w:pPr>
              <w:spacing w:before="100" w:after="100"/>
              <w:ind w:left="100" w:right="100"/>
              <w:jc w:val="right"/>
            </w:pPr>
          </w:p>
        </w:tc>
      </w:tr>
      <w:tr w:rsidR="00222590" w14:paraId="6E3D724E" w14:textId="77777777" w:rsidTr="00222590">
        <w:trPr>
          <w:cantSplit/>
          <w:jc w:val="center"/>
        </w:trPr>
        <w:tc>
          <w:tcPr>
            <w:tcW w:w="1440" w:type="dxa"/>
            <w:vMerge/>
            <w:shd w:val="clear" w:color="auto" w:fill="FFFFFF"/>
            <w:tcMar>
              <w:top w:w="0" w:type="dxa"/>
              <w:left w:w="0" w:type="dxa"/>
              <w:bottom w:w="0" w:type="dxa"/>
              <w:right w:w="0" w:type="dxa"/>
            </w:tcMar>
          </w:tcPr>
          <w:p w14:paraId="6C270901"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309164E6" w14:textId="77777777" w:rsidR="00222590" w:rsidRDefault="00222590">
            <w:pPr>
              <w:spacing w:before="100" w:after="100"/>
              <w:ind w:left="100" w:right="100"/>
            </w:pPr>
          </w:p>
        </w:tc>
        <w:tc>
          <w:tcPr>
            <w:tcW w:w="1800" w:type="dxa"/>
            <w:shd w:val="clear" w:color="auto" w:fill="FFFFFF"/>
            <w:tcMar>
              <w:top w:w="0" w:type="dxa"/>
              <w:left w:w="0" w:type="dxa"/>
              <w:bottom w:w="0" w:type="dxa"/>
              <w:right w:w="0" w:type="dxa"/>
            </w:tcMar>
            <w:vAlign w:val="center"/>
          </w:tcPr>
          <w:p w14:paraId="54D89702"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1425FE32"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10958F2C" w14:textId="77777777" w:rsidR="00222590" w:rsidRDefault="00222590">
            <w:pPr>
              <w:spacing w:before="100" w:after="100"/>
              <w:ind w:left="100" w:right="100"/>
              <w:jc w:val="right"/>
            </w:pPr>
          </w:p>
        </w:tc>
        <w:tc>
          <w:tcPr>
            <w:tcW w:w="1800" w:type="dxa"/>
            <w:shd w:val="clear" w:color="auto" w:fill="FFFFFF"/>
            <w:tcMar>
              <w:top w:w="0" w:type="dxa"/>
              <w:left w:w="0" w:type="dxa"/>
              <w:bottom w:w="0" w:type="dxa"/>
              <w:right w:w="0" w:type="dxa"/>
            </w:tcMar>
            <w:vAlign w:val="center"/>
          </w:tcPr>
          <w:p w14:paraId="54A237A4" w14:textId="77777777" w:rsidR="00222590" w:rsidRDefault="00222590">
            <w:pPr>
              <w:spacing w:before="100" w:after="100"/>
              <w:ind w:left="100" w:right="100"/>
              <w:jc w:val="right"/>
            </w:pPr>
          </w:p>
        </w:tc>
      </w:tr>
      <w:tr w:rsidR="00222590" w14:paraId="759472D8" w14:textId="77777777" w:rsidTr="00222590">
        <w:trPr>
          <w:cantSplit/>
          <w:jc w:val="center"/>
        </w:trPr>
        <w:tc>
          <w:tcPr>
            <w:tcW w:w="1440" w:type="dxa"/>
            <w:tcBorders>
              <w:bottom w:val="single" w:sz="16" w:space="0" w:color="000000"/>
            </w:tcBorders>
            <w:shd w:val="clear" w:color="auto" w:fill="FFFFFF"/>
            <w:tcMar>
              <w:top w:w="0" w:type="dxa"/>
              <w:left w:w="0" w:type="dxa"/>
              <w:bottom w:w="0" w:type="dxa"/>
              <w:right w:w="0" w:type="dxa"/>
            </w:tcMar>
          </w:tcPr>
          <w:p w14:paraId="46571179" w14:textId="77777777" w:rsidR="00222590" w:rsidRDefault="006A0008">
            <w:pPr>
              <w:spacing w:before="100" w:after="100"/>
              <w:ind w:left="100" w:right="100"/>
              <w:jc w:val="center"/>
            </w:pPr>
            <w:r>
              <w:rPr>
                <w:rFonts w:ascii="Arial" w:eastAsia="Arial" w:hAnsi="Arial" w:cs="Arial"/>
                <w:b/>
                <w:color w:val="000000"/>
                <w:sz w:val="18"/>
                <w:szCs w:val="18"/>
              </w:rPr>
              <w:t>Wastewater Reclamation Facility</w:t>
            </w:r>
          </w:p>
        </w:tc>
        <w:tc>
          <w:tcPr>
            <w:tcW w:w="1440" w:type="dxa"/>
            <w:tcBorders>
              <w:bottom w:val="single" w:sz="16" w:space="0" w:color="000000"/>
            </w:tcBorders>
            <w:shd w:val="clear" w:color="auto" w:fill="FFFFFF"/>
            <w:tcMar>
              <w:top w:w="0" w:type="dxa"/>
              <w:left w:w="0" w:type="dxa"/>
              <w:bottom w:w="0" w:type="dxa"/>
              <w:right w:w="0" w:type="dxa"/>
            </w:tcMar>
            <w:vAlign w:val="center"/>
          </w:tcPr>
          <w:p w14:paraId="1546219B" w14:textId="77777777" w:rsidR="00222590" w:rsidRDefault="006A0008">
            <w:pPr>
              <w:spacing w:before="100" w:after="100"/>
              <w:ind w:left="100" w:right="100"/>
              <w:jc w:val="center"/>
            </w:pPr>
            <w:r>
              <w:rPr>
                <w:rFonts w:ascii="Arial" w:eastAsia="Arial" w:hAnsi="Arial" w:cs="Arial"/>
                <w:b/>
                <w:color w:val="000000"/>
                <w:sz w:val="18"/>
                <w:szCs w:val="18"/>
              </w:rPr>
              <w:t>Viral Sequence Target</w:t>
            </w:r>
          </w:p>
        </w:tc>
        <w:tc>
          <w:tcPr>
            <w:tcW w:w="1800" w:type="dxa"/>
            <w:tcBorders>
              <w:bottom w:val="single" w:sz="16" w:space="0" w:color="000000"/>
            </w:tcBorders>
            <w:shd w:val="clear" w:color="auto" w:fill="FFFFFF"/>
            <w:tcMar>
              <w:top w:w="0" w:type="dxa"/>
              <w:left w:w="0" w:type="dxa"/>
              <w:bottom w:w="0" w:type="dxa"/>
              <w:right w:w="0" w:type="dxa"/>
            </w:tcMar>
            <w:vAlign w:val="center"/>
          </w:tcPr>
          <w:p w14:paraId="3E83F832" w14:textId="77777777" w:rsidR="00222590" w:rsidRDefault="006A0008">
            <w:pPr>
              <w:spacing w:before="100" w:after="100"/>
              <w:ind w:left="100" w:right="100"/>
              <w:jc w:val="center"/>
            </w:pPr>
            <w:r>
              <w:rPr>
                <w:rFonts w:ascii="Arial" w:eastAsia="Arial" w:hAnsi="Arial" w:cs="Arial"/>
                <w:b/>
                <w:color w:val="000000"/>
                <w:sz w:val="18"/>
                <w:szCs w:val="18"/>
              </w:rPr>
              <w:t>Days: All BR Undetermined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67D57B8A" w14:textId="77777777" w:rsidR="00222590" w:rsidRDefault="006A0008">
            <w:pPr>
              <w:spacing w:before="100" w:after="100"/>
              <w:ind w:left="100" w:right="100"/>
              <w:jc w:val="center"/>
            </w:pPr>
            <w:r>
              <w:rPr>
                <w:rFonts w:ascii="Arial" w:eastAsia="Arial" w:hAnsi="Arial" w:cs="Arial"/>
                <w:b/>
                <w:color w:val="000000"/>
                <w:sz w:val="18"/>
                <w:szCs w:val="18"/>
              </w:rPr>
              <w:t>Days: All BR Above LOD</w:t>
            </w:r>
          </w:p>
        </w:tc>
        <w:tc>
          <w:tcPr>
            <w:tcW w:w="1800" w:type="dxa"/>
            <w:tcBorders>
              <w:bottom w:val="single" w:sz="16" w:space="0" w:color="000000"/>
            </w:tcBorders>
            <w:shd w:val="clear" w:color="auto" w:fill="FFFFFF"/>
            <w:tcMar>
              <w:top w:w="0" w:type="dxa"/>
              <w:left w:w="0" w:type="dxa"/>
              <w:bottom w:w="0" w:type="dxa"/>
              <w:right w:w="0" w:type="dxa"/>
            </w:tcMar>
            <w:vAlign w:val="center"/>
          </w:tcPr>
          <w:p w14:paraId="03F1541F" w14:textId="77777777" w:rsidR="00222590" w:rsidRDefault="006A0008">
            <w:pPr>
              <w:spacing w:before="100" w:after="100"/>
              <w:ind w:left="100" w:right="100"/>
              <w:jc w:val="center"/>
            </w:pPr>
            <w:r>
              <w:rPr>
                <w:rFonts w:ascii="Arial" w:eastAsia="Arial" w:hAnsi="Arial" w:cs="Arial"/>
                <w:b/>
                <w:color w:val="000000"/>
                <w:sz w:val="18"/>
                <w:szCs w:val="18"/>
              </w:rPr>
              <w:t>Days: All BR Above LOQ</w:t>
            </w:r>
          </w:p>
        </w:tc>
        <w:tc>
          <w:tcPr>
            <w:tcW w:w="1800" w:type="dxa"/>
            <w:tcBorders>
              <w:bottom w:val="single" w:sz="16" w:space="0" w:color="000000"/>
            </w:tcBorders>
            <w:shd w:val="clear" w:color="auto" w:fill="FFFFFF"/>
            <w:tcMar>
              <w:top w:w="0" w:type="dxa"/>
              <w:left w:w="0" w:type="dxa"/>
              <w:bottom w:w="0" w:type="dxa"/>
              <w:right w:w="0" w:type="dxa"/>
            </w:tcMar>
            <w:vAlign w:val="center"/>
          </w:tcPr>
          <w:p w14:paraId="5C34EDD2" w14:textId="77777777" w:rsidR="00222590" w:rsidRDefault="006A0008">
            <w:pPr>
              <w:spacing w:before="100" w:after="100"/>
              <w:ind w:left="100" w:right="100"/>
              <w:jc w:val="center"/>
            </w:pPr>
            <w:r>
              <w:rPr>
                <w:rFonts w:ascii="Arial" w:eastAsia="Arial" w:hAnsi="Arial" w:cs="Arial"/>
                <w:b/>
                <w:color w:val="000000"/>
                <w:sz w:val="18"/>
                <w:szCs w:val="18"/>
              </w:rPr>
              <w:t>Days: Others</w:t>
            </w:r>
          </w:p>
        </w:tc>
      </w:tr>
      <w:tr w:rsidR="00222590" w14:paraId="2166BBD8" w14:textId="77777777" w:rsidTr="00222590">
        <w:trPr>
          <w:cantSplit/>
          <w:jc w:val="center"/>
        </w:trPr>
        <w:tc>
          <w:tcPr>
            <w:tcW w:w="1440" w:type="dxa"/>
            <w:vMerge w:val="restart"/>
            <w:shd w:val="clear" w:color="auto" w:fill="FFFFFF"/>
            <w:tcMar>
              <w:top w:w="0" w:type="dxa"/>
              <w:left w:w="0" w:type="dxa"/>
              <w:bottom w:w="0" w:type="dxa"/>
              <w:right w:w="0" w:type="dxa"/>
            </w:tcMar>
          </w:tcPr>
          <w:p w14:paraId="5B06B557" w14:textId="77777777" w:rsidR="00222590" w:rsidRDefault="006A0008">
            <w:pPr>
              <w:spacing w:before="100" w:after="100"/>
              <w:ind w:left="100" w:right="100"/>
            </w:pPr>
            <w:r>
              <w:rPr>
                <w:rFonts w:ascii="Arial" w:eastAsia="Arial" w:hAnsi="Arial" w:cs="Arial"/>
                <w:color w:val="000000"/>
                <w:sz w:val="16"/>
                <w:szCs w:val="16"/>
              </w:rPr>
              <w:t>CC</w:t>
            </w:r>
          </w:p>
        </w:tc>
        <w:tc>
          <w:tcPr>
            <w:tcW w:w="1440" w:type="dxa"/>
            <w:shd w:val="clear" w:color="auto" w:fill="FFFFFF"/>
            <w:tcMar>
              <w:top w:w="0" w:type="dxa"/>
              <w:left w:w="0" w:type="dxa"/>
              <w:bottom w:w="0" w:type="dxa"/>
              <w:right w:w="0" w:type="dxa"/>
            </w:tcMar>
            <w:vAlign w:val="center"/>
          </w:tcPr>
          <w:p w14:paraId="2B67A199"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41AF4000" w14:textId="77777777" w:rsidR="00222590" w:rsidRDefault="006A0008">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7B371C88" w14:textId="77777777" w:rsidR="00222590" w:rsidRDefault="006A0008">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0C4E9A20" w14:textId="77777777" w:rsidR="00222590" w:rsidRDefault="006A0008">
            <w:pPr>
              <w:spacing w:before="100" w:after="100"/>
              <w:ind w:left="100" w:right="100"/>
              <w:jc w:val="right"/>
            </w:pPr>
            <w:r>
              <w:rPr>
                <w:rFonts w:ascii="Arial" w:eastAsia="Arial" w:hAnsi="Arial" w:cs="Arial"/>
                <w:color w:val="000000"/>
                <w:sz w:val="16"/>
                <w:szCs w:val="16"/>
              </w:rPr>
              <w:t>31.7 (13 / 41)</w:t>
            </w:r>
          </w:p>
        </w:tc>
        <w:tc>
          <w:tcPr>
            <w:tcW w:w="1800" w:type="dxa"/>
            <w:shd w:val="clear" w:color="auto" w:fill="FFFFFF"/>
            <w:tcMar>
              <w:top w:w="0" w:type="dxa"/>
              <w:left w:w="0" w:type="dxa"/>
              <w:bottom w:w="0" w:type="dxa"/>
              <w:right w:w="0" w:type="dxa"/>
            </w:tcMar>
            <w:vAlign w:val="center"/>
          </w:tcPr>
          <w:p w14:paraId="3E7B75E6" w14:textId="77777777" w:rsidR="00222590" w:rsidRDefault="006A0008">
            <w:pPr>
              <w:spacing w:before="100" w:after="100"/>
              <w:ind w:left="100" w:right="100"/>
              <w:jc w:val="right"/>
            </w:pPr>
            <w:r>
              <w:rPr>
                <w:rFonts w:ascii="Arial" w:eastAsia="Arial" w:hAnsi="Arial" w:cs="Arial"/>
                <w:color w:val="000000"/>
                <w:sz w:val="16"/>
                <w:szCs w:val="16"/>
              </w:rPr>
              <w:t>68.3 (28 / 41)</w:t>
            </w:r>
          </w:p>
        </w:tc>
      </w:tr>
      <w:tr w:rsidR="00222590" w14:paraId="706128B4" w14:textId="77777777" w:rsidTr="00222590">
        <w:trPr>
          <w:cantSplit/>
          <w:jc w:val="center"/>
        </w:trPr>
        <w:tc>
          <w:tcPr>
            <w:tcW w:w="1440" w:type="dxa"/>
            <w:vMerge/>
            <w:shd w:val="clear" w:color="auto" w:fill="FFFFFF"/>
            <w:tcMar>
              <w:top w:w="0" w:type="dxa"/>
              <w:left w:w="0" w:type="dxa"/>
              <w:bottom w:w="0" w:type="dxa"/>
              <w:right w:w="0" w:type="dxa"/>
            </w:tcMar>
          </w:tcPr>
          <w:p w14:paraId="7D410549"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4274CE16"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1612F28B" w14:textId="77777777" w:rsidR="00222590" w:rsidRDefault="006A0008">
            <w:pPr>
              <w:spacing w:before="100" w:after="100"/>
              <w:ind w:left="100" w:right="100"/>
              <w:jc w:val="right"/>
            </w:pPr>
            <w:r>
              <w:rPr>
                <w:rFonts w:ascii="Arial" w:eastAsia="Arial" w:hAnsi="Arial" w:cs="Arial"/>
                <w:color w:val="000000"/>
                <w:sz w:val="16"/>
                <w:szCs w:val="16"/>
              </w:rPr>
              <w:t>30 (12 / 40)</w:t>
            </w:r>
          </w:p>
        </w:tc>
        <w:tc>
          <w:tcPr>
            <w:tcW w:w="1800" w:type="dxa"/>
            <w:shd w:val="clear" w:color="auto" w:fill="FFFFFF"/>
            <w:tcMar>
              <w:top w:w="0" w:type="dxa"/>
              <w:left w:w="0" w:type="dxa"/>
              <w:bottom w:w="0" w:type="dxa"/>
              <w:right w:w="0" w:type="dxa"/>
            </w:tcMar>
            <w:vAlign w:val="center"/>
          </w:tcPr>
          <w:p w14:paraId="6FEF7C16" w14:textId="77777777" w:rsidR="00222590" w:rsidRDefault="006A0008">
            <w:pPr>
              <w:spacing w:before="100" w:after="100"/>
              <w:ind w:left="100" w:right="100"/>
              <w:jc w:val="right"/>
            </w:pPr>
            <w:r>
              <w:rPr>
                <w:rFonts w:ascii="Arial" w:eastAsia="Arial" w:hAnsi="Arial" w:cs="Arial"/>
                <w:color w:val="000000"/>
                <w:sz w:val="16"/>
                <w:szCs w:val="16"/>
              </w:rPr>
              <w:t>30 (12 / 40)</w:t>
            </w:r>
          </w:p>
        </w:tc>
        <w:tc>
          <w:tcPr>
            <w:tcW w:w="1800" w:type="dxa"/>
            <w:shd w:val="clear" w:color="auto" w:fill="FFFFFF"/>
            <w:tcMar>
              <w:top w:w="0" w:type="dxa"/>
              <w:left w:w="0" w:type="dxa"/>
              <w:bottom w:w="0" w:type="dxa"/>
              <w:right w:w="0" w:type="dxa"/>
            </w:tcMar>
            <w:vAlign w:val="center"/>
          </w:tcPr>
          <w:p w14:paraId="51783DAB" w14:textId="77777777" w:rsidR="00222590" w:rsidRDefault="006A0008">
            <w:pPr>
              <w:spacing w:before="100" w:after="100"/>
              <w:ind w:left="100" w:right="100"/>
              <w:jc w:val="right"/>
            </w:pPr>
            <w:r>
              <w:rPr>
                <w:rFonts w:ascii="Arial" w:eastAsia="Arial" w:hAnsi="Arial" w:cs="Arial"/>
                <w:color w:val="000000"/>
                <w:sz w:val="16"/>
                <w:szCs w:val="16"/>
              </w:rPr>
              <w:t>35 (14 / 40)</w:t>
            </w:r>
          </w:p>
        </w:tc>
        <w:tc>
          <w:tcPr>
            <w:tcW w:w="1800" w:type="dxa"/>
            <w:shd w:val="clear" w:color="auto" w:fill="FFFFFF"/>
            <w:tcMar>
              <w:top w:w="0" w:type="dxa"/>
              <w:left w:w="0" w:type="dxa"/>
              <w:bottom w:w="0" w:type="dxa"/>
              <w:right w:w="0" w:type="dxa"/>
            </w:tcMar>
            <w:vAlign w:val="center"/>
          </w:tcPr>
          <w:p w14:paraId="0CE2B5B2" w14:textId="77777777" w:rsidR="00222590" w:rsidRDefault="006A0008">
            <w:pPr>
              <w:spacing w:before="100" w:after="100"/>
              <w:ind w:left="100" w:right="100"/>
              <w:jc w:val="right"/>
            </w:pPr>
            <w:r>
              <w:rPr>
                <w:rFonts w:ascii="Arial" w:eastAsia="Arial" w:hAnsi="Arial" w:cs="Arial"/>
                <w:color w:val="000000"/>
                <w:sz w:val="16"/>
                <w:szCs w:val="16"/>
              </w:rPr>
              <w:t>65 (26 / 40)</w:t>
            </w:r>
          </w:p>
        </w:tc>
      </w:tr>
      <w:tr w:rsidR="00222590" w14:paraId="46B77D93" w14:textId="77777777" w:rsidTr="00222590">
        <w:trPr>
          <w:cantSplit/>
          <w:jc w:val="center"/>
        </w:trPr>
        <w:tc>
          <w:tcPr>
            <w:tcW w:w="1440" w:type="dxa"/>
            <w:vMerge w:val="restart"/>
            <w:shd w:val="clear" w:color="auto" w:fill="FFFFFF"/>
            <w:tcMar>
              <w:top w:w="0" w:type="dxa"/>
              <w:left w:w="0" w:type="dxa"/>
              <w:bottom w:w="0" w:type="dxa"/>
              <w:right w:w="0" w:type="dxa"/>
            </w:tcMar>
          </w:tcPr>
          <w:p w14:paraId="5A6386B0" w14:textId="77777777" w:rsidR="00222590" w:rsidRDefault="006A0008">
            <w:pPr>
              <w:spacing w:before="100" w:after="100"/>
              <w:ind w:left="100" w:right="100"/>
            </w:pPr>
            <w:r>
              <w:rPr>
                <w:rFonts w:ascii="Arial" w:eastAsia="Arial" w:hAnsi="Arial" w:cs="Arial"/>
                <w:color w:val="000000"/>
                <w:sz w:val="16"/>
                <w:szCs w:val="16"/>
              </w:rPr>
              <w:t>MI</w:t>
            </w:r>
          </w:p>
        </w:tc>
        <w:tc>
          <w:tcPr>
            <w:tcW w:w="1440" w:type="dxa"/>
            <w:shd w:val="clear" w:color="auto" w:fill="FFFFFF"/>
            <w:tcMar>
              <w:top w:w="0" w:type="dxa"/>
              <w:left w:w="0" w:type="dxa"/>
              <w:bottom w:w="0" w:type="dxa"/>
              <w:right w:w="0" w:type="dxa"/>
            </w:tcMar>
            <w:vAlign w:val="center"/>
          </w:tcPr>
          <w:p w14:paraId="3732ED2C"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37C185A7" w14:textId="77777777" w:rsidR="00222590" w:rsidRDefault="006A0008">
            <w:pPr>
              <w:spacing w:before="100" w:after="100"/>
              <w:ind w:left="100" w:right="100"/>
              <w:jc w:val="right"/>
            </w:pPr>
            <w:r>
              <w:rPr>
                <w:rFonts w:ascii="Arial" w:eastAsia="Arial" w:hAnsi="Arial" w:cs="Arial"/>
                <w:color w:val="000000"/>
                <w:sz w:val="16"/>
                <w:szCs w:val="16"/>
              </w:rPr>
              <w:t>14.3 (6 / 42)</w:t>
            </w:r>
          </w:p>
        </w:tc>
        <w:tc>
          <w:tcPr>
            <w:tcW w:w="1800" w:type="dxa"/>
            <w:shd w:val="clear" w:color="auto" w:fill="FFFFFF"/>
            <w:tcMar>
              <w:top w:w="0" w:type="dxa"/>
              <w:left w:w="0" w:type="dxa"/>
              <w:bottom w:w="0" w:type="dxa"/>
              <w:right w:w="0" w:type="dxa"/>
            </w:tcMar>
            <w:vAlign w:val="center"/>
          </w:tcPr>
          <w:p w14:paraId="16313B40" w14:textId="77777777" w:rsidR="00222590" w:rsidRDefault="006A0008">
            <w:pPr>
              <w:spacing w:before="100" w:after="100"/>
              <w:ind w:left="100" w:right="100"/>
              <w:jc w:val="right"/>
            </w:pPr>
            <w:r>
              <w:rPr>
                <w:rFonts w:ascii="Arial" w:eastAsia="Arial" w:hAnsi="Arial" w:cs="Arial"/>
                <w:color w:val="000000"/>
                <w:sz w:val="16"/>
                <w:szCs w:val="16"/>
              </w:rPr>
              <w:t>14.3 (6 / 42)</w:t>
            </w:r>
          </w:p>
        </w:tc>
        <w:tc>
          <w:tcPr>
            <w:tcW w:w="1800" w:type="dxa"/>
            <w:shd w:val="clear" w:color="auto" w:fill="FFFFFF"/>
            <w:tcMar>
              <w:top w:w="0" w:type="dxa"/>
              <w:left w:w="0" w:type="dxa"/>
              <w:bottom w:w="0" w:type="dxa"/>
              <w:right w:w="0" w:type="dxa"/>
            </w:tcMar>
            <w:vAlign w:val="center"/>
          </w:tcPr>
          <w:p w14:paraId="79BAC915" w14:textId="77777777" w:rsidR="00222590" w:rsidRDefault="006A0008">
            <w:pPr>
              <w:spacing w:before="100" w:after="100"/>
              <w:ind w:left="100" w:right="100"/>
              <w:jc w:val="right"/>
            </w:pPr>
            <w:r>
              <w:rPr>
                <w:rFonts w:ascii="Arial" w:eastAsia="Arial" w:hAnsi="Arial" w:cs="Arial"/>
                <w:color w:val="000000"/>
                <w:sz w:val="16"/>
                <w:szCs w:val="16"/>
              </w:rPr>
              <w:t>19 (8 / 42)</w:t>
            </w:r>
          </w:p>
        </w:tc>
        <w:tc>
          <w:tcPr>
            <w:tcW w:w="1800" w:type="dxa"/>
            <w:shd w:val="clear" w:color="auto" w:fill="FFFFFF"/>
            <w:tcMar>
              <w:top w:w="0" w:type="dxa"/>
              <w:left w:w="0" w:type="dxa"/>
              <w:bottom w:w="0" w:type="dxa"/>
              <w:right w:w="0" w:type="dxa"/>
            </w:tcMar>
            <w:vAlign w:val="center"/>
          </w:tcPr>
          <w:p w14:paraId="0DC12BBC" w14:textId="77777777" w:rsidR="00222590" w:rsidRDefault="006A0008">
            <w:pPr>
              <w:spacing w:before="100" w:after="100"/>
              <w:ind w:left="100" w:right="100"/>
              <w:jc w:val="right"/>
            </w:pPr>
            <w:r>
              <w:rPr>
                <w:rFonts w:ascii="Arial" w:eastAsia="Arial" w:hAnsi="Arial" w:cs="Arial"/>
                <w:color w:val="000000"/>
                <w:sz w:val="16"/>
                <w:szCs w:val="16"/>
              </w:rPr>
              <w:t>81 (34 / 42)</w:t>
            </w:r>
          </w:p>
        </w:tc>
      </w:tr>
      <w:tr w:rsidR="00222590" w14:paraId="2F21DEE2" w14:textId="77777777" w:rsidTr="00222590">
        <w:trPr>
          <w:cantSplit/>
          <w:jc w:val="center"/>
        </w:trPr>
        <w:tc>
          <w:tcPr>
            <w:tcW w:w="1440" w:type="dxa"/>
            <w:vMerge/>
            <w:shd w:val="clear" w:color="auto" w:fill="FFFFFF"/>
            <w:tcMar>
              <w:top w:w="0" w:type="dxa"/>
              <w:left w:w="0" w:type="dxa"/>
              <w:bottom w:w="0" w:type="dxa"/>
              <w:right w:w="0" w:type="dxa"/>
            </w:tcMar>
          </w:tcPr>
          <w:p w14:paraId="085945AD"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63D2A615"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233A623A" w14:textId="77777777" w:rsidR="00222590" w:rsidRDefault="006A0008">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11D70272" w14:textId="77777777" w:rsidR="00222590" w:rsidRDefault="006A0008">
            <w:pPr>
              <w:spacing w:before="100" w:after="100"/>
              <w:ind w:left="100" w:right="100"/>
              <w:jc w:val="right"/>
            </w:pPr>
            <w:r>
              <w:rPr>
                <w:rFonts w:ascii="Arial" w:eastAsia="Arial" w:hAnsi="Arial" w:cs="Arial"/>
                <w:color w:val="000000"/>
                <w:sz w:val="16"/>
                <w:szCs w:val="16"/>
              </w:rPr>
              <w:t>22 (9 / 41)</w:t>
            </w:r>
          </w:p>
        </w:tc>
        <w:tc>
          <w:tcPr>
            <w:tcW w:w="1800" w:type="dxa"/>
            <w:shd w:val="clear" w:color="auto" w:fill="FFFFFF"/>
            <w:tcMar>
              <w:top w:w="0" w:type="dxa"/>
              <w:left w:w="0" w:type="dxa"/>
              <w:bottom w:w="0" w:type="dxa"/>
              <w:right w:w="0" w:type="dxa"/>
            </w:tcMar>
            <w:vAlign w:val="center"/>
          </w:tcPr>
          <w:p w14:paraId="00858BCF" w14:textId="77777777" w:rsidR="00222590" w:rsidRDefault="006A0008">
            <w:pPr>
              <w:spacing w:before="100" w:after="100"/>
              <w:ind w:left="100" w:right="100"/>
              <w:jc w:val="right"/>
            </w:pPr>
            <w:r>
              <w:rPr>
                <w:rFonts w:ascii="Arial" w:eastAsia="Arial" w:hAnsi="Arial" w:cs="Arial"/>
                <w:color w:val="000000"/>
                <w:sz w:val="16"/>
                <w:szCs w:val="16"/>
              </w:rPr>
              <w:t>26.8 (11 / 41)</w:t>
            </w:r>
          </w:p>
        </w:tc>
        <w:tc>
          <w:tcPr>
            <w:tcW w:w="1800" w:type="dxa"/>
            <w:shd w:val="clear" w:color="auto" w:fill="FFFFFF"/>
            <w:tcMar>
              <w:top w:w="0" w:type="dxa"/>
              <w:left w:w="0" w:type="dxa"/>
              <w:bottom w:w="0" w:type="dxa"/>
              <w:right w:w="0" w:type="dxa"/>
            </w:tcMar>
            <w:vAlign w:val="center"/>
          </w:tcPr>
          <w:p w14:paraId="1E51471D" w14:textId="77777777" w:rsidR="00222590" w:rsidRDefault="006A0008">
            <w:pPr>
              <w:spacing w:before="100" w:after="100"/>
              <w:ind w:left="100" w:right="100"/>
              <w:jc w:val="right"/>
            </w:pPr>
            <w:r>
              <w:rPr>
                <w:rFonts w:ascii="Arial" w:eastAsia="Arial" w:hAnsi="Arial" w:cs="Arial"/>
                <w:color w:val="000000"/>
                <w:sz w:val="16"/>
                <w:szCs w:val="16"/>
              </w:rPr>
              <w:t>73.2 (30 / 41)</w:t>
            </w:r>
          </w:p>
        </w:tc>
      </w:tr>
      <w:tr w:rsidR="00222590" w14:paraId="389F769A" w14:textId="77777777" w:rsidTr="00222590">
        <w:trPr>
          <w:cantSplit/>
          <w:jc w:val="center"/>
        </w:trPr>
        <w:tc>
          <w:tcPr>
            <w:tcW w:w="1440" w:type="dxa"/>
            <w:vMerge w:val="restart"/>
            <w:shd w:val="clear" w:color="auto" w:fill="FFFFFF"/>
            <w:tcMar>
              <w:top w:w="0" w:type="dxa"/>
              <w:left w:w="0" w:type="dxa"/>
              <w:bottom w:w="0" w:type="dxa"/>
              <w:right w:w="0" w:type="dxa"/>
            </w:tcMar>
          </w:tcPr>
          <w:p w14:paraId="41703DAF" w14:textId="77777777" w:rsidR="00222590" w:rsidRDefault="006A0008">
            <w:pPr>
              <w:spacing w:before="100" w:after="100"/>
              <w:ind w:left="100" w:right="100"/>
            </w:pPr>
            <w:r>
              <w:rPr>
                <w:rFonts w:ascii="Arial" w:eastAsia="Arial" w:hAnsi="Arial" w:cs="Arial"/>
                <w:color w:val="000000"/>
                <w:sz w:val="16"/>
                <w:szCs w:val="16"/>
              </w:rPr>
              <w:t>NO</w:t>
            </w:r>
          </w:p>
        </w:tc>
        <w:tc>
          <w:tcPr>
            <w:tcW w:w="1440" w:type="dxa"/>
            <w:shd w:val="clear" w:color="auto" w:fill="FFFFFF"/>
            <w:tcMar>
              <w:top w:w="0" w:type="dxa"/>
              <w:left w:w="0" w:type="dxa"/>
              <w:bottom w:w="0" w:type="dxa"/>
              <w:right w:w="0" w:type="dxa"/>
            </w:tcMar>
            <w:vAlign w:val="center"/>
          </w:tcPr>
          <w:p w14:paraId="09FB3FE7" w14:textId="77777777" w:rsidR="00222590" w:rsidRDefault="006A0008">
            <w:pPr>
              <w:spacing w:before="100" w:after="100"/>
              <w:ind w:left="100" w:right="100"/>
            </w:pPr>
            <w:r>
              <w:rPr>
                <w:rFonts w:ascii="Arial" w:eastAsia="Arial" w:hAnsi="Arial" w:cs="Arial"/>
                <w:color w:val="000000"/>
                <w:sz w:val="16"/>
                <w:szCs w:val="16"/>
              </w:rPr>
              <w:t>N1</w:t>
            </w:r>
          </w:p>
        </w:tc>
        <w:tc>
          <w:tcPr>
            <w:tcW w:w="1800" w:type="dxa"/>
            <w:shd w:val="clear" w:color="auto" w:fill="FFFFFF"/>
            <w:tcMar>
              <w:top w:w="0" w:type="dxa"/>
              <w:left w:w="0" w:type="dxa"/>
              <w:bottom w:w="0" w:type="dxa"/>
              <w:right w:w="0" w:type="dxa"/>
            </w:tcMar>
            <w:vAlign w:val="center"/>
          </w:tcPr>
          <w:p w14:paraId="06CF2A22" w14:textId="77777777" w:rsidR="00222590" w:rsidRDefault="006A0008">
            <w:pPr>
              <w:spacing w:before="100" w:after="100"/>
              <w:ind w:left="100" w:right="100"/>
              <w:jc w:val="right"/>
            </w:pPr>
            <w:r>
              <w:rPr>
                <w:rFonts w:ascii="Arial" w:eastAsia="Arial" w:hAnsi="Arial" w:cs="Arial"/>
                <w:color w:val="000000"/>
                <w:sz w:val="16"/>
                <w:szCs w:val="16"/>
              </w:rPr>
              <w:t>16.7 (7 / 42)</w:t>
            </w:r>
          </w:p>
        </w:tc>
        <w:tc>
          <w:tcPr>
            <w:tcW w:w="1800" w:type="dxa"/>
            <w:shd w:val="clear" w:color="auto" w:fill="FFFFFF"/>
            <w:tcMar>
              <w:top w:w="0" w:type="dxa"/>
              <w:left w:w="0" w:type="dxa"/>
              <w:bottom w:w="0" w:type="dxa"/>
              <w:right w:w="0" w:type="dxa"/>
            </w:tcMar>
            <w:vAlign w:val="center"/>
          </w:tcPr>
          <w:p w14:paraId="54900A14" w14:textId="77777777" w:rsidR="00222590" w:rsidRDefault="006A0008">
            <w:pPr>
              <w:spacing w:before="100" w:after="100"/>
              <w:ind w:left="100" w:right="100"/>
              <w:jc w:val="right"/>
            </w:pPr>
            <w:r>
              <w:rPr>
                <w:rFonts w:ascii="Arial" w:eastAsia="Arial" w:hAnsi="Arial" w:cs="Arial"/>
                <w:color w:val="000000"/>
                <w:sz w:val="16"/>
                <w:szCs w:val="16"/>
              </w:rPr>
              <w:t>16.7 (7 / 42)</w:t>
            </w:r>
          </w:p>
        </w:tc>
        <w:tc>
          <w:tcPr>
            <w:tcW w:w="1800" w:type="dxa"/>
            <w:shd w:val="clear" w:color="auto" w:fill="FFFFFF"/>
            <w:tcMar>
              <w:top w:w="0" w:type="dxa"/>
              <w:left w:w="0" w:type="dxa"/>
              <w:bottom w:w="0" w:type="dxa"/>
              <w:right w:w="0" w:type="dxa"/>
            </w:tcMar>
            <w:vAlign w:val="center"/>
          </w:tcPr>
          <w:p w14:paraId="34DF9628" w14:textId="77777777" w:rsidR="00222590" w:rsidRDefault="006A0008">
            <w:pPr>
              <w:spacing w:before="100" w:after="100"/>
              <w:ind w:left="100" w:right="100"/>
              <w:jc w:val="right"/>
            </w:pPr>
            <w:r>
              <w:rPr>
                <w:rFonts w:ascii="Arial" w:eastAsia="Arial" w:hAnsi="Arial" w:cs="Arial"/>
                <w:color w:val="000000"/>
                <w:sz w:val="16"/>
                <w:szCs w:val="16"/>
              </w:rPr>
              <w:t>23.8 (10 / 42)</w:t>
            </w:r>
          </w:p>
        </w:tc>
        <w:tc>
          <w:tcPr>
            <w:tcW w:w="1800" w:type="dxa"/>
            <w:shd w:val="clear" w:color="auto" w:fill="FFFFFF"/>
            <w:tcMar>
              <w:top w:w="0" w:type="dxa"/>
              <w:left w:w="0" w:type="dxa"/>
              <w:bottom w:w="0" w:type="dxa"/>
              <w:right w:w="0" w:type="dxa"/>
            </w:tcMar>
            <w:vAlign w:val="center"/>
          </w:tcPr>
          <w:p w14:paraId="00903DCC" w14:textId="77777777" w:rsidR="00222590" w:rsidRDefault="006A0008">
            <w:pPr>
              <w:spacing w:before="100" w:after="100"/>
              <w:ind w:left="100" w:right="100"/>
              <w:jc w:val="right"/>
            </w:pPr>
            <w:r>
              <w:rPr>
                <w:rFonts w:ascii="Arial" w:eastAsia="Arial" w:hAnsi="Arial" w:cs="Arial"/>
                <w:color w:val="000000"/>
                <w:sz w:val="16"/>
                <w:szCs w:val="16"/>
              </w:rPr>
              <w:t>76.2 (32 / 42)</w:t>
            </w:r>
          </w:p>
        </w:tc>
      </w:tr>
      <w:tr w:rsidR="00222590" w14:paraId="27CFCD2B" w14:textId="77777777" w:rsidTr="00222590">
        <w:trPr>
          <w:cantSplit/>
          <w:jc w:val="center"/>
        </w:trPr>
        <w:tc>
          <w:tcPr>
            <w:tcW w:w="1440" w:type="dxa"/>
            <w:vMerge/>
            <w:shd w:val="clear" w:color="auto" w:fill="FFFFFF"/>
            <w:tcMar>
              <w:top w:w="0" w:type="dxa"/>
              <w:left w:w="0" w:type="dxa"/>
              <w:bottom w:w="0" w:type="dxa"/>
              <w:right w:w="0" w:type="dxa"/>
            </w:tcMar>
          </w:tcPr>
          <w:p w14:paraId="5895D453" w14:textId="77777777" w:rsidR="00222590" w:rsidRDefault="00222590">
            <w:pPr>
              <w:spacing w:before="100" w:after="100"/>
              <w:ind w:left="100" w:right="100"/>
            </w:pPr>
          </w:p>
        </w:tc>
        <w:tc>
          <w:tcPr>
            <w:tcW w:w="1440" w:type="dxa"/>
            <w:shd w:val="clear" w:color="auto" w:fill="FFFFFF"/>
            <w:tcMar>
              <w:top w:w="0" w:type="dxa"/>
              <w:left w:w="0" w:type="dxa"/>
              <w:bottom w:w="0" w:type="dxa"/>
              <w:right w:w="0" w:type="dxa"/>
            </w:tcMar>
            <w:vAlign w:val="center"/>
          </w:tcPr>
          <w:p w14:paraId="06FF6C6B" w14:textId="77777777" w:rsidR="00222590" w:rsidRDefault="006A0008">
            <w:pPr>
              <w:spacing w:before="100" w:after="100"/>
              <w:ind w:left="100" w:right="100"/>
            </w:pPr>
            <w:r>
              <w:rPr>
                <w:rFonts w:ascii="Arial" w:eastAsia="Arial" w:hAnsi="Arial" w:cs="Arial"/>
                <w:color w:val="000000"/>
                <w:sz w:val="16"/>
                <w:szCs w:val="16"/>
              </w:rPr>
              <w:t>N2</w:t>
            </w:r>
          </w:p>
        </w:tc>
        <w:tc>
          <w:tcPr>
            <w:tcW w:w="1800" w:type="dxa"/>
            <w:shd w:val="clear" w:color="auto" w:fill="FFFFFF"/>
            <w:tcMar>
              <w:top w:w="0" w:type="dxa"/>
              <w:left w:w="0" w:type="dxa"/>
              <w:bottom w:w="0" w:type="dxa"/>
              <w:right w:w="0" w:type="dxa"/>
            </w:tcMar>
            <w:vAlign w:val="center"/>
          </w:tcPr>
          <w:p w14:paraId="0FEEE671" w14:textId="77777777" w:rsidR="00222590" w:rsidRDefault="006A0008">
            <w:pPr>
              <w:spacing w:before="100" w:after="100"/>
              <w:ind w:left="100" w:right="100"/>
              <w:jc w:val="right"/>
            </w:pPr>
            <w:r>
              <w:rPr>
                <w:rFonts w:ascii="Arial" w:eastAsia="Arial" w:hAnsi="Arial" w:cs="Arial"/>
                <w:color w:val="000000"/>
                <w:sz w:val="16"/>
                <w:szCs w:val="16"/>
              </w:rPr>
              <w:t>14.6 (6 / 41)</w:t>
            </w:r>
          </w:p>
        </w:tc>
        <w:tc>
          <w:tcPr>
            <w:tcW w:w="1800" w:type="dxa"/>
            <w:shd w:val="clear" w:color="auto" w:fill="FFFFFF"/>
            <w:tcMar>
              <w:top w:w="0" w:type="dxa"/>
              <w:left w:w="0" w:type="dxa"/>
              <w:bottom w:w="0" w:type="dxa"/>
              <w:right w:w="0" w:type="dxa"/>
            </w:tcMar>
            <w:vAlign w:val="center"/>
          </w:tcPr>
          <w:p w14:paraId="5B0B3EE9" w14:textId="77777777" w:rsidR="00222590" w:rsidRDefault="006A0008">
            <w:pPr>
              <w:spacing w:before="100" w:after="100"/>
              <w:ind w:left="100" w:right="100"/>
              <w:jc w:val="right"/>
            </w:pPr>
            <w:r>
              <w:rPr>
                <w:rFonts w:ascii="Arial" w:eastAsia="Arial" w:hAnsi="Arial" w:cs="Arial"/>
                <w:color w:val="000000"/>
                <w:sz w:val="16"/>
                <w:szCs w:val="16"/>
              </w:rPr>
              <w:t>14.6 (6 / 41)</w:t>
            </w:r>
          </w:p>
        </w:tc>
        <w:tc>
          <w:tcPr>
            <w:tcW w:w="1800" w:type="dxa"/>
            <w:shd w:val="clear" w:color="auto" w:fill="FFFFFF"/>
            <w:tcMar>
              <w:top w:w="0" w:type="dxa"/>
              <w:left w:w="0" w:type="dxa"/>
              <w:bottom w:w="0" w:type="dxa"/>
              <w:right w:w="0" w:type="dxa"/>
            </w:tcMar>
            <w:vAlign w:val="center"/>
          </w:tcPr>
          <w:p w14:paraId="597963E2" w14:textId="77777777" w:rsidR="00222590" w:rsidRDefault="006A0008">
            <w:pPr>
              <w:spacing w:before="100" w:after="100"/>
              <w:ind w:left="100" w:right="100"/>
              <w:jc w:val="right"/>
            </w:pPr>
            <w:r>
              <w:rPr>
                <w:rFonts w:ascii="Arial" w:eastAsia="Arial" w:hAnsi="Arial" w:cs="Arial"/>
                <w:color w:val="000000"/>
                <w:sz w:val="16"/>
                <w:szCs w:val="16"/>
              </w:rPr>
              <w:t>19.5 (8 / 41)</w:t>
            </w:r>
          </w:p>
        </w:tc>
        <w:tc>
          <w:tcPr>
            <w:tcW w:w="1800" w:type="dxa"/>
            <w:shd w:val="clear" w:color="auto" w:fill="FFFFFF"/>
            <w:tcMar>
              <w:top w:w="0" w:type="dxa"/>
              <w:left w:w="0" w:type="dxa"/>
              <w:bottom w:w="0" w:type="dxa"/>
              <w:right w:w="0" w:type="dxa"/>
            </w:tcMar>
            <w:vAlign w:val="center"/>
          </w:tcPr>
          <w:p w14:paraId="20F9BCE1" w14:textId="77777777" w:rsidR="00222590" w:rsidRDefault="006A0008">
            <w:pPr>
              <w:spacing w:before="100" w:after="100"/>
              <w:ind w:left="100" w:right="100"/>
              <w:jc w:val="right"/>
            </w:pPr>
            <w:r>
              <w:rPr>
                <w:rFonts w:ascii="Arial" w:eastAsia="Arial" w:hAnsi="Arial" w:cs="Arial"/>
                <w:color w:val="000000"/>
                <w:sz w:val="16"/>
                <w:szCs w:val="16"/>
              </w:rPr>
              <w:t>80.5 (33 / 41)</w:t>
            </w:r>
          </w:p>
        </w:tc>
      </w:tr>
    </w:tbl>
    <w:p w14:paraId="69FEC4C2" w14:textId="77777777" w:rsidR="00222590" w:rsidRDefault="006A0008">
      <w:pPr>
        <w:pStyle w:val="BodyText"/>
      </w:pPr>
      <w:r>
        <w:lastRenderedPageBreak/>
        <w:t>Table 11.1 has some overlap in presented data with Table 4.1; specifically, the frequencies for undetermined results. However, the additional columns show other breakdowns of the cycle threshold values within the data.</w:t>
      </w:r>
    </w:p>
    <w:p w14:paraId="6DCF3405" w14:textId="77777777" w:rsidR="00222590" w:rsidRDefault="006A0008">
      <w:pPr>
        <w:pStyle w:val="BodyText"/>
      </w:pPr>
      <w:r>
        <w:t>There are only 8 technical replicates with Ct values that are above the newly specified limit of detection (Part A, Table 11.1).</w:t>
      </w:r>
      <w:r>
        <w:rPr>
          <w:rStyle w:val="FootnoteReference"/>
        </w:rPr>
        <w:footnoteReference w:id="13"/>
      </w:r>
      <w:r>
        <w:t xml:space="preserve"> As such, the columns </w:t>
      </w:r>
      <w:r>
        <w:rPr>
          <w:rStyle w:val="VerbatimChar"/>
        </w:rPr>
        <w:t>Bio: All TR Above LOD</w:t>
      </w:r>
      <w:r>
        <w:t xml:space="preserve"> (Part B) and </w:t>
      </w:r>
      <w:r>
        <w:rPr>
          <w:rStyle w:val="VerbatimChar"/>
        </w:rPr>
        <w:t>Days: All BR Above LOD</w:t>
      </w:r>
      <w:r>
        <w:t xml:space="preserve"> (Part C) are nearly identical to their respective columns for undetermined results.</w:t>
      </w:r>
    </w:p>
    <w:p w14:paraId="410B9316" w14:textId="77777777" w:rsidR="00222590" w:rsidRDefault="006A0008">
      <w:pPr>
        <w:pStyle w:val="BodyText"/>
      </w:pPr>
      <w:r>
        <w:t xml:space="preserve">The Part A column for </w:t>
      </w:r>
      <w:r>
        <w:rPr>
          <w:rStyle w:val="VerbatimChar"/>
        </w:rPr>
        <w:t>Tech: Below LOD &amp; Above LOQ</w:t>
      </w:r>
      <w:r>
        <w:t xml:space="preserve"> shows the frequency of ct values falling between the limits of detection and quantification, a gray area with respect to distinguishing concentrations of genetic material. The Part A column for </w:t>
      </w:r>
      <w:r>
        <w:rPr>
          <w:rStyle w:val="VerbatimChar"/>
        </w:rPr>
        <w:t>Tech: Below LOQ</w:t>
      </w:r>
      <w:r>
        <w:t xml:space="preserve"> shows the frequency of ct values falling below the limit of quantification, a favorable range. The similarly names columns within Parts B and C have a bit different approach in their frequency calculations and, consequently, their interpretations. For Part B </w:t>
      </w:r>
      <w:r>
        <w:rPr>
          <w:rStyle w:val="VerbatimChar"/>
        </w:rPr>
        <w:t>Bio: All TR Above LOQ</w:t>
      </w:r>
      <w:r>
        <w:t xml:space="preserve">, the frequencies refer to biological replicates where </w:t>
      </w:r>
      <w:r>
        <w:rPr>
          <w:b/>
          <w:bCs/>
          <w:i/>
          <w:iCs/>
        </w:rPr>
        <w:t>all</w:t>
      </w:r>
      <w:r>
        <w:t xml:space="preserve"> technical replicates ct values fell above the limit of detection. The </w:t>
      </w:r>
      <w:r>
        <w:rPr>
          <w:rStyle w:val="VerbatimChar"/>
        </w:rPr>
        <w:t>Bio: Non-Miss Below LOQ</w:t>
      </w:r>
      <w:r>
        <w:t xml:space="preserve"> column gives the frequencies of biological replicates that have at least one technical replicate with a ct value below the limit of quantification. The Part C columns similarly give aggregations of biological replicates instead of technical replicates as in Part B. Note that in Parts B and C, the columns from left to right, or from all undetermined to all above LOQ correspond to increasingly inclusive thresholds so that the frequencies for all above LOQ are always greater or equal to the other two columns. Also, for Parts B and C the frequencies in the All above LOQ and Others columns sum to account for the total number of replicates or days.</w:t>
      </w:r>
    </w:p>
    <w:p w14:paraId="741682CA" w14:textId="77777777" w:rsidR="00222590" w:rsidRDefault="006A0008">
      <w:pPr>
        <w:pStyle w:val="Heading2"/>
      </w:pPr>
      <w:bookmarkStart w:id="127" w:name="_Toc70865387"/>
      <w:bookmarkStart w:id="128" w:name="an-alternative-summary-table"/>
      <w:r>
        <w:rPr>
          <w:rStyle w:val="SectionNumber"/>
        </w:rPr>
        <w:t>11.1</w:t>
      </w:r>
      <w:r>
        <w:tab/>
        <w:t>An Alternative Summary Table</w:t>
      </w:r>
      <w:bookmarkEnd w:id="127"/>
    </w:p>
    <w:p w14:paraId="1EA46A62" w14:textId="77777777" w:rsidR="00222590" w:rsidRDefault="006A0008">
      <w:pPr>
        <w:pStyle w:val="FirstParagraph"/>
      </w:pPr>
      <w:r>
        <w:t xml:space="preserve">The Part A column for </w:t>
      </w:r>
      <w:r>
        <w:rPr>
          <w:rStyle w:val="VerbatimChar"/>
        </w:rPr>
        <w:t>Tech: Below LOD &amp; Above LOQ</w:t>
      </w:r>
      <w:r>
        <w:t xml:space="preserve"> shows the frequency of ct values falling between the limits of detection and quantification, a gray area with respect to distinguishing concentrations of genetic material. The Part A column for </w:t>
      </w:r>
      <w:r>
        <w:rPr>
          <w:rStyle w:val="VerbatimChar"/>
        </w:rPr>
        <w:t>Tech: Below LOQ</w:t>
      </w:r>
      <w:r>
        <w:t xml:space="preserve"> shows the frequency of ct values falling below the limit of quantification, a favorable range. The similarly names columns within Parts B and C have a bit different approach in their frequency calculations and, consequently, their interpretations. For Part B </w:t>
      </w:r>
      <w:r>
        <w:rPr>
          <w:rStyle w:val="VerbatimChar"/>
        </w:rPr>
        <w:t>Bio: Non-Miss Below LOD &amp; Above LOQ</w:t>
      </w:r>
      <w:r>
        <w:t xml:space="preserve">, the frequencies refer to biological replicates where </w:t>
      </w:r>
      <w:r>
        <w:rPr>
          <w:b/>
          <w:bCs/>
          <w:i/>
          <w:iCs/>
        </w:rPr>
        <w:t>all</w:t>
      </w:r>
      <w:r>
        <w:t xml:space="preserve"> technical replicates ct values fell between the limits. The denominators given for the relative frequencies correspond to the number of biological replicates excluding the ones where all technical replicates yielded undetermined results. The </w:t>
      </w:r>
      <w:r>
        <w:rPr>
          <w:rStyle w:val="VerbatimChar"/>
        </w:rPr>
        <w:t>Bio: Non-Miss Below LOQ</w:t>
      </w:r>
      <w:r>
        <w:t xml:space="preserve"> column gives the frequencies of biological replicates for which all technical replicates yielded ct values below the limit of quantification. Note that these two instances of values either purely between the limits or below the LOQ do not account for all the biological replicates </w:t>
      </w:r>
      <w:r>
        <w:lastRenderedPageBreak/>
        <w:t>excluding the ones where all technical replicates yielded undetermined results. The Part C columns similarly give aggregations of biological replicates instead of technical replicates as in Part B.</w:t>
      </w:r>
    </w:p>
    <w:p w14:paraId="2491F3C4" w14:textId="77777777" w:rsidR="00222590" w:rsidRDefault="006A0008">
      <w:pPr>
        <w:pStyle w:val="Heading1"/>
      </w:pPr>
      <w:bookmarkStart w:id="129" w:name="_Toc70865388"/>
      <w:bookmarkStart w:id="130" w:name="morestandardcurves"/>
      <w:bookmarkEnd w:id="125"/>
      <w:bookmarkEnd w:id="128"/>
      <w:r>
        <w:rPr>
          <w:rStyle w:val="SectionNumber"/>
        </w:rPr>
        <w:t>12</w:t>
      </w:r>
      <w:r>
        <w:tab/>
        <w:t>Fitting of Standard Curves</w:t>
      </w:r>
      <w:bookmarkEnd w:id="129"/>
    </w:p>
    <w:p w14:paraId="0E416898" w14:textId="77777777" w:rsidR="00222590" w:rsidRDefault="006A0008">
      <w:pPr>
        <w:pStyle w:val="TableCaption"/>
      </w:pPr>
      <w:r>
        <w:t xml:space="preserve">Table 12.1: </w:t>
      </w:r>
      <w:bookmarkStart w:id="131" w:name="tab:standard-curvesA"/>
      <w:r>
        <w:t>Standard Curve Linear Regression Fits</w:t>
      </w:r>
      <w:bookmarkEnd w:id="131"/>
    </w:p>
    <w:tbl>
      <w:tblPr>
        <w:tblStyle w:val="Table"/>
        <w:tblW w:w="0" w:type="auto"/>
        <w:jc w:val="center"/>
        <w:tblLayout w:type="fixed"/>
        <w:tblLook w:val="0420" w:firstRow="1" w:lastRow="0" w:firstColumn="0" w:lastColumn="0" w:noHBand="0" w:noVBand="1"/>
      </w:tblPr>
      <w:tblGrid>
        <w:gridCol w:w="911"/>
        <w:gridCol w:w="1246"/>
        <w:gridCol w:w="1362"/>
        <w:gridCol w:w="1701"/>
        <w:gridCol w:w="1362"/>
        <w:gridCol w:w="1362"/>
      </w:tblGrid>
      <w:tr w:rsidR="00222590" w14:paraId="3E28A661" w14:textId="77777777" w:rsidTr="00222590">
        <w:trPr>
          <w:cnfStyle w:val="100000000000" w:firstRow="1" w:lastRow="0" w:firstColumn="0" w:lastColumn="0" w:oddVBand="0" w:evenVBand="0" w:oddHBand="0" w:evenHBand="0" w:firstRowFirstColumn="0" w:firstRowLastColumn="0" w:lastRowFirstColumn="0" w:lastRowLastColumn="0"/>
          <w:cantSplit/>
          <w:tblHeader/>
          <w:jc w:val="center"/>
        </w:trPr>
        <w:tc>
          <w:tcPr>
            <w:tcW w:w="911" w:type="dxa"/>
            <w:tcBorders>
              <w:bottom w:val="single" w:sz="16" w:space="0" w:color="000000"/>
            </w:tcBorders>
            <w:shd w:val="clear" w:color="auto" w:fill="FFFFFF"/>
            <w:tcMar>
              <w:top w:w="0" w:type="dxa"/>
              <w:left w:w="0" w:type="dxa"/>
              <w:bottom w:w="0" w:type="dxa"/>
              <w:right w:w="0" w:type="dxa"/>
            </w:tcMar>
            <w:vAlign w:val="center"/>
          </w:tcPr>
          <w:p w14:paraId="7E564025" w14:textId="77777777" w:rsidR="00222590" w:rsidRDefault="006A0008">
            <w:pPr>
              <w:spacing w:before="100" w:after="100"/>
              <w:ind w:left="100" w:right="100"/>
              <w:jc w:val="center"/>
            </w:pPr>
            <w:r>
              <w:rPr>
                <w:rFonts w:ascii="Arial" w:eastAsia="Arial" w:hAnsi="Arial" w:cs="Arial"/>
                <w:b/>
                <w:color w:val="000000"/>
                <w:sz w:val="18"/>
                <w:szCs w:val="18"/>
              </w:rPr>
              <w:t>target</w:t>
            </w:r>
          </w:p>
        </w:tc>
        <w:tc>
          <w:tcPr>
            <w:tcW w:w="1246" w:type="dxa"/>
            <w:tcBorders>
              <w:bottom w:val="single" w:sz="16" w:space="0" w:color="000000"/>
            </w:tcBorders>
            <w:shd w:val="clear" w:color="auto" w:fill="FFFFFF"/>
            <w:tcMar>
              <w:top w:w="0" w:type="dxa"/>
              <w:left w:w="0" w:type="dxa"/>
              <w:bottom w:w="0" w:type="dxa"/>
              <w:right w:w="0" w:type="dxa"/>
            </w:tcMar>
            <w:vAlign w:val="center"/>
          </w:tcPr>
          <w:p w14:paraId="4DE7BCBC" w14:textId="77777777" w:rsidR="00222590" w:rsidRDefault="006A0008">
            <w:pPr>
              <w:spacing w:before="100" w:after="100"/>
              <w:ind w:left="100" w:right="100"/>
              <w:jc w:val="center"/>
            </w:pPr>
            <w:r>
              <w:rPr>
                <w:rFonts w:ascii="Arial" w:eastAsia="Arial" w:hAnsi="Arial" w:cs="Arial"/>
                <w:b/>
                <w:color w:val="000000"/>
                <w:sz w:val="18"/>
                <w:szCs w:val="18"/>
              </w:rPr>
              <w:t>CN</w:t>
            </w:r>
          </w:p>
        </w:tc>
        <w:tc>
          <w:tcPr>
            <w:tcW w:w="1362" w:type="dxa"/>
            <w:tcBorders>
              <w:bottom w:val="single" w:sz="16" w:space="0" w:color="000000"/>
            </w:tcBorders>
            <w:shd w:val="clear" w:color="auto" w:fill="FFFFFF"/>
            <w:tcMar>
              <w:top w:w="0" w:type="dxa"/>
              <w:left w:w="0" w:type="dxa"/>
              <w:bottom w:w="0" w:type="dxa"/>
              <w:right w:w="0" w:type="dxa"/>
            </w:tcMar>
            <w:vAlign w:val="center"/>
          </w:tcPr>
          <w:p w14:paraId="4E404459" w14:textId="77777777" w:rsidR="00222590" w:rsidRDefault="006A0008">
            <w:pPr>
              <w:spacing w:before="100" w:after="100"/>
              <w:ind w:left="100" w:right="100"/>
              <w:jc w:val="center"/>
            </w:pPr>
            <w:r>
              <w:rPr>
                <w:rFonts w:ascii="Arial" w:eastAsia="Arial" w:hAnsi="Arial" w:cs="Arial"/>
                <w:b/>
                <w:color w:val="000000"/>
                <w:sz w:val="18"/>
                <w:szCs w:val="18"/>
              </w:rPr>
              <w:t>(Intercept)</w:t>
            </w:r>
          </w:p>
        </w:tc>
        <w:tc>
          <w:tcPr>
            <w:tcW w:w="1701" w:type="dxa"/>
            <w:tcBorders>
              <w:bottom w:val="single" w:sz="16" w:space="0" w:color="000000"/>
            </w:tcBorders>
            <w:shd w:val="clear" w:color="auto" w:fill="FFFFFF"/>
            <w:tcMar>
              <w:top w:w="0" w:type="dxa"/>
              <w:left w:w="0" w:type="dxa"/>
              <w:bottom w:w="0" w:type="dxa"/>
              <w:right w:w="0" w:type="dxa"/>
            </w:tcMar>
            <w:vAlign w:val="center"/>
          </w:tcPr>
          <w:p w14:paraId="128AF230" w14:textId="77777777" w:rsidR="00222590" w:rsidRDefault="006A0008">
            <w:pPr>
              <w:spacing w:before="100" w:after="100"/>
              <w:ind w:left="100" w:right="100"/>
              <w:jc w:val="center"/>
            </w:pPr>
            <w:r>
              <w:rPr>
                <w:rFonts w:ascii="Arial" w:eastAsia="Arial" w:hAnsi="Arial" w:cs="Arial"/>
                <w:b/>
                <w:color w:val="000000"/>
                <w:sz w:val="18"/>
                <w:szCs w:val="18"/>
              </w:rPr>
              <w:t>log10(quantity)</w:t>
            </w:r>
          </w:p>
        </w:tc>
        <w:tc>
          <w:tcPr>
            <w:tcW w:w="1362" w:type="dxa"/>
            <w:tcBorders>
              <w:bottom w:val="single" w:sz="16" w:space="0" w:color="000000"/>
            </w:tcBorders>
            <w:shd w:val="clear" w:color="auto" w:fill="FFFFFF"/>
            <w:tcMar>
              <w:top w:w="0" w:type="dxa"/>
              <w:left w:w="0" w:type="dxa"/>
              <w:bottom w:w="0" w:type="dxa"/>
              <w:right w:w="0" w:type="dxa"/>
            </w:tcMar>
            <w:vAlign w:val="center"/>
          </w:tcPr>
          <w:p w14:paraId="7779C578" w14:textId="77777777" w:rsidR="00222590" w:rsidRDefault="006A0008">
            <w:pPr>
              <w:spacing w:before="100" w:after="100"/>
              <w:ind w:left="100" w:right="100"/>
              <w:jc w:val="center"/>
            </w:pPr>
            <w:r>
              <w:rPr>
                <w:rFonts w:ascii="Arial" w:eastAsia="Arial" w:hAnsi="Arial" w:cs="Arial"/>
                <w:b/>
                <w:color w:val="000000"/>
                <w:sz w:val="18"/>
                <w:szCs w:val="18"/>
              </w:rPr>
              <w:t>r2</w:t>
            </w:r>
          </w:p>
        </w:tc>
        <w:tc>
          <w:tcPr>
            <w:tcW w:w="1362" w:type="dxa"/>
            <w:tcBorders>
              <w:bottom w:val="single" w:sz="16" w:space="0" w:color="000000"/>
            </w:tcBorders>
            <w:shd w:val="clear" w:color="auto" w:fill="FFFFFF"/>
            <w:tcMar>
              <w:top w:w="0" w:type="dxa"/>
              <w:left w:w="0" w:type="dxa"/>
              <w:bottom w:w="0" w:type="dxa"/>
              <w:right w:w="0" w:type="dxa"/>
            </w:tcMar>
            <w:vAlign w:val="center"/>
          </w:tcPr>
          <w:p w14:paraId="159988FA" w14:textId="77777777" w:rsidR="00222590" w:rsidRDefault="006A0008">
            <w:pPr>
              <w:spacing w:before="100" w:after="100"/>
              <w:ind w:left="100" w:right="100"/>
              <w:jc w:val="center"/>
            </w:pPr>
            <w:r>
              <w:rPr>
                <w:rFonts w:ascii="Arial" w:eastAsia="Arial" w:hAnsi="Arial" w:cs="Arial"/>
                <w:b/>
                <w:color w:val="000000"/>
                <w:sz w:val="18"/>
                <w:szCs w:val="18"/>
              </w:rPr>
              <w:t>Efficiency</w:t>
            </w:r>
          </w:p>
        </w:tc>
      </w:tr>
      <w:tr w:rsidR="00222590" w14:paraId="5ED2A908" w14:textId="77777777" w:rsidTr="00222590">
        <w:trPr>
          <w:cantSplit/>
          <w:jc w:val="center"/>
        </w:trPr>
        <w:tc>
          <w:tcPr>
            <w:tcW w:w="911" w:type="dxa"/>
            <w:tcBorders>
              <w:bottom w:val="single" w:sz="4" w:space="0" w:color="000000"/>
            </w:tcBorders>
            <w:shd w:val="clear" w:color="auto" w:fill="FFFFFF"/>
            <w:tcMar>
              <w:top w:w="0" w:type="dxa"/>
              <w:left w:w="0" w:type="dxa"/>
              <w:bottom w:w="0" w:type="dxa"/>
              <w:right w:w="0" w:type="dxa"/>
            </w:tcMar>
            <w:vAlign w:val="center"/>
          </w:tcPr>
          <w:p w14:paraId="38839C9F" w14:textId="77777777" w:rsidR="00222590" w:rsidRDefault="006A0008">
            <w:pPr>
              <w:spacing w:before="100" w:after="100"/>
              <w:ind w:left="100" w:right="100"/>
            </w:pPr>
            <w:r>
              <w:rPr>
                <w:rFonts w:ascii="Arial" w:eastAsia="Arial" w:hAnsi="Arial" w:cs="Arial"/>
                <w:color w:val="000000"/>
                <w:sz w:val="16"/>
                <w:szCs w:val="16"/>
              </w:rPr>
              <w:t>N1</w:t>
            </w:r>
          </w:p>
        </w:tc>
        <w:tc>
          <w:tcPr>
            <w:tcW w:w="1246" w:type="dxa"/>
            <w:tcBorders>
              <w:bottom w:val="single" w:sz="4" w:space="0" w:color="000000"/>
            </w:tcBorders>
            <w:shd w:val="clear" w:color="auto" w:fill="FFFFFF"/>
            <w:tcMar>
              <w:top w:w="0" w:type="dxa"/>
              <w:left w:w="0" w:type="dxa"/>
              <w:bottom w:w="0" w:type="dxa"/>
              <w:right w:w="0" w:type="dxa"/>
            </w:tcMar>
            <w:vAlign w:val="center"/>
          </w:tcPr>
          <w:p w14:paraId="2C1C613F" w14:textId="77777777" w:rsidR="00222590" w:rsidRDefault="00222590">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57CB6D6D" w14:textId="77777777" w:rsidR="00222590" w:rsidRDefault="00222590">
            <w:pPr>
              <w:spacing w:before="100" w:after="100"/>
              <w:ind w:left="100" w:right="100"/>
              <w:jc w:val="right"/>
            </w:pPr>
          </w:p>
        </w:tc>
        <w:tc>
          <w:tcPr>
            <w:tcW w:w="1701" w:type="dxa"/>
            <w:tcBorders>
              <w:bottom w:val="single" w:sz="4" w:space="0" w:color="000000"/>
            </w:tcBorders>
            <w:shd w:val="clear" w:color="auto" w:fill="FFFFFF"/>
            <w:tcMar>
              <w:top w:w="0" w:type="dxa"/>
              <w:left w:w="0" w:type="dxa"/>
              <w:bottom w:w="0" w:type="dxa"/>
              <w:right w:w="0" w:type="dxa"/>
            </w:tcMar>
            <w:vAlign w:val="center"/>
          </w:tcPr>
          <w:p w14:paraId="3231C9A3" w14:textId="77777777" w:rsidR="00222590" w:rsidRDefault="00222590">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3B11404A" w14:textId="77777777" w:rsidR="00222590" w:rsidRDefault="00222590">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1FDC3B10" w14:textId="77777777" w:rsidR="00222590" w:rsidRDefault="00222590">
            <w:pPr>
              <w:spacing w:before="100" w:after="100"/>
              <w:ind w:left="100" w:right="100"/>
              <w:jc w:val="right"/>
            </w:pPr>
          </w:p>
        </w:tc>
      </w:tr>
      <w:tr w:rsidR="00222590" w14:paraId="3A0660DF" w14:textId="77777777" w:rsidTr="00222590">
        <w:trPr>
          <w:cantSplit/>
          <w:jc w:val="center"/>
        </w:trPr>
        <w:tc>
          <w:tcPr>
            <w:tcW w:w="911" w:type="dxa"/>
            <w:tcBorders>
              <w:top w:val="single" w:sz="4" w:space="0" w:color="000000"/>
            </w:tcBorders>
            <w:shd w:val="clear" w:color="auto" w:fill="FFFFFF"/>
            <w:tcMar>
              <w:top w:w="0" w:type="dxa"/>
              <w:left w:w="0" w:type="dxa"/>
              <w:bottom w:w="0" w:type="dxa"/>
              <w:right w:w="0" w:type="dxa"/>
            </w:tcMar>
            <w:vAlign w:val="center"/>
          </w:tcPr>
          <w:p w14:paraId="52AB780A" w14:textId="77777777" w:rsidR="00222590" w:rsidRDefault="00222590">
            <w:pPr>
              <w:spacing w:before="100" w:after="100"/>
              <w:ind w:left="100" w:right="100"/>
            </w:pPr>
          </w:p>
        </w:tc>
        <w:tc>
          <w:tcPr>
            <w:tcW w:w="1246" w:type="dxa"/>
            <w:tcBorders>
              <w:top w:val="single" w:sz="4" w:space="0" w:color="000000"/>
            </w:tcBorders>
            <w:shd w:val="clear" w:color="auto" w:fill="FFFFFF"/>
            <w:tcMar>
              <w:top w:w="0" w:type="dxa"/>
              <w:left w:w="0" w:type="dxa"/>
              <w:bottom w:w="0" w:type="dxa"/>
              <w:right w:w="0" w:type="dxa"/>
            </w:tcMar>
            <w:vAlign w:val="center"/>
          </w:tcPr>
          <w:p w14:paraId="1728F333" w14:textId="77777777" w:rsidR="00222590" w:rsidRDefault="006A0008">
            <w:pPr>
              <w:spacing w:before="100" w:after="100"/>
              <w:ind w:left="100" w:right="100"/>
              <w:jc w:val="right"/>
            </w:pPr>
            <w:r>
              <w:rPr>
                <w:rFonts w:ascii="Arial" w:eastAsia="Arial" w:hAnsi="Arial" w:cs="Arial"/>
                <w:color w:val="000000"/>
                <w:sz w:val="16"/>
                <w:szCs w:val="16"/>
              </w:rPr>
              <w:t>10</w:t>
            </w:r>
          </w:p>
        </w:tc>
        <w:tc>
          <w:tcPr>
            <w:tcW w:w="1362" w:type="dxa"/>
            <w:tcBorders>
              <w:top w:val="single" w:sz="4" w:space="0" w:color="000000"/>
            </w:tcBorders>
            <w:shd w:val="clear" w:color="auto" w:fill="FFFFFF"/>
            <w:tcMar>
              <w:top w:w="0" w:type="dxa"/>
              <w:left w:w="0" w:type="dxa"/>
              <w:bottom w:w="0" w:type="dxa"/>
              <w:right w:w="0" w:type="dxa"/>
            </w:tcMar>
            <w:vAlign w:val="center"/>
          </w:tcPr>
          <w:p w14:paraId="19069DA8" w14:textId="77777777" w:rsidR="00222590" w:rsidRDefault="006A0008">
            <w:pPr>
              <w:spacing w:before="100" w:after="100"/>
              <w:ind w:left="100" w:right="100"/>
              <w:jc w:val="right"/>
            </w:pPr>
            <w:r>
              <w:rPr>
                <w:rFonts w:ascii="Arial" w:eastAsia="Arial" w:hAnsi="Arial" w:cs="Arial"/>
                <w:color w:val="000000"/>
                <w:sz w:val="16"/>
                <w:szCs w:val="16"/>
              </w:rPr>
              <w:t>32.623</w:t>
            </w:r>
          </w:p>
        </w:tc>
        <w:tc>
          <w:tcPr>
            <w:tcW w:w="1701" w:type="dxa"/>
            <w:tcBorders>
              <w:top w:val="single" w:sz="4" w:space="0" w:color="000000"/>
            </w:tcBorders>
            <w:shd w:val="clear" w:color="auto" w:fill="FFFFFF"/>
            <w:tcMar>
              <w:top w:w="0" w:type="dxa"/>
              <w:left w:w="0" w:type="dxa"/>
              <w:bottom w:w="0" w:type="dxa"/>
              <w:right w:w="0" w:type="dxa"/>
            </w:tcMar>
            <w:vAlign w:val="center"/>
          </w:tcPr>
          <w:p w14:paraId="2DDAFD5D" w14:textId="77777777" w:rsidR="00222590" w:rsidRDefault="006A0008">
            <w:pPr>
              <w:spacing w:before="100" w:after="100"/>
              <w:ind w:left="100" w:right="100"/>
              <w:jc w:val="right"/>
            </w:pPr>
            <w:r>
              <w:rPr>
                <w:rFonts w:ascii="Arial" w:eastAsia="Arial" w:hAnsi="Arial" w:cs="Arial"/>
                <w:color w:val="000000"/>
                <w:sz w:val="16"/>
                <w:szCs w:val="16"/>
              </w:rPr>
              <w:t>-2.659</w:t>
            </w:r>
          </w:p>
        </w:tc>
        <w:tc>
          <w:tcPr>
            <w:tcW w:w="1362" w:type="dxa"/>
            <w:tcBorders>
              <w:top w:val="single" w:sz="4" w:space="0" w:color="000000"/>
            </w:tcBorders>
            <w:shd w:val="clear" w:color="auto" w:fill="FFFFFF"/>
            <w:tcMar>
              <w:top w:w="0" w:type="dxa"/>
              <w:left w:w="0" w:type="dxa"/>
              <w:bottom w:w="0" w:type="dxa"/>
              <w:right w:w="0" w:type="dxa"/>
            </w:tcMar>
            <w:vAlign w:val="center"/>
          </w:tcPr>
          <w:p w14:paraId="4536AFA1" w14:textId="77777777" w:rsidR="00222590" w:rsidRDefault="006A0008">
            <w:pPr>
              <w:spacing w:before="100" w:after="100"/>
              <w:ind w:left="100" w:right="100"/>
              <w:jc w:val="right"/>
            </w:pPr>
            <w:r>
              <w:rPr>
                <w:rFonts w:ascii="Arial" w:eastAsia="Arial" w:hAnsi="Arial" w:cs="Arial"/>
                <w:color w:val="000000"/>
                <w:sz w:val="16"/>
                <w:szCs w:val="16"/>
              </w:rPr>
              <w:t>0.691</w:t>
            </w:r>
          </w:p>
        </w:tc>
        <w:tc>
          <w:tcPr>
            <w:tcW w:w="1362" w:type="dxa"/>
            <w:tcBorders>
              <w:top w:val="single" w:sz="4" w:space="0" w:color="000000"/>
            </w:tcBorders>
            <w:shd w:val="clear" w:color="auto" w:fill="FFFFFF"/>
            <w:tcMar>
              <w:top w:w="0" w:type="dxa"/>
              <w:left w:w="0" w:type="dxa"/>
              <w:bottom w:w="0" w:type="dxa"/>
              <w:right w:w="0" w:type="dxa"/>
            </w:tcMar>
            <w:vAlign w:val="center"/>
          </w:tcPr>
          <w:p w14:paraId="5DFC7AF8" w14:textId="77777777" w:rsidR="00222590" w:rsidRDefault="006A0008">
            <w:pPr>
              <w:spacing w:before="100" w:after="100"/>
              <w:ind w:left="100" w:right="100"/>
              <w:jc w:val="right"/>
            </w:pPr>
            <w:r>
              <w:rPr>
                <w:rFonts w:ascii="Arial" w:eastAsia="Arial" w:hAnsi="Arial" w:cs="Arial"/>
                <w:color w:val="000000"/>
                <w:sz w:val="16"/>
                <w:szCs w:val="16"/>
              </w:rPr>
              <w:t>1.378</w:t>
            </w:r>
          </w:p>
        </w:tc>
      </w:tr>
      <w:tr w:rsidR="00222590" w14:paraId="1E6A99C9" w14:textId="77777777" w:rsidTr="00222590">
        <w:trPr>
          <w:cantSplit/>
          <w:jc w:val="center"/>
        </w:trPr>
        <w:tc>
          <w:tcPr>
            <w:tcW w:w="911" w:type="dxa"/>
            <w:shd w:val="clear" w:color="auto" w:fill="FFFFFF"/>
            <w:tcMar>
              <w:top w:w="0" w:type="dxa"/>
              <w:left w:w="0" w:type="dxa"/>
              <w:bottom w:w="0" w:type="dxa"/>
              <w:right w:w="0" w:type="dxa"/>
            </w:tcMar>
            <w:vAlign w:val="center"/>
          </w:tcPr>
          <w:p w14:paraId="21BF309E"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EB8DC90" w14:textId="77777777" w:rsidR="00222590" w:rsidRDefault="006A0008">
            <w:pPr>
              <w:spacing w:before="100" w:after="100"/>
              <w:ind w:left="100" w:right="100"/>
              <w:jc w:val="right"/>
            </w:pPr>
            <w:r>
              <w:rPr>
                <w:rFonts w:ascii="Arial" w:eastAsia="Arial" w:hAnsi="Arial" w:cs="Arial"/>
                <w:color w:val="000000"/>
                <w:sz w:val="16"/>
                <w:szCs w:val="16"/>
              </w:rPr>
              <w:t>12</w:t>
            </w:r>
          </w:p>
        </w:tc>
        <w:tc>
          <w:tcPr>
            <w:tcW w:w="1362" w:type="dxa"/>
            <w:shd w:val="clear" w:color="auto" w:fill="FFFFFF"/>
            <w:tcMar>
              <w:top w:w="0" w:type="dxa"/>
              <w:left w:w="0" w:type="dxa"/>
              <w:bottom w:w="0" w:type="dxa"/>
              <w:right w:w="0" w:type="dxa"/>
            </w:tcMar>
            <w:vAlign w:val="center"/>
          </w:tcPr>
          <w:p w14:paraId="54F25EDF" w14:textId="77777777" w:rsidR="00222590" w:rsidRDefault="006A0008">
            <w:pPr>
              <w:spacing w:before="100" w:after="100"/>
              <w:ind w:left="100" w:right="100"/>
              <w:jc w:val="right"/>
            </w:pPr>
            <w:r>
              <w:rPr>
                <w:rFonts w:ascii="Arial" w:eastAsia="Arial" w:hAnsi="Arial" w:cs="Arial"/>
                <w:color w:val="000000"/>
                <w:sz w:val="16"/>
                <w:szCs w:val="16"/>
              </w:rPr>
              <w:t>30.855</w:t>
            </w:r>
          </w:p>
        </w:tc>
        <w:tc>
          <w:tcPr>
            <w:tcW w:w="1701" w:type="dxa"/>
            <w:shd w:val="clear" w:color="auto" w:fill="FFFFFF"/>
            <w:tcMar>
              <w:top w:w="0" w:type="dxa"/>
              <w:left w:w="0" w:type="dxa"/>
              <w:bottom w:w="0" w:type="dxa"/>
              <w:right w:w="0" w:type="dxa"/>
            </w:tcMar>
            <w:vAlign w:val="center"/>
          </w:tcPr>
          <w:p w14:paraId="712E73B1" w14:textId="77777777" w:rsidR="00222590" w:rsidRDefault="006A0008">
            <w:pPr>
              <w:spacing w:before="100" w:after="100"/>
              <w:ind w:left="100" w:right="100"/>
              <w:jc w:val="right"/>
            </w:pPr>
            <w:r>
              <w:rPr>
                <w:rFonts w:ascii="Arial" w:eastAsia="Arial" w:hAnsi="Arial" w:cs="Arial"/>
                <w:color w:val="000000"/>
                <w:sz w:val="16"/>
                <w:szCs w:val="16"/>
              </w:rPr>
              <w:t>-2.816</w:t>
            </w:r>
          </w:p>
        </w:tc>
        <w:tc>
          <w:tcPr>
            <w:tcW w:w="1362" w:type="dxa"/>
            <w:shd w:val="clear" w:color="auto" w:fill="FFFFFF"/>
            <w:tcMar>
              <w:top w:w="0" w:type="dxa"/>
              <w:left w:w="0" w:type="dxa"/>
              <w:bottom w:w="0" w:type="dxa"/>
              <w:right w:w="0" w:type="dxa"/>
            </w:tcMar>
            <w:vAlign w:val="center"/>
          </w:tcPr>
          <w:p w14:paraId="1E192F9C" w14:textId="77777777" w:rsidR="00222590" w:rsidRDefault="006A0008">
            <w:pPr>
              <w:spacing w:before="100" w:after="100"/>
              <w:ind w:left="100" w:right="100"/>
              <w:jc w:val="right"/>
            </w:pPr>
            <w:r>
              <w:rPr>
                <w:rFonts w:ascii="Arial" w:eastAsia="Arial" w:hAnsi="Arial" w:cs="Arial"/>
                <w:color w:val="000000"/>
                <w:sz w:val="16"/>
                <w:szCs w:val="16"/>
              </w:rPr>
              <w:t>0.994</w:t>
            </w:r>
          </w:p>
        </w:tc>
        <w:tc>
          <w:tcPr>
            <w:tcW w:w="1362" w:type="dxa"/>
            <w:shd w:val="clear" w:color="auto" w:fill="FFFFFF"/>
            <w:tcMar>
              <w:top w:w="0" w:type="dxa"/>
              <w:left w:w="0" w:type="dxa"/>
              <w:bottom w:w="0" w:type="dxa"/>
              <w:right w:w="0" w:type="dxa"/>
            </w:tcMar>
            <w:vAlign w:val="center"/>
          </w:tcPr>
          <w:p w14:paraId="47443323" w14:textId="77777777" w:rsidR="00222590" w:rsidRDefault="006A0008">
            <w:pPr>
              <w:spacing w:before="100" w:after="100"/>
              <w:ind w:left="100" w:right="100"/>
              <w:jc w:val="right"/>
            </w:pPr>
            <w:r>
              <w:rPr>
                <w:rFonts w:ascii="Arial" w:eastAsia="Arial" w:hAnsi="Arial" w:cs="Arial"/>
                <w:color w:val="000000"/>
                <w:sz w:val="16"/>
                <w:szCs w:val="16"/>
              </w:rPr>
              <w:t>1.266</w:t>
            </w:r>
          </w:p>
        </w:tc>
      </w:tr>
      <w:tr w:rsidR="00222590" w14:paraId="313512FA" w14:textId="77777777" w:rsidTr="00222590">
        <w:trPr>
          <w:cantSplit/>
          <w:jc w:val="center"/>
        </w:trPr>
        <w:tc>
          <w:tcPr>
            <w:tcW w:w="911" w:type="dxa"/>
            <w:shd w:val="clear" w:color="auto" w:fill="FFFFFF"/>
            <w:tcMar>
              <w:top w:w="0" w:type="dxa"/>
              <w:left w:w="0" w:type="dxa"/>
              <w:bottom w:w="0" w:type="dxa"/>
              <w:right w:w="0" w:type="dxa"/>
            </w:tcMar>
            <w:vAlign w:val="center"/>
          </w:tcPr>
          <w:p w14:paraId="7A9A8636"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51BCFCA" w14:textId="77777777" w:rsidR="00222590" w:rsidRDefault="006A0008">
            <w:pPr>
              <w:spacing w:before="100" w:after="100"/>
              <w:ind w:left="100" w:right="100"/>
              <w:jc w:val="right"/>
            </w:pPr>
            <w:r>
              <w:rPr>
                <w:rFonts w:ascii="Arial" w:eastAsia="Arial" w:hAnsi="Arial" w:cs="Arial"/>
                <w:b/>
                <w:color w:val="000000"/>
                <w:sz w:val="16"/>
                <w:szCs w:val="16"/>
              </w:rPr>
              <w:t>13</w:t>
            </w:r>
          </w:p>
        </w:tc>
        <w:tc>
          <w:tcPr>
            <w:tcW w:w="1362" w:type="dxa"/>
            <w:shd w:val="clear" w:color="auto" w:fill="FFFFFF"/>
            <w:tcMar>
              <w:top w:w="0" w:type="dxa"/>
              <w:left w:w="0" w:type="dxa"/>
              <w:bottom w:w="0" w:type="dxa"/>
              <w:right w:w="0" w:type="dxa"/>
            </w:tcMar>
            <w:vAlign w:val="center"/>
          </w:tcPr>
          <w:p w14:paraId="66FF29C2" w14:textId="77777777" w:rsidR="00222590" w:rsidRDefault="006A0008">
            <w:pPr>
              <w:spacing w:before="100" w:after="100"/>
              <w:ind w:left="100" w:right="100"/>
              <w:jc w:val="right"/>
            </w:pPr>
            <w:r>
              <w:rPr>
                <w:rFonts w:ascii="Arial" w:eastAsia="Arial" w:hAnsi="Arial" w:cs="Arial"/>
                <w:b/>
                <w:color w:val="000000"/>
                <w:sz w:val="16"/>
                <w:szCs w:val="16"/>
              </w:rPr>
              <w:t>34.008</w:t>
            </w:r>
          </w:p>
        </w:tc>
        <w:tc>
          <w:tcPr>
            <w:tcW w:w="1701" w:type="dxa"/>
            <w:shd w:val="clear" w:color="auto" w:fill="FFFFFF"/>
            <w:tcMar>
              <w:top w:w="0" w:type="dxa"/>
              <w:left w:w="0" w:type="dxa"/>
              <w:bottom w:w="0" w:type="dxa"/>
              <w:right w:w="0" w:type="dxa"/>
            </w:tcMar>
            <w:vAlign w:val="center"/>
          </w:tcPr>
          <w:p w14:paraId="65F1EC36" w14:textId="77777777" w:rsidR="00222590" w:rsidRDefault="006A0008">
            <w:pPr>
              <w:spacing w:before="100" w:after="100"/>
              <w:ind w:left="100" w:right="100"/>
              <w:jc w:val="right"/>
            </w:pPr>
            <w:r>
              <w:rPr>
                <w:rFonts w:ascii="Arial" w:eastAsia="Arial" w:hAnsi="Arial" w:cs="Arial"/>
                <w:b/>
                <w:color w:val="000000"/>
                <w:sz w:val="16"/>
                <w:szCs w:val="16"/>
              </w:rPr>
              <w:t>-3.389</w:t>
            </w:r>
          </w:p>
        </w:tc>
        <w:tc>
          <w:tcPr>
            <w:tcW w:w="1362" w:type="dxa"/>
            <w:shd w:val="clear" w:color="auto" w:fill="FFFFFF"/>
            <w:tcMar>
              <w:top w:w="0" w:type="dxa"/>
              <w:left w:w="0" w:type="dxa"/>
              <w:bottom w:w="0" w:type="dxa"/>
              <w:right w:w="0" w:type="dxa"/>
            </w:tcMar>
            <w:vAlign w:val="center"/>
          </w:tcPr>
          <w:p w14:paraId="0CFFD3AC" w14:textId="77777777" w:rsidR="00222590" w:rsidRDefault="006A0008">
            <w:pPr>
              <w:spacing w:before="100" w:after="100"/>
              <w:ind w:left="100" w:right="100"/>
              <w:jc w:val="right"/>
            </w:pPr>
            <w:r>
              <w:rPr>
                <w:rFonts w:ascii="Arial" w:eastAsia="Arial" w:hAnsi="Arial" w:cs="Arial"/>
                <w:b/>
                <w:color w:val="000000"/>
                <w:sz w:val="16"/>
                <w:szCs w:val="16"/>
              </w:rPr>
              <w:t>0.993</w:t>
            </w:r>
          </w:p>
        </w:tc>
        <w:tc>
          <w:tcPr>
            <w:tcW w:w="1362" w:type="dxa"/>
            <w:shd w:val="clear" w:color="auto" w:fill="FFFFFF"/>
            <w:tcMar>
              <w:top w:w="0" w:type="dxa"/>
              <w:left w:w="0" w:type="dxa"/>
              <w:bottom w:w="0" w:type="dxa"/>
              <w:right w:w="0" w:type="dxa"/>
            </w:tcMar>
            <w:vAlign w:val="center"/>
          </w:tcPr>
          <w:p w14:paraId="4D683138" w14:textId="77777777" w:rsidR="00222590" w:rsidRDefault="006A0008">
            <w:pPr>
              <w:spacing w:before="100" w:after="100"/>
              <w:ind w:left="100" w:right="100"/>
              <w:jc w:val="right"/>
            </w:pPr>
            <w:r>
              <w:rPr>
                <w:rFonts w:ascii="Arial" w:eastAsia="Arial" w:hAnsi="Arial" w:cs="Arial"/>
                <w:b/>
                <w:color w:val="000000"/>
                <w:sz w:val="16"/>
                <w:szCs w:val="16"/>
              </w:rPr>
              <w:t>0.973</w:t>
            </w:r>
          </w:p>
        </w:tc>
      </w:tr>
      <w:tr w:rsidR="00222590" w14:paraId="4CE24327" w14:textId="77777777" w:rsidTr="00222590">
        <w:trPr>
          <w:cantSplit/>
          <w:jc w:val="center"/>
        </w:trPr>
        <w:tc>
          <w:tcPr>
            <w:tcW w:w="911" w:type="dxa"/>
            <w:shd w:val="clear" w:color="auto" w:fill="FFFFFF"/>
            <w:tcMar>
              <w:top w:w="0" w:type="dxa"/>
              <w:left w:w="0" w:type="dxa"/>
              <w:bottom w:w="0" w:type="dxa"/>
              <w:right w:w="0" w:type="dxa"/>
            </w:tcMar>
            <w:vAlign w:val="center"/>
          </w:tcPr>
          <w:p w14:paraId="5C25CE4B"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1680C68" w14:textId="77777777" w:rsidR="00222590" w:rsidRDefault="006A0008">
            <w:pPr>
              <w:spacing w:before="100" w:after="100"/>
              <w:ind w:left="100" w:right="100"/>
              <w:jc w:val="right"/>
            </w:pPr>
            <w:r>
              <w:rPr>
                <w:rFonts w:ascii="Arial" w:eastAsia="Arial" w:hAnsi="Arial" w:cs="Arial"/>
                <w:color w:val="000000"/>
                <w:sz w:val="16"/>
                <w:szCs w:val="16"/>
              </w:rPr>
              <w:t>14</w:t>
            </w:r>
          </w:p>
        </w:tc>
        <w:tc>
          <w:tcPr>
            <w:tcW w:w="1362" w:type="dxa"/>
            <w:shd w:val="clear" w:color="auto" w:fill="FFFFFF"/>
            <w:tcMar>
              <w:top w:w="0" w:type="dxa"/>
              <w:left w:w="0" w:type="dxa"/>
              <w:bottom w:w="0" w:type="dxa"/>
              <w:right w:w="0" w:type="dxa"/>
            </w:tcMar>
            <w:vAlign w:val="center"/>
          </w:tcPr>
          <w:p w14:paraId="7FB0C09A" w14:textId="77777777" w:rsidR="00222590" w:rsidRDefault="006A0008">
            <w:pPr>
              <w:spacing w:before="100" w:after="100"/>
              <w:ind w:left="100" w:right="100"/>
              <w:jc w:val="right"/>
            </w:pPr>
            <w:r>
              <w:rPr>
                <w:rFonts w:ascii="Arial" w:eastAsia="Arial" w:hAnsi="Arial" w:cs="Arial"/>
                <w:color w:val="000000"/>
                <w:sz w:val="16"/>
                <w:szCs w:val="16"/>
              </w:rPr>
              <w:t>30.606</w:t>
            </w:r>
          </w:p>
        </w:tc>
        <w:tc>
          <w:tcPr>
            <w:tcW w:w="1701" w:type="dxa"/>
            <w:shd w:val="clear" w:color="auto" w:fill="FFFFFF"/>
            <w:tcMar>
              <w:top w:w="0" w:type="dxa"/>
              <w:left w:w="0" w:type="dxa"/>
              <w:bottom w:w="0" w:type="dxa"/>
              <w:right w:w="0" w:type="dxa"/>
            </w:tcMar>
            <w:vAlign w:val="center"/>
          </w:tcPr>
          <w:p w14:paraId="3AD9D772" w14:textId="77777777" w:rsidR="00222590" w:rsidRDefault="006A0008">
            <w:pPr>
              <w:spacing w:before="100" w:after="100"/>
              <w:ind w:left="100" w:right="100"/>
              <w:jc w:val="right"/>
            </w:pPr>
            <w:r>
              <w:rPr>
                <w:rFonts w:ascii="Arial" w:eastAsia="Arial" w:hAnsi="Arial" w:cs="Arial"/>
                <w:color w:val="000000"/>
                <w:sz w:val="16"/>
                <w:szCs w:val="16"/>
              </w:rPr>
              <w:t>-2.472</w:t>
            </w:r>
          </w:p>
        </w:tc>
        <w:tc>
          <w:tcPr>
            <w:tcW w:w="1362" w:type="dxa"/>
            <w:shd w:val="clear" w:color="auto" w:fill="FFFFFF"/>
            <w:tcMar>
              <w:top w:w="0" w:type="dxa"/>
              <w:left w:w="0" w:type="dxa"/>
              <w:bottom w:w="0" w:type="dxa"/>
              <w:right w:w="0" w:type="dxa"/>
            </w:tcMar>
            <w:vAlign w:val="center"/>
          </w:tcPr>
          <w:p w14:paraId="522B01DC" w14:textId="77777777" w:rsidR="00222590" w:rsidRDefault="006A0008">
            <w:pPr>
              <w:spacing w:before="100" w:after="100"/>
              <w:ind w:left="100" w:right="100"/>
              <w:jc w:val="right"/>
            </w:pPr>
            <w:r>
              <w:rPr>
                <w:rFonts w:ascii="Arial" w:eastAsia="Arial" w:hAnsi="Arial" w:cs="Arial"/>
                <w:color w:val="000000"/>
                <w:sz w:val="16"/>
                <w:szCs w:val="16"/>
              </w:rPr>
              <w:t>0.977</w:t>
            </w:r>
          </w:p>
        </w:tc>
        <w:tc>
          <w:tcPr>
            <w:tcW w:w="1362" w:type="dxa"/>
            <w:shd w:val="clear" w:color="auto" w:fill="FFFFFF"/>
            <w:tcMar>
              <w:top w:w="0" w:type="dxa"/>
              <w:left w:w="0" w:type="dxa"/>
              <w:bottom w:w="0" w:type="dxa"/>
              <w:right w:w="0" w:type="dxa"/>
            </w:tcMar>
            <w:vAlign w:val="center"/>
          </w:tcPr>
          <w:p w14:paraId="56F33FC5" w14:textId="77777777" w:rsidR="00222590" w:rsidRDefault="006A0008">
            <w:pPr>
              <w:spacing w:before="100" w:after="100"/>
              <w:ind w:left="100" w:right="100"/>
              <w:jc w:val="right"/>
            </w:pPr>
            <w:r>
              <w:rPr>
                <w:rFonts w:ascii="Arial" w:eastAsia="Arial" w:hAnsi="Arial" w:cs="Arial"/>
                <w:color w:val="000000"/>
                <w:sz w:val="16"/>
                <w:szCs w:val="16"/>
              </w:rPr>
              <w:t>1.538</w:t>
            </w:r>
          </w:p>
        </w:tc>
      </w:tr>
      <w:tr w:rsidR="00222590" w14:paraId="459A792B" w14:textId="77777777" w:rsidTr="00222590">
        <w:trPr>
          <w:cantSplit/>
          <w:jc w:val="center"/>
        </w:trPr>
        <w:tc>
          <w:tcPr>
            <w:tcW w:w="911" w:type="dxa"/>
            <w:shd w:val="clear" w:color="auto" w:fill="FFFFFF"/>
            <w:tcMar>
              <w:top w:w="0" w:type="dxa"/>
              <w:left w:w="0" w:type="dxa"/>
              <w:bottom w:w="0" w:type="dxa"/>
              <w:right w:w="0" w:type="dxa"/>
            </w:tcMar>
            <w:vAlign w:val="center"/>
          </w:tcPr>
          <w:p w14:paraId="1F37202A"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20D99B70" w14:textId="77777777" w:rsidR="00222590" w:rsidRDefault="006A0008">
            <w:pPr>
              <w:spacing w:before="100" w:after="100"/>
              <w:ind w:left="100" w:right="100"/>
              <w:jc w:val="right"/>
            </w:pPr>
            <w:r>
              <w:rPr>
                <w:rFonts w:ascii="Arial" w:eastAsia="Arial" w:hAnsi="Arial" w:cs="Arial"/>
                <w:color w:val="000000"/>
                <w:sz w:val="16"/>
                <w:szCs w:val="16"/>
              </w:rPr>
              <w:t>15</w:t>
            </w:r>
          </w:p>
        </w:tc>
        <w:tc>
          <w:tcPr>
            <w:tcW w:w="1362" w:type="dxa"/>
            <w:shd w:val="clear" w:color="auto" w:fill="FFFFFF"/>
            <w:tcMar>
              <w:top w:w="0" w:type="dxa"/>
              <w:left w:w="0" w:type="dxa"/>
              <w:bottom w:w="0" w:type="dxa"/>
              <w:right w:w="0" w:type="dxa"/>
            </w:tcMar>
            <w:vAlign w:val="center"/>
          </w:tcPr>
          <w:p w14:paraId="572CE9A8" w14:textId="77777777" w:rsidR="00222590" w:rsidRDefault="006A0008">
            <w:pPr>
              <w:spacing w:before="100" w:after="100"/>
              <w:ind w:left="100" w:right="100"/>
              <w:jc w:val="right"/>
            </w:pPr>
            <w:r>
              <w:rPr>
                <w:rFonts w:ascii="Arial" w:eastAsia="Arial" w:hAnsi="Arial" w:cs="Arial"/>
                <w:color w:val="000000"/>
                <w:sz w:val="16"/>
                <w:szCs w:val="16"/>
              </w:rPr>
              <w:t>33.367</w:t>
            </w:r>
          </w:p>
        </w:tc>
        <w:tc>
          <w:tcPr>
            <w:tcW w:w="1701" w:type="dxa"/>
            <w:shd w:val="clear" w:color="auto" w:fill="FFFFFF"/>
            <w:tcMar>
              <w:top w:w="0" w:type="dxa"/>
              <w:left w:w="0" w:type="dxa"/>
              <w:bottom w:w="0" w:type="dxa"/>
              <w:right w:w="0" w:type="dxa"/>
            </w:tcMar>
            <w:vAlign w:val="center"/>
          </w:tcPr>
          <w:p w14:paraId="710CC74B" w14:textId="77777777" w:rsidR="00222590" w:rsidRDefault="006A0008">
            <w:pPr>
              <w:spacing w:before="100" w:after="100"/>
              <w:ind w:left="100" w:right="100"/>
              <w:jc w:val="right"/>
            </w:pPr>
            <w:r>
              <w:rPr>
                <w:rFonts w:ascii="Arial" w:eastAsia="Arial" w:hAnsi="Arial" w:cs="Arial"/>
                <w:color w:val="000000"/>
                <w:sz w:val="16"/>
                <w:szCs w:val="16"/>
              </w:rPr>
              <w:t>-2.435</w:t>
            </w:r>
          </w:p>
        </w:tc>
        <w:tc>
          <w:tcPr>
            <w:tcW w:w="1362" w:type="dxa"/>
            <w:shd w:val="clear" w:color="auto" w:fill="FFFFFF"/>
            <w:tcMar>
              <w:top w:w="0" w:type="dxa"/>
              <w:left w:w="0" w:type="dxa"/>
              <w:bottom w:w="0" w:type="dxa"/>
              <w:right w:w="0" w:type="dxa"/>
            </w:tcMar>
            <w:vAlign w:val="center"/>
          </w:tcPr>
          <w:p w14:paraId="12466C5A" w14:textId="77777777" w:rsidR="00222590" w:rsidRDefault="006A0008">
            <w:pPr>
              <w:spacing w:before="100" w:after="100"/>
              <w:ind w:left="100" w:right="100"/>
              <w:jc w:val="right"/>
            </w:pPr>
            <w:r>
              <w:rPr>
                <w:rFonts w:ascii="Arial" w:eastAsia="Arial" w:hAnsi="Arial" w:cs="Arial"/>
                <w:color w:val="000000"/>
                <w:sz w:val="16"/>
                <w:szCs w:val="16"/>
              </w:rPr>
              <w:t>0.981</w:t>
            </w:r>
          </w:p>
        </w:tc>
        <w:tc>
          <w:tcPr>
            <w:tcW w:w="1362" w:type="dxa"/>
            <w:shd w:val="clear" w:color="auto" w:fill="FFFFFF"/>
            <w:tcMar>
              <w:top w:w="0" w:type="dxa"/>
              <w:left w:w="0" w:type="dxa"/>
              <w:bottom w:w="0" w:type="dxa"/>
              <w:right w:w="0" w:type="dxa"/>
            </w:tcMar>
            <w:vAlign w:val="center"/>
          </w:tcPr>
          <w:p w14:paraId="32B785F3" w14:textId="77777777" w:rsidR="00222590" w:rsidRDefault="006A0008">
            <w:pPr>
              <w:spacing w:before="100" w:after="100"/>
              <w:ind w:left="100" w:right="100"/>
              <w:jc w:val="right"/>
            </w:pPr>
            <w:r>
              <w:rPr>
                <w:rFonts w:ascii="Arial" w:eastAsia="Arial" w:hAnsi="Arial" w:cs="Arial"/>
                <w:color w:val="000000"/>
                <w:sz w:val="16"/>
                <w:szCs w:val="16"/>
              </w:rPr>
              <w:t>1.575</w:t>
            </w:r>
          </w:p>
        </w:tc>
      </w:tr>
      <w:tr w:rsidR="00222590" w14:paraId="1F5B6A34" w14:textId="77777777" w:rsidTr="00222590">
        <w:trPr>
          <w:cantSplit/>
          <w:jc w:val="center"/>
        </w:trPr>
        <w:tc>
          <w:tcPr>
            <w:tcW w:w="911" w:type="dxa"/>
            <w:shd w:val="clear" w:color="auto" w:fill="FFFFFF"/>
            <w:tcMar>
              <w:top w:w="0" w:type="dxa"/>
              <w:left w:w="0" w:type="dxa"/>
              <w:bottom w:w="0" w:type="dxa"/>
              <w:right w:w="0" w:type="dxa"/>
            </w:tcMar>
            <w:vAlign w:val="center"/>
          </w:tcPr>
          <w:p w14:paraId="522741CF"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47147E36" w14:textId="77777777" w:rsidR="00222590" w:rsidRDefault="006A0008">
            <w:pPr>
              <w:spacing w:before="100" w:after="100"/>
              <w:ind w:left="100" w:right="100"/>
              <w:jc w:val="right"/>
            </w:pPr>
            <w:r>
              <w:rPr>
                <w:rFonts w:ascii="Arial" w:eastAsia="Arial" w:hAnsi="Arial" w:cs="Arial"/>
                <w:color w:val="000000"/>
                <w:sz w:val="16"/>
                <w:szCs w:val="16"/>
              </w:rPr>
              <w:t>16</w:t>
            </w:r>
          </w:p>
        </w:tc>
        <w:tc>
          <w:tcPr>
            <w:tcW w:w="1362" w:type="dxa"/>
            <w:shd w:val="clear" w:color="auto" w:fill="FFFFFF"/>
            <w:tcMar>
              <w:top w:w="0" w:type="dxa"/>
              <w:left w:w="0" w:type="dxa"/>
              <w:bottom w:w="0" w:type="dxa"/>
              <w:right w:w="0" w:type="dxa"/>
            </w:tcMar>
            <w:vAlign w:val="center"/>
          </w:tcPr>
          <w:p w14:paraId="783AB98D" w14:textId="77777777" w:rsidR="00222590" w:rsidRDefault="006A0008">
            <w:pPr>
              <w:spacing w:before="100" w:after="100"/>
              <w:ind w:left="100" w:right="100"/>
              <w:jc w:val="right"/>
            </w:pPr>
            <w:r>
              <w:rPr>
                <w:rFonts w:ascii="Arial" w:eastAsia="Arial" w:hAnsi="Arial" w:cs="Arial"/>
                <w:color w:val="000000"/>
                <w:sz w:val="16"/>
                <w:szCs w:val="16"/>
              </w:rPr>
              <w:t>35.258</w:t>
            </w:r>
          </w:p>
        </w:tc>
        <w:tc>
          <w:tcPr>
            <w:tcW w:w="1701" w:type="dxa"/>
            <w:shd w:val="clear" w:color="auto" w:fill="FFFFFF"/>
            <w:tcMar>
              <w:top w:w="0" w:type="dxa"/>
              <w:left w:w="0" w:type="dxa"/>
              <w:bottom w:w="0" w:type="dxa"/>
              <w:right w:w="0" w:type="dxa"/>
            </w:tcMar>
            <w:vAlign w:val="center"/>
          </w:tcPr>
          <w:p w14:paraId="7FED518D" w14:textId="77777777" w:rsidR="00222590" w:rsidRDefault="006A0008">
            <w:pPr>
              <w:spacing w:before="100" w:after="100"/>
              <w:ind w:left="100" w:right="100"/>
              <w:jc w:val="right"/>
            </w:pPr>
            <w:r>
              <w:rPr>
                <w:rFonts w:ascii="Arial" w:eastAsia="Arial" w:hAnsi="Arial" w:cs="Arial"/>
                <w:color w:val="000000"/>
                <w:sz w:val="16"/>
                <w:szCs w:val="16"/>
              </w:rPr>
              <w:t>-3.204</w:t>
            </w:r>
          </w:p>
        </w:tc>
        <w:tc>
          <w:tcPr>
            <w:tcW w:w="1362" w:type="dxa"/>
            <w:shd w:val="clear" w:color="auto" w:fill="FFFFFF"/>
            <w:tcMar>
              <w:top w:w="0" w:type="dxa"/>
              <w:left w:w="0" w:type="dxa"/>
              <w:bottom w:w="0" w:type="dxa"/>
              <w:right w:w="0" w:type="dxa"/>
            </w:tcMar>
            <w:vAlign w:val="center"/>
          </w:tcPr>
          <w:p w14:paraId="4E5E8DD3" w14:textId="77777777" w:rsidR="00222590" w:rsidRDefault="006A0008">
            <w:pPr>
              <w:spacing w:before="100" w:after="100"/>
              <w:ind w:left="100" w:right="100"/>
              <w:jc w:val="right"/>
            </w:pPr>
            <w:r>
              <w:rPr>
                <w:rFonts w:ascii="Arial" w:eastAsia="Arial" w:hAnsi="Arial" w:cs="Arial"/>
                <w:color w:val="000000"/>
                <w:sz w:val="16"/>
                <w:szCs w:val="16"/>
              </w:rPr>
              <w:t>0.947</w:t>
            </w:r>
          </w:p>
        </w:tc>
        <w:tc>
          <w:tcPr>
            <w:tcW w:w="1362" w:type="dxa"/>
            <w:shd w:val="clear" w:color="auto" w:fill="FFFFFF"/>
            <w:tcMar>
              <w:top w:w="0" w:type="dxa"/>
              <w:left w:w="0" w:type="dxa"/>
              <w:bottom w:w="0" w:type="dxa"/>
              <w:right w:w="0" w:type="dxa"/>
            </w:tcMar>
            <w:vAlign w:val="center"/>
          </w:tcPr>
          <w:p w14:paraId="1C73BE62" w14:textId="77777777" w:rsidR="00222590" w:rsidRDefault="006A0008">
            <w:pPr>
              <w:spacing w:before="100" w:after="100"/>
              <w:ind w:left="100" w:right="100"/>
              <w:jc w:val="right"/>
            </w:pPr>
            <w:r>
              <w:rPr>
                <w:rFonts w:ascii="Arial" w:eastAsia="Arial" w:hAnsi="Arial" w:cs="Arial"/>
                <w:color w:val="000000"/>
                <w:sz w:val="16"/>
                <w:szCs w:val="16"/>
              </w:rPr>
              <w:t>1.052</w:t>
            </w:r>
          </w:p>
        </w:tc>
      </w:tr>
      <w:tr w:rsidR="00222590" w14:paraId="45CAF9C3" w14:textId="77777777" w:rsidTr="00222590">
        <w:trPr>
          <w:cantSplit/>
          <w:jc w:val="center"/>
        </w:trPr>
        <w:tc>
          <w:tcPr>
            <w:tcW w:w="911" w:type="dxa"/>
            <w:shd w:val="clear" w:color="auto" w:fill="FFFFFF"/>
            <w:tcMar>
              <w:top w:w="0" w:type="dxa"/>
              <w:left w:w="0" w:type="dxa"/>
              <w:bottom w:w="0" w:type="dxa"/>
              <w:right w:w="0" w:type="dxa"/>
            </w:tcMar>
            <w:vAlign w:val="center"/>
          </w:tcPr>
          <w:p w14:paraId="11061400"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13A05F0" w14:textId="77777777" w:rsidR="00222590" w:rsidRDefault="006A0008">
            <w:pPr>
              <w:spacing w:before="100" w:after="100"/>
              <w:ind w:left="100" w:right="100"/>
              <w:jc w:val="right"/>
            </w:pPr>
            <w:r>
              <w:rPr>
                <w:rFonts w:ascii="Arial" w:eastAsia="Arial" w:hAnsi="Arial" w:cs="Arial"/>
                <w:color w:val="000000"/>
                <w:sz w:val="16"/>
                <w:szCs w:val="16"/>
              </w:rPr>
              <w:t>20</w:t>
            </w:r>
          </w:p>
        </w:tc>
        <w:tc>
          <w:tcPr>
            <w:tcW w:w="1362" w:type="dxa"/>
            <w:shd w:val="clear" w:color="auto" w:fill="FFFFFF"/>
            <w:tcMar>
              <w:top w:w="0" w:type="dxa"/>
              <w:left w:w="0" w:type="dxa"/>
              <w:bottom w:w="0" w:type="dxa"/>
              <w:right w:w="0" w:type="dxa"/>
            </w:tcMar>
            <w:vAlign w:val="center"/>
          </w:tcPr>
          <w:p w14:paraId="1A029C09" w14:textId="77777777" w:rsidR="00222590" w:rsidRDefault="006A0008">
            <w:pPr>
              <w:spacing w:before="100" w:after="100"/>
              <w:ind w:left="100" w:right="100"/>
              <w:jc w:val="right"/>
            </w:pPr>
            <w:r>
              <w:rPr>
                <w:rFonts w:ascii="Arial" w:eastAsia="Arial" w:hAnsi="Arial" w:cs="Arial"/>
                <w:color w:val="000000"/>
                <w:sz w:val="16"/>
                <w:szCs w:val="16"/>
              </w:rPr>
              <w:t>32.509</w:t>
            </w:r>
          </w:p>
        </w:tc>
        <w:tc>
          <w:tcPr>
            <w:tcW w:w="1701" w:type="dxa"/>
            <w:shd w:val="clear" w:color="auto" w:fill="FFFFFF"/>
            <w:tcMar>
              <w:top w:w="0" w:type="dxa"/>
              <w:left w:w="0" w:type="dxa"/>
              <w:bottom w:w="0" w:type="dxa"/>
              <w:right w:w="0" w:type="dxa"/>
            </w:tcMar>
            <w:vAlign w:val="center"/>
          </w:tcPr>
          <w:p w14:paraId="7128C28F" w14:textId="77777777" w:rsidR="00222590" w:rsidRDefault="006A0008">
            <w:pPr>
              <w:spacing w:before="100" w:after="100"/>
              <w:ind w:left="100" w:right="100"/>
              <w:jc w:val="right"/>
            </w:pPr>
            <w:r>
              <w:rPr>
                <w:rFonts w:ascii="Arial" w:eastAsia="Arial" w:hAnsi="Arial" w:cs="Arial"/>
                <w:color w:val="000000"/>
                <w:sz w:val="16"/>
                <w:szCs w:val="16"/>
              </w:rPr>
              <w:t>-3.039</w:t>
            </w:r>
          </w:p>
        </w:tc>
        <w:tc>
          <w:tcPr>
            <w:tcW w:w="1362" w:type="dxa"/>
            <w:shd w:val="clear" w:color="auto" w:fill="FFFFFF"/>
            <w:tcMar>
              <w:top w:w="0" w:type="dxa"/>
              <w:left w:w="0" w:type="dxa"/>
              <w:bottom w:w="0" w:type="dxa"/>
              <w:right w:w="0" w:type="dxa"/>
            </w:tcMar>
            <w:vAlign w:val="center"/>
          </w:tcPr>
          <w:p w14:paraId="43BCD81E" w14:textId="77777777" w:rsidR="00222590" w:rsidRDefault="006A0008">
            <w:pPr>
              <w:spacing w:before="100" w:after="100"/>
              <w:ind w:left="100" w:right="100"/>
              <w:jc w:val="right"/>
            </w:pPr>
            <w:r>
              <w:rPr>
                <w:rFonts w:ascii="Arial" w:eastAsia="Arial" w:hAnsi="Arial" w:cs="Arial"/>
                <w:color w:val="000000"/>
                <w:sz w:val="16"/>
                <w:szCs w:val="16"/>
              </w:rPr>
              <w:t>0.965</w:t>
            </w:r>
          </w:p>
        </w:tc>
        <w:tc>
          <w:tcPr>
            <w:tcW w:w="1362" w:type="dxa"/>
            <w:shd w:val="clear" w:color="auto" w:fill="FFFFFF"/>
            <w:tcMar>
              <w:top w:w="0" w:type="dxa"/>
              <w:left w:w="0" w:type="dxa"/>
              <w:bottom w:w="0" w:type="dxa"/>
              <w:right w:w="0" w:type="dxa"/>
            </w:tcMar>
            <w:vAlign w:val="center"/>
          </w:tcPr>
          <w:p w14:paraId="3EBBCD97" w14:textId="77777777" w:rsidR="00222590" w:rsidRDefault="006A0008">
            <w:pPr>
              <w:spacing w:before="100" w:after="100"/>
              <w:ind w:left="100" w:right="100"/>
              <w:jc w:val="right"/>
            </w:pPr>
            <w:r>
              <w:rPr>
                <w:rFonts w:ascii="Arial" w:eastAsia="Arial" w:hAnsi="Arial" w:cs="Arial"/>
                <w:color w:val="000000"/>
                <w:sz w:val="16"/>
                <w:szCs w:val="16"/>
              </w:rPr>
              <w:t>1.133</w:t>
            </w:r>
          </w:p>
        </w:tc>
      </w:tr>
      <w:tr w:rsidR="00222590" w14:paraId="51E7B6F3" w14:textId="77777777" w:rsidTr="00222590">
        <w:trPr>
          <w:cantSplit/>
          <w:jc w:val="center"/>
        </w:trPr>
        <w:tc>
          <w:tcPr>
            <w:tcW w:w="911" w:type="dxa"/>
            <w:shd w:val="clear" w:color="auto" w:fill="FFFFFF"/>
            <w:tcMar>
              <w:top w:w="0" w:type="dxa"/>
              <w:left w:w="0" w:type="dxa"/>
              <w:bottom w:w="0" w:type="dxa"/>
              <w:right w:w="0" w:type="dxa"/>
            </w:tcMar>
            <w:vAlign w:val="center"/>
          </w:tcPr>
          <w:p w14:paraId="16DC9ADD"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282DCEC7" w14:textId="77777777" w:rsidR="00222590" w:rsidRDefault="006A0008">
            <w:pPr>
              <w:spacing w:before="100" w:after="100"/>
              <w:ind w:left="100" w:right="100"/>
              <w:jc w:val="right"/>
            </w:pPr>
            <w:r>
              <w:rPr>
                <w:rFonts w:ascii="Arial" w:eastAsia="Arial" w:hAnsi="Arial" w:cs="Arial"/>
                <w:color w:val="000000"/>
                <w:sz w:val="16"/>
                <w:szCs w:val="16"/>
              </w:rPr>
              <w:t>21</w:t>
            </w:r>
          </w:p>
        </w:tc>
        <w:tc>
          <w:tcPr>
            <w:tcW w:w="1362" w:type="dxa"/>
            <w:shd w:val="clear" w:color="auto" w:fill="FFFFFF"/>
            <w:tcMar>
              <w:top w:w="0" w:type="dxa"/>
              <w:left w:w="0" w:type="dxa"/>
              <w:bottom w:w="0" w:type="dxa"/>
              <w:right w:w="0" w:type="dxa"/>
            </w:tcMar>
            <w:vAlign w:val="center"/>
          </w:tcPr>
          <w:p w14:paraId="00626E81" w14:textId="77777777" w:rsidR="00222590" w:rsidRDefault="006A0008">
            <w:pPr>
              <w:spacing w:before="100" w:after="100"/>
              <w:ind w:left="100" w:right="100"/>
              <w:jc w:val="right"/>
            </w:pPr>
            <w:r>
              <w:rPr>
                <w:rFonts w:ascii="Arial" w:eastAsia="Arial" w:hAnsi="Arial" w:cs="Arial"/>
                <w:color w:val="000000"/>
                <w:sz w:val="16"/>
                <w:szCs w:val="16"/>
              </w:rPr>
              <w:t>31.266</w:t>
            </w:r>
          </w:p>
        </w:tc>
        <w:tc>
          <w:tcPr>
            <w:tcW w:w="1701" w:type="dxa"/>
            <w:shd w:val="clear" w:color="auto" w:fill="FFFFFF"/>
            <w:tcMar>
              <w:top w:w="0" w:type="dxa"/>
              <w:left w:w="0" w:type="dxa"/>
              <w:bottom w:w="0" w:type="dxa"/>
              <w:right w:w="0" w:type="dxa"/>
            </w:tcMar>
            <w:vAlign w:val="center"/>
          </w:tcPr>
          <w:p w14:paraId="5B3605E8" w14:textId="77777777" w:rsidR="00222590" w:rsidRDefault="006A0008">
            <w:pPr>
              <w:spacing w:before="100" w:after="100"/>
              <w:ind w:left="100" w:right="100"/>
              <w:jc w:val="right"/>
            </w:pPr>
            <w:r>
              <w:rPr>
                <w:rFonts w:ascii="Arial" w:eastAsia="Arial" w:hAnsi="Arial" w:cs="Arial"/>
                <w:color w:val="000000"/>
                <w:sz w:val="16"/>
                <w:szCs w:val="16"/>
              </w:rPr>
              <w:t>-2.506</w:t>
            </w:r>
          </w:p>
        </w:tc>
        <w:tc>
          <w:tcPr>
            <w:tcW w:w="1362" w:type="dxa"/>
            <w:shd w:val="clear" w:color="auto" w:fill="FFFFFF"/>
            <w:tcMar>
              <w:top w:w="0" w:type="dxa"/>
              <w:left w:w="0" w:type="dxa"/>
              <w:bottom w:w="0" w:type="dxa"/>
              <w:right w:w="0" w:type="dxa"/>
            </w:tcMar>
            <w:vAlign w:val="center"/>
          </w:tcPr>
          <w:p w14:paraId="428D7438" w14:textId="77777777" w:rsidR="00222590" w:rsidRDefault="006A0008">
            <w:pPr>
              <w:spacing w:before="100" w:after="100"/>
              <w:ind w:left="100" w:right="100"/>
              <w:jc w:val="right"/>
            </w:pPr>
            <w:r>
              <w:rPr>
                <w:rFonts w:ascii="Arial" w:eastAsia="Arial" w:hAnsi="Arial" w:cs="Arial"/>
                <w:color w:val="000000"/>
                <w:sz w:val="16"/>
                <w:szCs w:val="16"/>
              </w:rPr>
              <w:t>0.994</w:t>
            </w:r>
          </w:p>
        </w:tc>
        <w:tc>
          <w:tcPr>
            <w:tcW w:w="1362" w:type="dxa"/>
            <w:shd w:val="clear" w:color="auto" w:fill="FFFFFF"/>
            <w:tcMar>
              <w:top w:w="0" w:type="dxa"/>
              <w:left w:w="0" w:type="dxa"/>
              <w:bottom w:w="0" w:type="dxa"/>
              <w:right w:w="0" w:type="dxa"/>
            </w:tcMar>
            <w:vAlign w:val="center"/>
          </w:tcPr>
          <w:p w14:paraId="47B04F87" w14:textId="77777777" w:rsidR="00222590" w:rsidRDefault="006A0008">
            <w:pPr>
              <w:spacing w:before="100" w:after="100"/>
              <w:ind w:left="100" w:right="100"/>
              <w:jc w:val="right"/>
            </w:pPr>
            <w:r>
              <w:rPr>
                <w:rFonts w:ascii="Arial" w:eastAsia="Arial" w:hAnsi="Arial" w:cs="Arial"/>
                <w:color w:val="000000"/>
                <w:sz w:val="16"/>
                <w:szCs w:val="16"/>
              </w:rPr>
              <w:t>1.506</w:t>
            </w:r>
          </w:p>
        </w:tc>
      </w:tr>
      <w:tr w:rsidR="00222590" w14:paraId="6CAAC99F" w14:textId="77777777" w:rsidTr="00222590">
        <w:trPr>
          <w:cantSplit/>
          <w:jc w:val="center"/>
        </w:trPr>
        <w:tc>
          <w:tcPr>
            <w:tcW w:w="911" w:type="dxa"/>
            <w:shd w:val="clear" w:color="auto" w:fill="FFFFFF"/>
            <w:tcMar>
              <w:top w:w="0" w:type="dxa"/>
              <w:left w:w="0" w:type="dxa"/>
              <w:bottom w:w="0" w:type="dxa"/>
              <w:right w:w="0" w:type="dxa"/>
            </w:tcMar>
            <w:vAlign w:val="center"/>
          </w:tcPr>
          <w:p w14:paraId="41625800"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74D6DC07" w14:textId="77777777" w:rsidR="00222590" w:rsidRDefault="006A0008">
            <w:pPr>
              <w:spacing w:before="100" w:after="100"/>
              <w:ind w:left="100" w:right="100"/>
              <w:jc w:val="right"/>
            </w:pPr>
            <w:r>
              <w:rPr>
                <w:rFonts w:ascii="Arial" w:eastAsia="Arial" w:hAnsi="Arial" w:cs="Arial"/>
                <w:color w:val="000000"/>
                <w:sz w:val="16"/>
                <w:szCs w:val="16"/>
              </w:rPr>
              <w:t>22</w:t>
            </w:r>
          </w:p>
        </w:tc>
        <w:tc>
          <w:tcPr>
            <w:tcW w:w="1362" w:type="dxa"/>
            <w:shd w:val="clear" w:color="auto" w:fill="FFFFFF"/>
            <w:tcMar>
              <w:top w:w="0" w:type="dxa"/>
              <w:left w:w="0" w:type="dxa"/>
              <w:bottom w:w="0" w:type="dxa"/>
              <w:right w:w="0" w:type="dxa"/>
            </w:tcMar>
            <w:vAlign w:val="center"/>
          </w:tcPr>
          <w:p w14:paraId="71C3E530" w14:textId="77777777" w:rsidR="00222590" w:rsidRDefault="006A0008">
            <w:pPr>
              <w:spacing w:before="100" w:after="100"/>
              <w:ind w:left="100" w:right="100"/>
              <w:jc w:val="right"/>
            </w:pPr>
            <w:r>
              <w:rPr>
                <w:rFonts w:ascii="Arial" w:eastAsia="Arial" w:hAnsi="Arial" w:cs="Arial"/>
                <w:color w:val="000000"/>
                <w:sz w:val="16"/>
                <w:szCs w:val="16"/>
              </w:rPr>
              <w:t>33.2</w:t>
            </w:r>
          </w:p>
        </w:tc>
        <w:tc>
          <w:tcPr>
            <w:tcW w:w="1701" w:type="dxa"/>
            <w:shd w:val="clear" w:color="auto" w:fill="FFFFFF"/>
            <w:tcMar>
              <w:top w:w="0" w:type="dxa"/>
              <w:left w:w="0" w:type="dxa"/>
              <w:bottom w:w="0" w:type="dxa"/>
              <w:right w:w="0" w:type="dxa"/>
            </w:tcMar>
            <w:vAlign w:val="center"/>
          </w:tcPr>
          <w:p w14:paraId="033C4AF7" w14:textId="77777777" w:rsidR="00222590" w:rsidRDefault="006A0008">
            <w:pPr>
              <w:spacing w:before="100" w:after="100"/>
              <w:ind w:left="100" w:right="100"/>
              <w:jc w:val="right"/>
            </w:pPr>
            <w:r>
              <w:rPr>
                <w:rFonts w:ascii="Arial" w:eastAsia="Arial" w:hAnsi="Arial" w:cs="Arial"/>
                <w:color w:val="000000"/>
                <w:sz w:val="16"/>
                <w:szCs w:val="16"/>
              </w:rPr>
              <w:t>-3.049</w:t>
            </w:r>
          </w:p>
        </w:tc>
        <w:tc>
          <w:tcPr>
            <w:tcW w:w="1362" w:type="dxa"/>
            <w:shd w:val="clear" w:color="auto" w:fill="FFFFFF"/>
            <w:tcMar>
              <w:top w:w="0" w:type="dxa"/>
              <w:left w:w="0" w:type="dxa"/>
              <w:bottom w:w="0" w:type="dxa"/>
              <w:right w:w="0" w:type="dxa"/>
            </w:tcMar>
            <w:vAlign w:val="center"/>
          </w:tcPr>
          <w:p w14:paraId="3B14A831" w14:textId="77777777" w:rsidR="00222590" w:rsidRDefault="006A0008">
            <w:pPr>
              <w:spacing w:before="100" w:after="100"/>
              <w:ind w:left="100" w:right="100"/>
              <w:jc w:val="right"/>
            </w:pPr>
            <w:r>
              <w:rPr>
                <w:rFonts w:ascii="Arial" w:eastAsia="Arial" w:hAnsi="Arial" w:cs="Arial"/>
                <w:color w:val="000000"/>
                <w:sz w:val="16"/>
                <w:szCs w:val="16"/>
              </w:rPr>
              <w:t>0.936</w:t>
            </w:r>
          </w:p>
        </w:tc>
        <w:tc>
          <w:tcPr>
            <w:tcW w:w="1362" w:type="dxa"/>
            <w:shd w:val="clear" w:color="auto" w:fill="FFFFFF"/>
            <w:tcMar>
              <w:top w:w="0" w:type="dxa"/>
              <w:left w:w="0" w:type="dxa"/>
              <w:bottom w:w="0" w:type="dxa"/>
              <w:right w:w="0" w:type="dxa"/>
            </w:tcMar>
            <w:vAlign w:val="center"/>
          </w:tcPr>
          <w:p w14:paraId="22853E11" w14:textId="77777777" w:rsidR="00222590" w:rsidRDefault="006A0008">
            <w:pPr>
              <w:spacing w:before="100" w:after="100"/>
              <w:ind w:left="100" w:right="100"/>
              <w:jc w:val="right"/>
            </w:pPr>
            <w:r>
              <w:rPr>
                <w:rFonts w:ascii="Arial" w:eastAsia="Arial" w:hAnsi="Arial" w:cs="Arial"/>
                <w:color w:val="000000"/>
                <w:sz w:val="16"/>
                <w:szCs w:val="16"/>
              </w:rPr>
              <w:t>1.128</w:t>
            </w:r>
          </w:p>
        </w:tc>
      </w:tr>
      <w:tr w:rsidR="00222590" w14:paraId="62B6D44E" w14:textId="77777777" w:rsidTr="00222590">
        <w:trPr>
          <w:cantSplit/>
          <w:jc w:val="center"/>
        </w:trPr>
        <w:tc>
          <w:tcPr>
            <w:tcW w:w="911" w:type="dxa"/>
            <w:shd w:val="clear" w:color="auto" w:fill="FFFFFF"/>
            <w:tcMar>
              <w:top w:w="0" w:type="dxa"/>
              <w:left w:w="0" w:type="dxa"/>
              <w:bottom w:w="0" w:type="dxa"/>
              <w:right w:w="0" w:type="dxa"/>
            </w:tcMar>
            <w:vAlign w:val="center"/>
          </w:tcPr>
          <w:p w14:paraId="6F05C27C"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4B02F446" w14:textId="77777777" w:rsidR="00222590" w:rsidRDefault="006A0008">
            <w:pPr>
              <w:spacing w:before="100" w:after="100"/>
              <w:ind w:left="100" w:right="100"/>
              <w:jc w:val="right"/>
            </w:pPr>
            <w:r>
              <w:rPr>
                <w:rFonts w:ascii="Arial" w:eastAsia="Arial" w:hAnsi="Arial" w:cs="Arial"/>
                <w:color w:val="000000"/>
                <w:sz w:val="16"/>
                <w:szCs w:val="16"/>
              </w:rPr>
              <w:t>23</w:t>
            </w:r>
          </w:p>
        </w:tc>
        <w:tc>
          <w:tcPr>
            <w:tcW w:w="1362" w:type="dxa"/>
            <w:shd w:val="clear" w:color="auto" w:fill="FFFFFF"/>
            <w:tcMar>
              <w:top w:w="0" w:type="dxa"/>
              <w:left w:w="0" w:type="dxa"/>
              <w:bottom w:w="0" w:type="dxa"/>
              <w:right w:w="0" w:type="dxa"/>
            </w:tcMar>
            <w:vAlign w:val="center"/>
          </w:tcPr>
          <w:p w14:paraId="4B620A8E" w14:textId="77777777" w:rsidR="00222590" w:rsidRDefault="006A0008">
            <w:pPr>
              <w:spacing w:before="100" w:after="100"/>
              <w:ind w:left="100" w:right="100"/>
              <w:jc w:val="right"/>
            </w:pPr>
            <w:r>
              <w:rPr>
                <w:rFonts w:ascii="Arial" w:eastAsia="Arial" w:hAnsi="Arial" w:cs="Arial"/>
                <w:color w:val="000000"/>
                <w:sz w:val="16"/>
                <w:szCs w:val="16"/>
              </w:rPr>
              <w:t>33.975</w:t>
            </w:r>
          </w:p>
        </w:tc>
        <w:tc>
          <w:tcPr>
            <w:tcW w:w="1701" w:type="dxa"/>
            <w:shd w:val="clear" w:color="auto" w:fill="FFFFFF"/>
            <w:tcMar>
              <w:top w:w="0" w:type="dxa"/>
              <w:left w:w="0" w:type="dxa"/>
              <w:bottom w:w="0" w:type="dxa"/>
              <w:right w:w="0" w:type="dxa"/>
            </w:tcMar>
            <w:vAlign w:val="center"/>
          </w:tcPr>
          <w:p w14:paraId="0B3BBD5C" w14:textId="77777777" w:rsidR="00222590" w:rsidRDefault="006A0008">
            <w:pPr>
              <w:spacing w:before="100" w:after="100"/>
              <w:ind w:left="100" w:right="100"/>
              <w:jc w:val="right"/>
            </w:pPr>
            <w:r>
              <w:rPr>
                <w:rFonts w:ascii="Arial" w:eastAsia="Arial" w:hAnsi="Arial" w:cs="Arial"/>
                <w:color w:val="000000"/>
                <w:sz w:val="16"/>
                <w:szCs w:val="16"/>
              </w:rPr>
              <w:t>-2.71</w:t>
            </w:r>
          </w:p>
        </w:tc>
        <w:tc>
          <w:tcPr>
            <w:tcW w:w="1362" w:type="dxa"/>
            <w:shd w:val="clear" w:color="auto" w:fill="FFFFFF"/>
            <w:tcMar>
              <w:top w:w="0" w:type="dxa"/>
              <w:left w:w="0" w:type="dxa"/>
              <w:bottom w:w="0" w:type="dxa"/>
              <w:right w:w="0" w:type="dxa"/>
            </w:tcMar>
            <w:vAlign w:val="center"/>
          </w:tcPr>
          <w:p w14:paraId="0DDC28C0" w14:textId="77777777" w:rsidR="00222590" w:rsidRDefault="006A0008">
            <w:pPr>
              <w:spacing w:before="100" w:after="100"/>
              <w:ind w:left="100" w:right="100"/>
              <w:jc w:val="right"/>
            </w:pPr>
            <w:r>
              <w:rPr>
                <w:rFonts w:ascii="Arial" w:eastAsia="Arial" w:hAnsi="Arial" w:cs="Arial"/>
                <w:color w:val="000000"/>
                <w:sz w:val="16"/>
                <w:szCs w:val="16"/>
              </w:rPr>
              <w:t>0.987</w:t>
            </w:r>
          </w:p>
        </w:tc>
        <w:tc>
          <w:tcPr>
            <w:tcW w:w="1362" w:type="dxa"/>
            <w:shd w:val="clear" w:color="auto" w:fill="FFFFFF"/>
            <w:tcMar>
              <w:top w:w="0" w:type="dxa"/>
              <w:left w:w="0" w:type="dxa"/>
              <w:bottom w:w="0" w:type="dxa"/>
              <w:right w:w="0" w:type="dxa"/>
            </w:tcMar>
            <w:vAlign w:val="center"/>
          </w:tcPr>
          <w:p w14:paraId="5213F550" w14:textId="77777777" w:rsidR="00222590" w:rsidRDefault="006A0008">
            <w:pPr>
              <w:spacing w:before="100" w:after="100"/>
              <w:ind w:left="100" w:right="100"/>
              <w:jc w:val="right"/>
            </w:pPr>
            <w:r>
              <w:rPr>
                <w:rFonts w:ascii="Arial" w:eastAsia="Arial" w:hAnsi="Arial" w:cs="Arial"/>
                <w:color w:val="000000"/>
                <w:sz w:val="16"/>
                <w:szCs w:val="16"/>
              </w:rPr>
              <w:t>1.339</w:t>
            </w:r>
          </w:p>
        </w:tc>
      </w:tr>
      <w:tr w:rsidR="00222590" w14:paraId="3F1FC00C" w14:textId="77777777" w:rsidTr="00222590">
        <w:trPr>
          <w:cantSplit/>
          <w:jc w:val="center"/>
        </w:trPr>
        <w:tc>
          <w:tcPr>
            <w:tcW w:w="911" w:type="dxa"/>
            <w:shd w:val="clear" w:color="auto" w:fill="FFFFFF"/>
            <w:tcMar>
              <w:top w:w="0" w:type="dxa"/>
              <w:left w:w="0" w:type="dxa"/>
              <w:bottom w:w="0" w:type="dxa"/>
              <w:right w:w="0" w:type="dxa"/>
            </w:tcMar>
            <w:vAlign w:val="center"/>
          </w:tcPr>
          <w:p w14:paraId="1AFB90CD"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FEEC17E" w14:textId="77777777" w:rsidR="00222590" w:rsidRDefault="006A0008">
            <w:pPr>
              <w:spacing w:before="100" w:after="100"/>
              <w:ind w:left="100" w:right="100"/>
              <w:jc w:val="right"/>
            </w:pPr>
            <w:r>
              <w:rPr>
                <w:rFonts w:ascii="Arial" w:eastAsia="Arial" w:hAnsi="Arial" w:cs="Arial"/>
                <w:color w:val="000000"/>
                <w:sz w:val="16"/>
                <w:szCs w:val="16"/>
              </w:rPr>
              <w:t>24</w:t>
            </w:r>
          </w:p>
        </w:tc>
        <w:tc>
          <w:tcPr>
            <w:tcW w:w="1362" w:type="dxa"/>
            <w:shd w:val="clear" w:color="auto" w:fill="FFFFFF"/>
            <w:tcMar>
              <w:top w:w="0" w:type="dxa"/>
              <w:left w:w="0" w:type="dxa"/>
              <w:bottom w:w="0" w:type="dxa"/>
              <w:right w:w="0" w:type="dxa"/>
            </w:tcMar>
            <w:vAlign w:val="center"/>
          </w:tcPr>
          <w:p w14:paraId="4581E161" w14:textId="77777777" w:rsidR="00222590" w:rsidRDefault="006A0008">
            <w:pPr>
              <w:spacing w:before="100" w:after="100"/>
              <w:ind w:left="100" w:right="100"/>
              <w:jc w:val="right"/>
            </w:pPr>
            <w:r>
              <w:rPr>
                <w:rFonts w:ascii="Arial" w:eastAsia="Arial" w:hAnsi="Arial" w:cs="Arial"/>
                <w:color w:val="000000"/>
                <w:sz w:val="16"/>
                <w:szCs w:val="16"/>
              </w:rPr>
              <w:t>32.384</w:t>
            </w:r>
          </w:p>
        </w:tc>
        <w:tc>
          <w:tcPr>
            <w:tcW w:w="1701" w:type="dxa"/>
            <w:shd w:val="clear" w:color="auto" w:fill="FFFFFF"/>
            <w:tcMar>
              <w:top w:w="0" w:type="dxa"/>
              <w:left w:w="0" w:type="dxa"/>
              <w:bottom w:w="0" w:type="dxa"/>
              <w:right w:w="0" w:type="dxa"/>
            </w:tcMar>
            <w:vAlign w:val="center"/>
          </w:tcPr>
          <w:p w14:paraId="22B02194" w14:textId="77777777" w:rsidR="00222590" w:rsidRDefault="006A0008">
            <w:pPr>
              <w:spacing w:before="100" w:after="100"/>
              <w:ind w:left="100" w:right="100"/>
              <w:jc w:val="right"/>
            </w:pPr>
            <w:r>
              <w:rPr>
                <w:rFonts w:ascii="Arial" w:eastAsia="Arial" w:hAnsi="Arial" w:cs="Arial"/>
                <w:color w:val="000000"/>
                <w:sz w:val="16"/>
                <w:szCs w:val="16"/>
              </w:rPr>
              <w:t>-3.25</w:t>
            </w:r>
          </w:p>
        </w:tc>
        <w:tc>
          <w:tcPr>
            <w:tcW w:w="1362" w:type="dxa"/>
            <w:shd w:val="clear" w:color="auto" w:fill="FFFFFF"/>
            <w:tcMar>
              <w:top w:w="0" w:type="dxa"/>
              <w:left w:w="0" w:type="dxa"/>
              <w:bottom w:w="0" w:type="dxa"/>
              <w:right w:w="0" w:type="dxa"/>
            </w:tcMar>
            <w:vAlign w:val="center"/>
          </w:tcPr>
          <w:p w14:paraId="5A04EE5A" w14:textId="77777777" w:rsidR="00222590" w:rsidRDefault="006A0008">
            <w:pPr>
              <w:spacing w:before="100" w:after="100"/>
              <w:ind w:left="100" w:right="100"/>
              <w:jc w:val="right"/>
            </w:pPr>
            <w:r>
              <w:rPr>
                <w:rFonts w:ascii="Arial" w:eastAsia="Arial" w:hAnsi="Arial" w:cs="Arial"/>
                <w:color w:val="000000"/>
                <w:sz w:val="16"/>
                <w:szCs w:val="16"/>
              </w:rPr>
              <w:t>0.992</w:t>
            </w:r>
          </w:p>
        </w:tc>
        <w:tc>
          <w:tcPr>
            <w:tcW w:w="1362" w:type="dxa"/>
            <w:shd w:val="clear" w:color="auto" w:fill="FFFFFF"/>
            <w:tcMar>
              <w:top w:w="0" w:type="dxa"/>
              <w:left w:w="0" w:type="dxa"/>
              <w:bottom w:w="0" w:type="dxa"/>
              <w:right w:w="0" w:type="dxa"/>
            </w:tcMar>
            <w:vAlign w:val="center"/>
          </w:tcPr>
          <w:p w14:paraId="0A38C665" w14:textId="77777777" w:rsidR="00222590" w:rsidRDefault="006A0008">
            <w:pPr>
              <w:spacing w:before="100" w:after="100"/>
              <w:ind w:left="100" w:right="100"/>
              <w:jc w:val="right"/>
            </w:pPr>
            <w:r>
              <w:rPr>
                <w:rFonts w:ascii="Arial" w:eastAsia="Arial" w:hAnsi="Arial" w:cs="Arial"/>
                <w:color w:val="000000"/>
                <w:sz w:val="16"/>
                <w:szCs w:val="16"/>
              </w:rPr>
              <w:t>1.031</w:t>
            </w:r>
          </w:p>
        </w:tc>
      </w:tr>
      <w:tr w:rsidR="00222590" w14:paraId="2D36632A" w14:textId="77777777" w:rsidTr="00222590">
        <w:trPr>
          <w:cantSplit/>
          <w:jc w:val="center"/>
        </w:trPr>
        <w:tc>
          <w:tcPr>
            <w:tcW w:w="911" w:type="dxa"/>
            <w:shd w:val="clear" w:color="auto" w:fill="FFFFFF"/>
            <w:tcMar>
              <w:top w:w="0" w:type="dxa"/>
              <w:left w:w="0" w:type="dxa"/>
              <w:bottom w:w="0" w:type="dxa"/>
              <w:right w:w="0" w:type="dxa"/>
            </w:tcMar>
            <w:vAlign w:val="center"/>
          </w:tcPr>
          <w:p w14:paraId="40175E68"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5B8D91A6" w14:textId="77777777" w:rsidR="00222590" w:rsidRDefault="006A0008">
            <w:pPr>
              <w:spacing w:before="100" w:after="100"/>
              <w:ind w:left="100" w:right="100"/>
              <w:jc w:val="right"/>
            </w:pPr>
            <w:r>
              <w:rPr>
                <w:rFonts w:ascii="Arial" w:eastAsia="Arial" w:hAnsi="Arial" w:cs="Arial"/>
                <w:color w:val="000000"/>
                <w:sz w:val="16"/>
                <w:szCs w:val="16"/>
              </w:rPr>
              <w:t>29</w:t>
            </w:r>
          </w:p>
        </w:tc>
        <w:tc>
          <w:tcPr>
            <w:tcW w:w="1362" w:type="dxa"/>
            <w:shd w:val="clear" w:color="auto" w:fill="FFFFFF"/>
            <w:tcMar>
              <w:top w:w="0" w:type="dxa"/>
              <w:left w:w="0" w:type="dxa"/>
              <w:bottom w:w="0" w:type="dxa"/>
              <w:right w:w="0" w:type="dxa"/>
            </w:tcMar>
            <w:vAlign w:val="center"/>
          </w:tcPr>
          <w:p w14:paraId="61196D49" w14:textId="77777777" w:rsidR="00222590" w:rsidRDefault="006A0008">
            <w:pPr>
              <w:spacing w:before="100" w:after="100"/>
              <w:ind w:left="100" w:right="100"/>
              <w:jc w:val="right"/>
            </w:pPr>
            <w:r>
              <w:rPr>
                <w:rFonts w:ascii="Arial" w:eastAsia="Arial" w:hAnsi="Arial" w:cs="Arial"/>
                <w:color w:val="000000"/>
                <w:sz w:val="16"/>
                <w:szCs w:val="16"/>
              </w:rPr>
              <w:t>35.005</w:t>
            </w:r>
          </w:p>
        </w:tc>
        <w:tc>
          <w:tcPr>
            <w:tcW w:w="1701" w:type="dxa"/>
            <w:shd w:val="clear" w:color="auto" w:fill="FFFFFF"/>
            <w:tcMar>
              <w:top w:w="0" w:type="dxa"/>
              <w:left w:w="0" w:type="dxa"/>
              <w:bottom w:w="0" w:type="dxa"/>
              <w:right w:w="0" w:type="dxa"/>
            </w:tcMar>
            <w:vAlign w:val="center"/>
          </w:tcPr>
          <w:p w14:paraId="27827D83" w14:textId="77777777" w:rsidR="00222590" w:rsidRDefault="006A0008">
            <w:pPr>
              <w:spacing w:before="100" w:after="100"/>
              <w:ind w:left="100" w:right="100"/>
              <w:jc w:val="right"/>
            </w:pPr>
            <w:r>
              <w:rPr>
                <w:rFonts w:ascii="Arial" w:eastAsia="Arial" w:hAnsi="Arial" w:cs="Arial"/>
                <w:color w:val="000000"/>
                <w:sz w:val="16"/>
                <w:szCs w:val="16"/>
              </w:rPr>
              <w:t>-3.483</w:t>
            </w:r>
          </w:p>
        </w:tc>
        <w:tc>
          <w:tcPr>
            <w:tcW w:w="1362" w:type="dxa"/>
            <w:shd w:val="clear" w:color="auto" w:fill="FFFFFF"/>
            <w:tcMar>
              <w:top w:w="0" w:type="dxa"/>
              <w:left w:w="0" w:type="dxa"/>
              <w:bottom w:w="0" w:type="dxa"/>
              <w:right w:w="0" w:type="dxa"/>
            </w:tcMar>
            <w:vAlign w:val="center"/>
          </w:tcPr>
          <w:p w14:paraId="5415C4F5" w14:textId="77777777" w:rsidR="00222590" w:rsidRDefault="006A0008">
            <w:pPr>
              <w:spacing w:before="100" w:after="100"/>
              <w:ind w:left="100" w:right="100"/>
              <w:jc w:val="right"/>
            </w:pPr>
            <w:r>
              <w:rPr>
                <w:rFonts w:ascii="Arial" w:eastAsia="Arial" w:hAnsi="Arial" w:cs="Arial"/>
                <w:color w:val="000000"/>
                <w:sz w:val="16"/>
                <w:szCs w:val="16"/>
              </w:rPr>
              <w:t>0.989</w:t>
            </w:r>
          </w:p>
        </w:tc>
        <w:tc>
          <w:tcPr>
            <w:tcW w:w="1362" w:type="dxa"/>
            <w:shd w:val="clear" w:color="auto" w:fill="FFFFFF"/>
            <w:tcMar>
              <w:top w:w="0" w:type="dxa"/>
              <w:left w:w="0" w:type="dxa"/>
              <w:bottom w:w="0" w:type="dxa"/>
              <w:right w:w="0" w:type="dxa"/>
            </w:tcMar>
            <w:vAlign w:val="center"/>
          </w:tcPr>
          <w:p w14:paraId="6231D7F3" w14:textId="77777777" w:rsidR="00222590" w:rsidRDefault="006A0008">
            <w:pPr>
              <w:spacing w:before="100" w:after="100"/>
              <w:ind w:left="100" w:right="100"/>
              <w:jc w:val="right"/>
            </w:pPr>
            <w:r>
              <w:rPr>
                <w:rFonts w:ascii="Arial" w:eastAsia="Arial" w:hAnsi="Arial" w:cs="Arial"/>
                <w:color w:val="000000"/>
                <w:sz w:val="16"/>
                <w:szCs w:val="16"/>
              </w:rPr>
              <w:t>0.937</w:t>
            </w:r>
          </w:p>
        </w:tc>
      </w:tr>
      <w:tr w:rsidR="00222590" w14:paraId="090EB6B8" w14:textId="77777777" w:rsidTr="00222590">
        <w:trPr>
          <w:cantSplit/>
          <w:jc w:val="center"/>
        </w:trPr>
        <w:tc>
          <w:tcPr>
            <w:tcW w:w="911" w:type="dxa"/>
            <w:shd w:val="clear" w:color="auto" w:fill="FFFFFF"/>
            <w:tcMar>
              <w:top w:w="0" w:type="dxa"/>
              <w:left w:w="0" w:type="dxa"/>
              <w:bottom w:w="0" w:type="dxa"/>
              <w:right w:w="0" w:type="dxa"/>
            </w:tcMar>
            <w:vAlign w:val="center"/>
          </w:tcPr>
          <w:p w14:paraId="1A870C97"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49FAB786" w14:textId="77777777" w:rsidR="00222590" w:rsidRDefault="006A0008">
            <w:pPr>
              <w:spacing w:before="100" w:after="100"/>
              <w:ind w:left="100" w:right="100"/>
              <w:jc w:val="right"/>
            </w:pPr>
            <w:r>
              <w:rPr>
                <w:rFonts w:ascii="Arial" w:eastAsia="Arial" w:hAnsi="Arial" w:cs="Arial"/>
                <w:color w:val="000000"/>
                <w:sz w:val="16"/>
                <w:szCs w:val="16"/>
              </w:rPr>
              <w:t>30</w:t>
            </w:r>
          </w:p>
        </w:tc>
        <w:tc>
          <w:tcPr>
            <w:tcW w:w="1362" w:type="dxa"/>
            <w:shd w:val="clear" w:color="auto" w:fill="FFFFFF"/>
            <w:tcMar>
              <w:top w:w="0" w:type="dxa"/>
              <w:left w:w="0" w:type="dxa"/>
              <w:bottom w:w="0" w:type="dxa"/>
              <w:right w:w="0" w:type="dxa"/>
            </w:tcMar>
            <w:vAlign w:val="center"/>
          </w:tcPr>
          <w:p w14:paraId="325F7223" w14:textId="77777777" w:rsidR="00222590" w:rsidRDefault="006A0008">
            <w:pPr>
              <w:spacing w:before="100" w:after="100"/>
              <w:ind w:left="100" w:right="100"/>
              <w:jc w:val="right"/>
            </w:pPr>
            <w:r>
              <w:rPr>
                <w:rFonts w:ascii="Arial" w:eastAsia="Arial" w:hAnsi="Arial" w:cs="Arial"/>
                <w:color w:val="000000"/>
                <w:sz w:val="16"/>
                <w:szCs w:val="16"/>
              </w:rPr>
              <w:t>30.721</w:t>
            </w:r>
          </w:p>
        </w:tc>
        <w:tc>
          <w:tcPr>
            <w:tcW w:w="1701" w:type="dxa"/>
            <w:shd w:val="clear" w:color="auto" w:fill="FFFFFF"/>
            <w:tcMar>
              <w:top w:w="0" w:type="dxa"/>
              <w:left w:w="0" w:type="dxa"/>
              <w:bottom w:w="0" w:type="dxa"/>
              <w:right w:w="0" w:type="dxa"/>
            </w:tcMar>
            <w:vAlign w:val="center"/>
          </w:tcPr>
          <w:p w14:paraId="12AA761E" w14:textId="77777777" w:rsidR="00222590" w:rsidRDefault="006A0008">
            <w:pPr>
              <w:spacing w:before="100" w:after="100"/>
              <w:ind w:left="100" w:right="100"/>
              <w:jc w:val="right"/>
            </w:pPr>
            <w:r>
              <w:rPr>
                <w:rFonts w:ascii="Arial" w:eastAsia="Arial" w:hAnsi="Arial" w:cs="Arial"/>
                <w:color w:val="000000"/>
                <w:sz w:val="16"/>
                <w:szCs w:val="16"/>
              </w:rPr>
              <w:t>-1.994</w:t>
            </w:r>
          </w:p>
        </w:tc>
        <w:tc>
          <w:tcPr>
            <w:tcW w:w="1362" w:type="dxa"/>
            <w:shd w:val="clear" w:color="auto" w:fill="FFFFFF"/>
            <w:tcMar>
              <w:top w:w="0" w:type="dxa"/>
              <w:left w:w="0" w:type="dxa"/>
              <w:bottom w:w="0" w:type="dxa"/>
              <w:right w:w="0" w:type="dxa"/>
            </w:tcMar>
            <w:vAlign w:val="center"/>
          </w:tcPr>
          <w:p w14:paraId="308228BA" w14:textId="77777777" w:rsidR="00222590" w:rsidRDefault="006A0008">
            <w:pPr>
              <w:spacing w:before="100" w:after="100"/>
              <w:ind w:left="100" w:right="100"/>
              <w:jc w:val="right"/>
            </w:pPr>
            <w:r>
              <w:rPr>
                <w:rFonts w:ascii="Arial" w:eastAsia="Arial" w:hAnsi="Arial" w:cs="Arial"/>
                <w:color w:val="000000"/>
                <w:sz w:val="16"/>
                <w:szCs w:val="16"/>
              </w:rPr>
              <w:t>0.7</w:t>
            </w:r>
          </w:p>
        </w:tc>
        <w:tc>
          <w:tcPr>
            <w:tcW w:w="1362" w:type="dxa"/>
            <w:shd w:val="clear" w:color="auto" w:fill="FFFFFF"/>
            <w:tcMar>
              <w:top w:w="0" w:type="dxa"/>
              <w:left w:w="0" w:type="dxa"/>
              <w:bottom w:w="0" w:type="dxa"/>
              <w:right w:w="0" w:type="dxa"/>
            </w:tcMar>
            <w:vAlign w:val="center"/>
          </w:tcPr>
          <w:p w14:paraId="0C613A85" w14:textId="77777777" w:rsidR="00222590" w:rsidRDefault="006A0008">
            <w:pPr>
              <w:spacing w:before="100" w:after="100"/>
              <w:ind w:left="100" w:right="100"/>
              <w:jc w:val="right"/>
            </w:pPr>
            <w:r>
              <w:rPr>
                <w:rFonts w:ascii="Arial" w:eastAsia="Arial" w:hAnsi="Arial" w:cs="Arial"/>
                <w:color w:val="000000"/>
                <w:sz w:val="16"/>
                <w:szCs w:val="16"/>
              </w:rPr>
              <w:t>2.173</w:t>
            </w:r>
          </w:p>
        </w:tc>
      </w:tr>
      <w:tr w:rsidR="00222590" w14:paraId="7983EA0E" w14:textId="77777777" w:rsidTr="00222590">
        <w:trPr>
          <w:cantSplit/>
          <w:jc w:val="center"/>
        </w:trPr>
        <w:tc>
          <w:tcPr>
            <w:tcW w:w="911" w:type="dxa"/>
            <w:shd w:val="clear" w:color="auto" w:fill="FFFFFF"/>
            <w:tcMar>
              <w:top w:w="0" w:type="dxa"/>
              <w:left w:w="0" w:type="dxa"/>
              <w:bottom w:w="0" w:type="dxa"/>
              <w:right w:w="0" w:type="dxa"/>
            </w:tcMar>
            <w:vAlign w:val="center"/>
          </w:tcPr>
          <w:p w14:paraId="14845F61"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54BB7FF" w14:textId="77777777" w:rsidR="00222590" w:rsidRDefault="006A0008">
            <w:pPr>
              <w:spacing w:before="100" w:after="100"/>
              <w:ind w:left="100" w:right="100"/>
              <w:jc w:val="right"/>
            </w:pPr>
            <w:r>
              <w:rPr>
                <w:rFonts w:ascii="Arial" w:eastAsia="Arial" w:hAnsi="Arial" w:cs="Arial"/>
                <w:color w:val="000000"/>
                <w:sz w:val="16"/>
                <w:szCs w:val="16"/>
              </w:rPr>
              <w:t>31</w:t>
            </w:r>
          </w:p>
        </w:tc>
        <w:tc>
          <w:tcPr>
            <w:tcW w:w="1362" w:type="dxa"/>
            <w:shd w:val="clear" w:color="auto" w:fill="FFFFFF"/>
            <w:tcMar>
              <w:top w:w="0" w:type="dxa"/>
              <w:left w:w="0" w:type="dxa"/>
              <w:bottom w:w="0" w:type="dxa"/>
              <w:right w:w="0" w:type="dxa"/>
            </w:tcMar>
            <w:vAlign w:val="center"/>
          </w:tcPr>
          <w:p w14:paraId="34DE8E79" w14:textId="77777777" w:rsidR="00222590" w:rsidRDefault="006A0008">
            <w:pPr>
              <w:spacing w:before="100" w:after="100"/>
              <w:ind w:left="100" w:right="100"/>
              <w:jc w:val="right"/>
            </w:pPr>
            <w:r>
              <w:rPr>
                <w:rFonts w:ascii="Arial" w:eastAsia="Arial" w:hAnsi="Arial" w:cs="Arial"/>
                <w:color w:val="000000"/>
                <w:sz w:val="16"/>
                <w:szCs w:val="16"/>
              </w:rPr>
              <w:t>33.013</w:t>
            </w:r>
          </w:p>
        </w:tc>
        <w:tc>
          <w:tcPr>
            <w:tcW w:w="1701" w:type="dxa"/>
            <w:shd w:val="clear" w:color="auto" w:fill="FFFFFF"/>
            <w:tcMar>
              <w:top w:w="0" w:type="dxa"/>
              <w:left w:w="0" w:type="dxa"/>
              <w:bottom w:w="0" w:type="dxa"/>
              <w:right w:w="0" w:type="dxa"/>
            </w:tcMar>
            <w:vAlign w:val="center"/>
          </w:tcPr>
          <w:p w14:paraId="590C93D1" w14:textId="77777777" w:rsidR="00222590" w:rsidRDefault="006A0008">
            <w:pPr>
              <w:spacing w:before="100" w:after="100"/>
              <w:ind w:left="100" w:right="100"/>
              <w:jc w:val="right"/>
            </w:pPr>
            <w:r>
              <w:rPr>
                <w:rFonts w:ascii="Arial" w:eastAsia="Arial" w:hAnsi="Arial" w:cs="Arial"/>
                <w:color w:val="000000"/>
                <w:sz w:val="16"/>
                <w:szCs w:val="16"/>
              </w:rPr>
              <w:t>-2.765</w:t>
            </w:r>
          </w:p>
        </w:tc>
        <w:tc>
          <w:tcPr>
            <w:tcW w:w="1362" w:type="dxa"/>
            <w:shd w:val="clear" w:color="auto" w:fill="FFFFFF"/>
            <w:tcMar>
              <w:top w:w="0" w:type="dxa"/>
              <w:left w:w="0" w:type="dxa"/>
              <w:bottom w:w="0" w:type="dxa"/>
              <w:right w:w="0" w:type="dxa"/>
            </w:tcMar>
            <w:vAlign w:val="center"/>
          </w:tcPr>
          <w:p w14:paraId="528FAD4A" w14:textId="77777777" w:rsidR="00222590" w:rsidRDefault="006A0008">
            <w:pPr>
              <w:spacing w:before="100" w:after="100"/>
              <w:ind w:left="100" w:right="100"/>
              <w:jc w:val="right"/>
            </w:pPr>
            <w:r>
              <w:rPr>
                <w:rFonts w:ascii="Arial" w:eastAsia="Arial" w:hAnsi="Arial" w:cs="Arial"/>
                <w:color w:val="000000"/>
                <w:sz w:val="16"/>
                <w:szCs w:val="16"/>
              </w:rPr>
              <w:t>0.986</w:t>
            </w:r>
          </w:p>
        </w:tc>
        <w:tc>
          <w:tcPr>
            <w:tcW w:w="1362" w:type="dxa"/>
            <w:shd w:val="clear" w:color="auto" w:fill="FFFFFF"/>
            <w:tcMar>
              <w:top w:w="0" w:type="dxa"/>
              <w:left w:w="0" w:type="dxa"/>
              <w:bottom w:w="0" w:type="dxa"/>
              <w:right w:w="0" w:type="dxa"/>
            </w:tcMar>
            <w:vAlign w:val="center"/>
          </w:tcPr>
          <w:p w14:paraId="6CF7CD17" w14:textId="77777777" w:rsidR="00222590" w:rsidRDefault="006A0008">
            <w:pPr>
              <w:spacing w:before="100" w:after="100"/>
              <w:ind w:left="100" w:right="100"/>
              <w:jc w:val="right"/>
            </w:pPr>
            <w:r>
              <w:rPr>
                <w:rFonts w:ascii="Arial" w:eastAsia="Arial" w:hAnsi="Arial" w:cs="Arial"/>
                <w:color w:val="000000"/>
                <w:sz w:val="16"/>
                <w:szCs w:val="16"/>
              </w:rPr>
              <w:t>1.3</w:t>
            </w:r>
          </w:p>
        </w:tc>
      </w:tr>
      <w:tr w:rsidR="00222590" w14:paraId="1C3521BD" w14:textId="77777777" w:rsidTr="00222590">
        <w:trPr>
          <w:cantSplit/>
          <w:jc w:val="center"/>
        </w:trPr>
        <w:tc>
          <w:tcPr>
            <w:tcW w:w="911" w:type="dxa"/>
            <w:shd w:val="clear" w:color="auto" w:fill="FFFFFF"/>
            <w:tcMar>
              <w:top w:w="0" w:type="dxa"/>
              <w:left w:w="0" w:type="dxa"/>
              <w:bottom w:w="0" w:type="dxa"/>
              <w:right w:w="0" w:type="dxa"/>
            </w:tcMar>
            <w:vAlign w:val="center"/>
          </w:tcPr>
          <w:p w14:paraId="54B72148"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084AD49" w14:textId="77777777" w:rsidR="00222590" w:rsidRDefault="006A0008">
            <w:pPr>
              <w:spacing w:before="100" w:after="100"/>
              <w:ind w:left="100" w:right="100"/>
              <w:jc w:val="right"/>
            </w:pPr>
            <w:r>
              <w:rPr>
                <w:rFonts w:ascii="Arial" w:eastAsia="Arial" w:hAnsi="Arial" w:cs="Arial"/>
                <w:color w:val="000000"/>
                <w:sz w:val="16"/>
                <w:szCs w:val="16"/>
              </w:rPr>
              <w:t>33</w:t>
            </w:r>
          </w:p>
        </w:tc>
        <w:tc>
          <w:tcPr>
            <w:tcW w:w="1362" w:type="dxa"/>
            <w:shd w:val="clear" w:color="auto" w:fill="FFFFFF"/>
            <w:tcMar>
              <w:top w:w="0" w:type="dxa"/>
              <w:left w:w="0" w:type="dxa"/>
              <w:bottom w:w="0" w:type="dxa"/>
              <w:right w:w="0" w:type="dxa"/>
            </w:tcMar>
            <w:vAlign w:val="center"/>
          </w:tcPr>
          <w:p w14:paraId="4CF89319" w14:textId="77777777" w:rsidR="00222590" w:rsidRDefault="006A0008">
            <w:pPr>
              <w:spacing w:before="100" w:after="100"/>
              <w:ind w:left="100" w:right="100"/>
              <w:jc w:val="right"/>
            </w:pPr>
            <w:r>
              <w:rPr>
                <w:rFonts w:ascii="Arial" w:eastAsia="Arial" w:hAnsi="Arial" w:cs="Arial"/>
                <w:color w:val="000000"/>
                <w:sz w:val="16"/>
                <w:szCs w:val="16"/>
              </w:rPr>
              <w:t>30.691</w:t>
            </w:r>
          </w:p>
        </w:tc>
        <w:tc>
          <w:tcPr>
            <w:tcW w:w="1701" w:type="dxa"/>
            <w:shd w:val="clear" w:color="auto" w:fill="FFFFFF"/>
            <w:tcMar>
              <w:top w:w="0" w:type="dxa"/>
              <w:left w:w="0" w:type="dxa"/>
              <w:bottom w:w="0" w:type="dxa"/>
              <w:right w:w="0" w:type="dxa"/>
            </w:tcMar>
            <w:vAlign w:val="center"/>
          </w:tcPr>
          <w:p w14:paraId="77300E28" w14:textId="77777777" w:rsidR="00222590" w:rsidRDefault="006A0008">
            <w:pPr>
              <w:spacing w:before="100" w:after="100"/>
              <w:ind w:left="100" w:right="100"/>
              <w:jc w:val="right"/>
            </w:pPr>
            <w:r>
              <w:rPr>
                <w:rFonts w:ascii="Arial" w:eastAsia="Arial" w:hAnsi="Arial" w:cs="Arial"/>
                <w:color w:val="000000"/>
                <w:sz w:val="16"/>
                <w:szCs w:val="16"/>
              </w:rPr>
              <w:t>-2.493</w:t>
            </w:r>
          </w:p>
        </w:tc>
        <w:tc>
          <w:tcPr>
            <w:tcW w:w="1362" w:type="dxa"/>
            <w:shd w:val="clear" w:color="auto" w:fill="FFFFFF"/>
            <w:tcMar>
              <w:top w:w="0" w:type="dxa"/>
              <w:left w:w="0" w:type="dxa"/>
              <w:bottom w:w="0" w:type="dxa"/>
              <w:right w:w="0" w:type="dxa"/>
            </w:tcMar>
            <w:vAlign w:val="center"/>
          </w:tcPr>
          <w:p w14:paraId="099BF9D7" w14:textId="77777777" w:rsidR="00222590" w:rsidRDefault="006A0008">
            <w:pPr>
              <w:spacing w:before="100" w:after="100"/>
              <w:ind w:left="100" w:right="100"/>
              <w:jc w:val="right"/>
            </w:pPr>
            <w:r>
              <w:rPr>
                <w:rFonts w:ascii="Arial" w:eastAsia="Arial" w:hAnsi="Arial" w:cs="Arial"/>
                <w:color w:val="000000"/>
                <w:sz w:val="16"/>
                <w:szCs w:val="16"/>
              </w:rPr>
              <w:t>0.973</w:t>
            </w:r>
          </w:p>
        </w:tc>
        <w:tc>
          <w:tcPr>
            <w:tcW w:w="1362" w:type="dxa"/>
            <w:shd w:val="clear" w:color="auto" w:fill="FFFFFF"/>
            <w:tcMar>
              <w:top w:w="0" w:type="dxa"/>
              <w:left w:w="0" w:type="dxa"/>
              <w:bottom w:w="0" w:type="dxa"/>
              <w:right w:w="0" w:type="dxa"/>
            </w:tcMar>
            <w:vAlign w:val="center"/>
          </w:tcPr>
          <w:p w14:paraId="3FCC5066" w14:textId="77777777" w:rsidR="00222590" w:rsidRDefault="006A0008">
            <w:pPr>
              <w:spacing w:before="100" w:after="100"/>
              <w:ind w:left="100" w:right="100"/>
              <w:jc w:val="right"/>
            </w:pPr>
            <w:r>
              <w:rPr>
                <w:rFonts w:ascii="Arial" w:eastAsia="Arial" w:hAnsi="Arial" w:cs="Arial"/>
                <w:color w:val="000000"/>
                <w:sz w:val="16"/>
                <w:szCs w:val="16"/>
              </w:rPr>
              <w:t>1.519</w:t>
            </w:r>
          </w:p>
        </w:tc>
      </w:tr>
      <w:tr w:rsidR="00222590" w14:paraId="0F7C55CE" w14:textId="77777777" w:rsidTr="00222590">
        <w:trPr>
          <w:cantSplit/>
          <w:jc w:val="center"/>
        </w:trPr>
        <w:tc>
          <w:tcPr>
            <w:tcW w:w="911" w:type="dxa"/>
            <w:shd w:val="clear" w:color="auto" w:fill="FFFFFF"/>
            <w:tcMar>
              <w:top w:w="0" w:type="dxa"/>
              <w:left w:w="0" w:type="dxa"/>
              <w:bottom w:w="0" w:type="dxa"/>
              <w:right w:w="0" w:type="dxa"/>
            </w:tcMar>
            <w:vAlign w:val="center"/>
          </w:tcPr>
          <w:p w14:paraId="3D5C0A7B"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0F0ADAB7" w14:textId="77777777" w:rsidR="00222590" w:rsidRDefault="006A0008">
            <w:pPr>
              <w:spacing w:before="100" w:after="100"/>
              <w:ind w:left="100" w:right="100"/>
              <w:jc w:val="right"/>
            </w:pPr>
            <w:r>
              <w:rPr>
                <w:rFonts w:ascii="Arial" w:eastAsia="Arial" w:hAnsi="Arial" w:cs="Arial"/>
                <w:color w:val="000000"/>
                <w:sz w:val="16"/>
                <w:szCs w:val="16"/>
              </w:rPr>
              <w:t>34</w:t>
            </w:r>
          </w:p>
        </w:tc>
        <w:tc>
          <w:tcPr>
            <w:tcW w:w="1362" w:type="dxa"/>
            <w:shd w:val="clear" w:color="auto" w:fill="FFFFFF"/>
            <w:tcMar>
              <w:top w:w="0" w:type="dxa"/>
              <w:left w:w="0" w:type="dxa"/>
              <w:bottom w:w="0" w:type="dxa"/>
              <w:right w:w="0" w:type="dxa"/>
            </w:tcMar>
            <w:vAlign w:val="center"/>
          </w:tcPr>
          <w:p w14:paraId="2E7563A4" w14:textId="77777777" w:rsidR="00222590" w:rsidRDefault="006A0008">
            <w:pPr>
              <w:spacing w:before="100" w:after="100"/>
              <w:ind w:left="100" w:right="100"/>
              <w:jc w:val="right"/>
            </w:pPr>
            <w:r>
              <w:rPr>
                <w:rFonts w:ascii="Arial" w:eastAsia="Arial" w:hAnsi="Arial" w:cs="Arial"/>
                <w:color w:val="000000"/>
                <w:sz w:val="16"/>
                <w:szCs w:val="16"/>
              </w:rPr>
              <w:t>32.963</w:t>
            </w:r>
          </w:p>
        </w:tc>
        <w:tc>
          <w:tcPr>
            <w:tcW w:w="1701" w:type="dxa"/>
            <w:shd w:val="clear" w:color="auto" w:fill="FFFFFF"/>
            <w:tcMar>
              <w:top w:w="0" w:type="dxa"/>
              <w:left w:w="0" w:type="dxa"/>
              <w:bottom w:w="0" w:type="dxa"/>
              <w:right w:w="0" w:type="dxa"/>
            </w:tcMar>
            <w:vAlign w:val="center"/>
          </w:tcPr>
          <w:p w14:paraId="687C5727" w14:textId="77777777" w:rsidR="00222590" w:rsidRDefault="006A0008">
            <w:pPr>
              <w:spacing w:before="100" w:after="100"/>
              <w:ind w:left="100" w:right="100"/>
              <w:jc w:val="right"/>
            </w:pPr>
            <w:r>
              <w:rPr>
                <w:rFonts w:ascii="Arial" w:eastAsia="Arial" w:hAnsi="Arial" w:cs="Arial"/>
                <w:color w:val="000000"/>
                <w:sz w:val="16"/>
                <w:szCs w:val="16"/>
              </w:rPr>
              <w:t>-2.981</w:t>
            </w:r>
          </w:p>
        </w:tc>
        <w:tc>
          <w:tcPr>
            <w:tcW w:w="1362" w:type="dxa"/>
            <w:shd w:val="clear" w:color="auto" w:fill="FFFFFF"/>
            <w:tcMar>
              <w:top w:w="0" w:type="dxa"/>
              <w:left w:w="0" w:type="dxa"/>
              <w:bottom w:w="0" w:type="dxa"/>
              <w:right w:w="0" w:type="dxa"/>
            </w:tcMar>
            <w:vAlign w:val="center"/>
          </w:tcPr>
          <w:p w14:paraId="05286570" w14:textId="77777777" w:rsidR="00222590" w:rsidRDefault="006A0008">
            <w:pPr>
              <w:spacing w:before="100" w:after="100"/>
              <w:ind w:left="100" w:right="100"/>
              <w:jc w:val="right"/>
            </w:pPr>
            <w:r>
              <w:rPr>
                <w:rFonts w:ascii="Arial" w:eastAsia="Arial" w:hAnsi="Arial" w:cs="Arial"/>
                <w:color w:val="000000"/>
                <w:sz w:val="16"/>
                <w:szCs w:val="16"/>
              </w:rPr>
              <w:t>0.996</w:t>
            </w:r>
          </w:p>
        </w:tc>
        <w:tc>
          <w:tcPr>
            <w:tcW w:w="1362" w:type="dxa"/>
            <w:shd w:val="clear" w:color="auto" w:fill="FFFFFF"/>
            <w:tcMar>
              <w:top w:w="0" w:type="dxa"/>
              <w:left w:w="0" w:type="dxa"/>
              <w:bottom w:w="0" w:type="dxa"/>
              <w:right w:w="0" w:type="dxa"/>
            </w:tcMar>
            <w:vAlign w:val="center"/>
          </w:tcPr>
          <w:p w14:paraId="79C82D3C" w14:textId="77777777" w:rsidR="00222590" w:rsidRDefault="006A0008">
            <w:pPr>
              <w:spacing w:before="100" w:after="100"/>
              <w:ind w:left="100" w:right="100"/>
              <w:jc w:val="right"/>
            </w:pPr>
            <w:r>
              <w:rPr>
                <w:rFonts w:ascii="Arial" w:eastAsia="Arial" w:hAnsi="Arial" w:cs="Arial"/>
                <w:color w:val="000000"/>
                <w:sz w:val="16"/>
                <w:szCs w:val="16"/>
              </w:rPr>
              <w:t>1.165</w:t>
            </w:r>
          </w:p>
        </w:tc>
      </w:tr>
      <w:tr w:rsidR="00222590" w14:paraId="481641CA" w14:textId="77777777" w:rsidTr="00222590">
        <w:trPr>
          <w:cantSplit/>
          <w:jc w:val="center"/>
        </w:trPr>
        <w:tc>
          <w:tcPr>
            <w:tcW w:w="911" w:type="dxa"/>
            <w:shd w:val="clear" w:color="auto" w:fill="FFFFFF"/>
            <w:tcMar>
              <w:top w:w="0" w:type="dxa"/>
              <w:left w:w="0" w:type="dxa"/>
              <w:bottom w:w="0" w:type="dxa"/>
              <w:right w:w="0" w:type="dxa"/>
            </w:tcMar>
            <w:vAlign w:val="center"/>
          </w:tcPr>
          <w:p w14:paraId="2FF46ED1"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4F4C1D7E" w14:textId="77777777" w:rsidR="00222590" w:rsidRDefault="006A0008">
            <w:pPr>
              <w:spacing w:before="100" w:after="100"/>
              <w:ind w:left="100" w:right="100"/>
              <w:jc w:val="right"/>
            </w:pPr>
            <w:r>
              <w:rPr>
                <w:rFonts w:ascii="Arial" w:eastAsia="Arial" w:hAnsi="Arial" w:cs="Arial"/>
                <w:color w:val="000000"/>
                <w:sz w:val="16"/>
                <w:szCs w:val="16"/>
              </w:rPr>
              <w:t>35</w:t>
            </w:r>
          </w:p>
        </w:tc>
        <w:tc>
          <w:tcPr>
            <w:tcW w:w="1362" w:type="dxa"/>
            <w:shd w:val="clear" w:color="auto" w:fill="FFFFFF"/>
            <w:tcMar>
              <w:top w:w="0" w:type="dxa"/>
              <w:left w:w="0" w:type="dxa"/>
              <w:bottom w:w="0" w:type="dxa"/>
              <w:right w:w="0" w:type="dxa"/>
            </w:tcMar>
            <w:vAlign w:val="center"/>
          </w:tcPr>
          <w:p w14:paraId="3614553F" w14:textId="77777777" w:rsidR="00222590" w:rsidRDefault="006A0008">
            <w:pPr>
              <w:spacing w:before="100" w:after="100"/>
              <w:ind w:left="100" w:right="100"/>
              <w:jc w:val="right"/>
            </w:pPr>
            <w:r>
              <w:rPr>
                <w:rFonts w:ascii="Arial" w:eastAsia="Arial" w:hAnsi="Arial" w:cs="Arial"/>
                <w:color w:val="000000"/>
                <w:sz w:val="16"/>
                <w:szCs w:val="16"/>
              </w:rPr>
              <w:t>31.295</w:t>
            </w:r>
          </w:p>
        </w:tc>
        <w:tc>
          <w:tcPr>
            <w:tcW w:w="1701" w:type="dxa"/>
            <w:shd w:val="clear" w:color="auto" w:fill="FFFFFF"/>
            <w:tcMar>
              <w:top w:w="0" w:type="dxa"/>
              <w:left w:w="0" w:type="dxa"/>
              <w:bottom w:w="0" w:type="dxa"/>
              <w:right w:w="0" w:type="dxa"/>
            </w:tcMar>
            <w:vAlign w:val="center"/>
          </w:tcPr>
          <w:p w14:paraId="45172FFF" w14:textId="77777777" w:rsidR="00222590" w:rsidRDefault="006A0008">
            <w:pPr>
              <w:spacing w:before="100" w:after="100"/>
              <w:ind w:left="100" w:right="100"/>
              <w:jc w:val="right"/>
            </w:pPr>
            <w:r>
              <w:rPr>
                <w:rFonts w:ascii="Arial" w:eastAsia="Arial" w:hAnsi="Arial" w:cs="Arial"/>
                <w:color w:val="000000"/>
                <w:sz w:val="16"/>
                <w:szCs w:val="16"/>
              </w:rPr>
              <w:t>-2.928</w:t>
            </w:r>
          </w:p>
        </w:tc>
        <w:tc>
          <w:tcPr>
            <w:tcW w:w="1362" w:type="dxa"/>
            <w:shd w:val="clear" w:color="auto" w:fill="FFFFFF"/>
            <w:tcMar>
              <w:top w:w="0" w:type="dxa"/>
              <w:left w:w="0" w:type="dxa"/>
              <w:bottom w:w="0" w:type="dxa"/>
              <w:right w:w="0" w:type="dxa"/>
            </w:tcMar>
            <w:vAlign w:val="center"/>
          </w:tcPr>
          <w:p w14:paraId="259928DF" w14:textId="77777777" w:rsidR="00222590" w:rsidRDefault="006A0008">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7FC1C7AD" w14:textId="77777777" w:rsidR="00222590" w:rsidRDefault="006A0008">
            <w:pPr>
              <w:spacing w:before="100" w:after="100"/>
              <w:ind w:left="100" w:right="100"/>
              <w:jc w:val="right"/>
            </w:pPr>
            <w:r>
              <w:rPr>
                <w:rFonts w:ascii="Arial" w:eastAsia="Arial" w:hAnsi="Arial" w:cs="Arial"/>
                <w:color w:val="000000"/>
                <w:sz w:val="16"/>
                <w:szCs w:val="16"/>
              </w:rPr>
              <w:t>1.196</w:t>
            </w:r>
          </w:p>
        </w:tc>
      </w:tr>
      <w:tr w:rsidR="00222590" w14:paraId="539959A1" w14:textId="77777777" w:rsidTr="00222590">
        <w:trPr>
          <w:cantSplit/>
          <w:jc w:val="center"/>
        </w:trPr>
        <w:tc>
          <w:tcPr>
            <w:tcW w:w="911" w:type="dxa"/>
            <w:shd w:val="clear" w:color="auto" w:fill="FFFFFF"/>
            <w:tcMar>
              <w:top w:w="0" w:type="dxa"/>
              <w:left w:w="0" w:type="dxa"/>
              <w:bottom w:w="0" w:type="dxa"/>
              <w:right w:w="0" w:type="dxa"/>
            </w:tcMar>
            <w:vAlign w:val="center"/>
          </w:tcPr>
          <w:p w14:paraId="18E6CBA9"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691FCDBC" w14:textId="77777777" w:rsidR="00222590" w:rsidRDefault="006A0008">
            <w:pPr>
              <w:spacing w:before="100" w:after="100"/>
              <w:ind w:left="100" w:right="100"/>
              <w:jc w:val="right"/>
            </w:pPr>
            <w:r>
              <w:rPr>
                <w:rFonts w:ascii="Arial" w:eastAsia="Arial" w:hAnsi="Arial" w:cs="Arial"/>
                <w:color w:val="000000"/>
                <w:sz w:val="16"/>
                <w:szCs w:val="16"/>
              </w:rPr>
              <w:t>36</w:t>
            </w:r>
          </w:p>
        </w:tc>
        <w:tc>
          <w:tcPr>
            <w:tcW w:w="1362" w:type="dxa"/>
            <w:shd w:val="clear" w:color="auto" w:fill="FFFFFF"/>
            <w:tcMar>
              <w:top w:w="0" w:type="dxa"/>
              <w:left w:w="0" w:type="dxa"/>
              <w:bottom w:w="0" w:type="dxa"/>
              <w:right w:w="0" w:type="dxa"/>
            </w:tcMar>
            <w:vAlign w:val="center"/>
          </w:tcPr>
          <w:p w14:paraId="0424A01C" w14:textId="77777777" w:rsidR="00222590" w:rsidRDefault="006A0008">
            <w:pPr>
              <w:spacing w:before="100" w:after="100"/>
              <w:ind w:left="100" w:right="100"/>
              <w:jc w:val="right"/>
            </w:pPr>
            <w:r>
              <w:rPr>
                <w:rFonts w:ascii="Arial" w:eastAsia="Arial" w:hAnsi="Arial" w:cs="Arial"/>
                <w:color w:val="000000"/>
                <w:sz w:val="16"/>
                <w:szCs w:val="16"/>
              </w:rPr>
              <w:t>30.038</w:t>
            </w:r>
          </w:p>
        </w:tc>
        <w:tc>
          <w:tcPr>
            <w:tcW w:w="1701" w:type="dxa"/>
            <w:shd w:val="clear" w:color="auto" w:fill="FFFFFF"/>
            <w:tcMar>
              <w:top w:w="0" w:type="dxa"/>
              <w:left w:w="0" w:type="dxa"/>
              <w:bottom w:w="0" w:type="dxa"/>
              <w:right w:w="0" w:type="dxa"/>
            </w:tcMar>
            <w:vAlign w:val="center"/>
          </w:tcPr>
          <w:p w14:paraId="0C1EFA7D" w14:textId="77777777" w:rsidR="00222590" w:rsidRDefault="006A0008">
            <w:pPr>
              <w:spacing w:before="100" w:after="100"/>
              <w:ind w:left="100" w:right="100"/>
              <w:jc w:val="right"/>
            </w:pPr>
            <w:r>
              <w:rPr>
                <w:rFonts w:ascii="Arial" w:eastAsia="Arial" w:hAnsi="Arial" w:cs="Arial"/>
                <w:color w:val="000000"/>
                <w:sz w:val="16"/>
                <w:szCs w:val="16"/>
              </w:rPr>
              <w:t>-2.458</w:t>
            </w:r>
          </w:p>
        </w:tc>
        <w:tc>
          <w:tcPr>
            <w:tcW w:w="1362" w:type="dxa"/>
            <w:shd w:val="clear" w:color="auto" w:fill="FFFFFF"/>
            <w:tcMar>
              <w:top w:w="0" w:type="dxa"/>
              <w:left w:w="0" w:type="dxa"/>
              <w:bottom w:w="0" w:type="dxa"/>
              <w:right w:w="0" w:type="dxa"/>
            </w:tcMar>
            <w:vAlign w:val="center"/>
          </w:tcPr>
          <w:p w14:paraId="1B7C3640" w14:textId="77777777" w:rsidR="00222590" w:rsidRDefault="006A0008">
            <w:pPr>
              <w:spacing w:before="100" w:after="100"/>
              <w:ind w:left="100" w:right="100"/>
              <w:jc w:val="right"/>
            </w:pPr>
            <w:r>
              <w:rPr>
                <w:rFonts w:ascii="Arial" w:eastAsia="Arial" w:hAnsi="Arial" w:cs="Arial"/>
                <w:color w:val="000000"/>
                <w:sz w:val="16"/>
                <w:szCs w:val="16"/>
              </w:rPr>
              <w:t>0.972</w:t>
            </w:r>
          </w:p>
        </w:tc>
        <w:tc>
          <w:tcPr>
            <w:tcW w:w="1362" w:type="dxa"/>
            <w:shd w:val="clear" w:color="auto" w:fill="FFFFFF"/>
            <w:tcMar>
              <w:top w:w="0" w:type="dxa"/>
              <w:left w:w="0" w:type="dxa"/>
              <w:bottom w:w="0" w:type="dxa"/>
              <w:right w:w="0" w:type="dxa"/>
            </w:tcMar>
            <w:vAlign w:val="center"/>
          </w:tcPr>
          <w:p w14:paraId="0739E881" w14:textId="77777777" w:rsidR="00222590" w:rsidRDefault="006A0008">
            <w:pPr>
              <w:spacing w:before="100" w:after="100"/>
              <w:ind w:left="100" w:right="100"/>
              <w:jc w:val="right"/>
            </w:pPr>
            <w:r>
              <w:rPr>
                <w:rFonts w:ascii="Arial" w:eastAsia="Arial" w:hAnsi="Arial" w:cs="Arial"/>
                <w:color w:val="000000"/>
                <w:sz w:val="16"/>
                <w:szCs w:val="16"/>
              </w:rPr>
              <w:t>1.551</w:t>
            </w:r>
          </w:p>
        </w:tc>
      </w:tr>
      <w:tr w:rsidR="00222590" w14:paraId="7B666001" w14:textId="77777777" w:rsidTr="00222590">
        <w:trPr>
          <w:cantSplit/>
          <w:jc w:val="center"/>
        </w:trPr>
        <w:tc>
          <w:tcPr>
            <w:tcW w:w="911" w:type="dxa"/>
            <w:shd w:val="clear" w:color="auto" w:fill="FFFFFF"/>
            <w:tcMar>
              <w:top w:w="0" w:type="dxa"/>
              <w:left w:w="0" w:type="dxa"/>
              <w:bottom w:w="0" w:type="dxa"/>
              <w:right w:w="0" w:type="dxa"/>
            </w:tcMar>
            <w:vAlign w:val="center"/>
          </w:tcPr>
          <w:p w14:paraId="3D105B3E"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78926A0" w14:textId="77777777" w:rsidR="00222590" w:rsidRDefault="006A0008">
            <w:pPr>
              <w:spacing w:before="100" w:after="100"/>
              <w:ind w:left="100" w:right="100"/>
              <w:jc w:val="right"/>
            </w:pPr>
            <w:r>
              <w:rPr>
                <w:rFonts w:ascii="Arial" w:eastAsia="Arial" w:hAnsi="Arial" w:cs="Arial"/>
                <w:color w:val="000000"/>
                <w:sz w:val="16"/>
                <w:szCs w:val="16"/>
              </w:rPr>
              <w:t>37</w:t>
            </w:r>
          </w:p>
        </w:tc>
        <w:tc>
          <w:tcPr>
            <w:tcW w:w="1362" w:type="dxa"/>
            <w:shd w:val="clear" w:color="auto" w:fill="FFFFFF"/>
            <w:tcMar>
              <w:top w:w="0" w:type="dxa"/>
              <w:left w:w="0" w:type="dxa"/>
              <w:bottom w:w="0" w:type="dxa"/>
              <w:right w:w="0" w:type="dxa"/>
            </w:tcMar>
            <w:vAlign w:val="center"/>
          </w:tcPr>
          <w:p w14:paraId="239B9E72" w14:textId="77777777" w:rsidR="00222590" w:rsidRDefault="006A0008">
            <w:pPr>
              <w:spacing w:before="100" w:after="100"/>
              <w:ind w:left="100" w:right="100"/>
              <w:jc w:val="right"/>
            </w:pPr>
            <w:r>
              <w:rPr>
                <w:rFonts w:ascii="Arial" w:eastAsia="Arial" w:hAnsi="Arial" w:cs="Arial"/>
                <w:color w:val="000000"/>
                <w:sz w:val="16"/>
                <w:szCs w:val="16"/>
              </w:rPr>
              <w:t>30.78</w:t>
            </w:r>
          </w:p>
        </w:tc>
        <w:tc>
          <w:tcPr>
            <w:tcW w:w="1701" w:type="dxa"/>
            <w:shd w:val="clear" w:color="auto" w:fill="FFFFFF"/>
            <w:tcMar>
              <w:top w:w="0" w:type="dxa"/>
              <w:left w:w="0" w:type="dxa"/>
              <w:bottom w:w="0" w:type="dxa"/>
              <w:right w:w="0" w:type="dxa"/>
            </w:tcMar>
            <w:vAlign w:val="center"/>
          </w:tcPr>
          <w:p w14:paraId="241A387C" w14:textId="77777777" w:rsidR="00222590" w:rsidRDefault="006A0008">
            <w:pPr>
              <w:spacing w:before="100" w:after="100"/>
              <w:ind w:left="100" w:right="100"/>
              <w:jc w:val="right"/>
            </w:pPr>
            <w:r>
              <w:rPr>
                <w:rFonts w:ascii="Arial" w:eastAsia="Arial" w:hAnsi="Arial" w:cs="Arial"/>
                <w:color w:val="000000"/>
                <w:sz w:val="16"/>
                <w:szCs w:val="16"/>
              </w:rPr>
              <w:t>-2.673</w:t>
            </w:r>
          </w:p>
        </w:tc>
        <w:tc>
          <w:tcPr>
            <w:tcW w:w="1362" w:type="dxa"/>
            <w:shd w:val="clear" w:color="auto" w:fill="FFFFFF"/>
            <w:tcMar>
              <w:top w:w="0" w:type="dxa"/>
              <w:left w:w="0" w:type="dxa"/>
              <w:bottom w:w="0" w:type="dxa"/>
              <w:right w:w="0" w:type="dxa"/>
            </w:tcMar>
            <w:vAlign w:val="center"/>
          </w:tcPr>
          <w:p w14:paraId="1CF5A1F3" w14:textId="77777777" w:rsidR="00222590" w:rsidRDefault="006A0008">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1652A3E6" w14:textId="77777777" w:rsidR="00222590" w:rsidRDefault="006A0008">
            <w:pPr>
              <w:spacing w:before="100" w:after="100"/>
              <w:ind w:left="100" w:right="100"/>
              <w:jc w:val="right"/>
            </w:pPr>
            <w:r>
              <w:rPr>
                <w:rFonts w:ascii="Arial" w:eastAsia="Arial" w:hAnsi="Arial" w:cs="Arial"/>
                <w:color w:val="000000"/>
                <w:sz w:val="16"/>
                <w:szCs w:val="16"/>
              </w:rPr>
              <w:t>1.367</w:t>
            </w:r>
          </w:p>
        </w:tc>
      </w:tr>
      <w:tr w:rsidR="00222590" w14:paraId="41EE5673" w14:textId="77777777" w:rsidTr="00222590">
        <w:trPr>
          <w:cantSplit/>
          <w:jc w:val="center"/>
        </w:trPr>
        <w:tc>
          <w:tcPr>
            <w:tcW w:w="911" w:type="dxa"/>
            <w:shd w:val="clear" w:color="auto" w:fill="FFFFFF"/>
            <w:tcMar>
              <w:top w:w="0" w:type="dxa"/>
              <w:left w:w="0" w:type="dxa"/>
              <w:bottom w:w="0" w:type="dxa"/>
              <w:right w:w="0" w:type="dxa"/>
            </w:tcMar>
            <w:vAlign w:val="center"/>
          </w:tcPr>
          <w:p w14:paraId="217E0212"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7A22422E" w14:textId="77777777" w:rsidR="00222590" w:rsidRDefault="006A0008">
            <w:pPr>
              <w:spacing w:before="100" w:after="100"/>
              <w:ind w:left="100" w:right="100"/>
              <w:jc w:val="right"/>
            </w:pPr>
            <w:r>
              <w:rPr>
                <w:rFonts w:ascii="Arial" w:eastAsia="Arial" w:hAnsi="Arial" w:cs="Arial"/>
                <w:color w:val="000000"/>
                <w:sz w:val="16"/>
                <w:szCs w:val="16"/>
              </w:rPr>
              <w:t>MEAN (SD)</w:t>
            </w:r>
          </w:p>
        </w:tc>
        <w:tc>
          <w:tcPr>
            <w:tcW w:w="1362" w:type="dxa"/>
            <w:shd w:val="clear" w:color="auto" w:fill="FFFFFF"/>
            <w:tcMar>
              <w:top w:w="0" w:type="dxa"/>
              <w:left w:w="0" w:type="dxa"/>
              <w:bottom w:w="0" w:type="dxa"/>
              <w:right w:w="0" w:type="dxa"/>
            </w:tcMar>
            <w:vAlign w:val="center"/>
          </w:tcPr>
          <w:p w14:paraId="0F51D028" w14:textId="77777777" w:rsidR="00222590" w:rsidRDefault="006A0008">
            <w:pPr>
              <w:spacing w:before="100" w:after="100"/>
              <w:ind w:left="100" w:right="100"/>
              <w:jc w:val="right"/>
            </w:pPr>
            <w:r>
              <w:rPr>
                <w:rFonts w:ascii="Arial" w:eastAsia="Arial" w:hAnsi="Arial" w:cs="Arial"/>
                <w:color w:val="000000"/>
                <w:sz w:val="16"/>
                <w:szCs w:val="16"/>
              </w:rPr>
              <w:t>32.345 (1.57)</w:t>
            </w:r>
          </w:p>
        </w:tc>
        <w:tc>
          <w:tcPr>
            <w:tcW w:w="1701" w:type="dxa"/>
            <w:shd w:val="clear" w:color="auto" w:fill="FFFFFF"/>
            <w:tcMar>
              <w:top w:w="0" w:type="dxa"/>
              <w:left w:w="0" w:type="dxa"/>
              <w:bottom w:w="0" w:type="dxa"/>
              <w:right w:w="0" w:type="dxa"/>
            </w:tcMar>
            <w:vAlign w:val="center"/>
          </w:tcPr>
          <w:p w14:paraId="50AB424E" w14:textId="77777777" w:rsidR="00222590" w:rsidRDefault="006A0008">
            <w:pPr>
              <w:spacing w:before="100" w:after="100"/>
              <w:ind w:left="100" w:right="100"/>
              <w:jc w:val="right"/>
            </w:pPr>
            <w:r>
              <w:rPr>
                <w:rFonts w:ascii="Arial" w:eastAsia="Arial" w:hAnsi="Arial" w:cs="Arial"/>
                <w:color w:val="000000"/>
                <w:sz w:val="16"/>
                <w:szCs w:val="16"/>
              </w:rPr>
              <w:t>-2.805 (0.379)</w:t>
            </w:r>
          </w:p>
        </w:tc>
        <w:tc>
          <w:tcPr>
            <w:tcW w:w="1362" w:type="dxa"/>
            <w:shd w:val="clear" w:color="auto" w:fill="FFFFFF"/>
            <w:tcMar>
              <w:top w:w="0" w:type="dxa"/>
              <w:left w:w="0" w:type="dxa"/>
              <w:bottom w:w="0" w:type="dxa"/>
              <w:right w:w="0" w:type="dxa"/>
            </w:tcMar>
            <w:vAlign w:val="center"/>
          </w:tcPr>
          <w:p w14:paraId="551B97E1" w14:textId="77777777" w:rsidR="00222590" w:rsidRDefault="006A0008">
            <w:pPr>
              <w:spacing w:before="100" w:after="100"/>
              <w:ind w:left="100" w:right="100"/>
              <w:jc w:val="right"/>
            </w:pPr>
            <w:r>
              <w:rPr>
                <w:rFonts w:ascii="Arial" w:eastAsia="Arial" w:hAnsi="Arial" w:cs="Arial"/>
                <w:color w:val="000000"/>
                <w:sz w:val="16"/>
                <w:szCs w:val="16"/>
              </w:rPr>
              <w:t>0.951 (0.092)</w:t>
            </w:r>
          </w:p>
        </w:tc>
        <w:tc>
          <w:tcPr>
            <w:tcW w:w="1362" w:type="dxa"/>
            <w:shd w:val="clear" w:color="auto" w:fill="FFFFFF"/>
            <w:tcMar>
              <w:top w:w="0" w:type="dxa"/>
              <w:left w:w="0" w:type="dxa"/>
              <w:bottom w:w="0" w:type="dxa"/>
              <w:right w:w="0" w:type="dxa"/>
            </w:tcMar>
            <w:vAlign w:val="center"/>
          </w:tcPr>
          <w:p w14:paraId="1E9E8202" w14:textId="77777777" w:rsidR="00222590" w:rsidRDefault="006A0008">
            <w:pPr>
              <w:spacing w:before="100" w:after="100"/>
              <w:ind w:left="100" w:right="100"/>
              <w:jc w:val="right"/>
            </w:pPr>
            <w:r>
              <w:rPr>
                <w:rFonts w:ascii="Arial" w:eastAsia="Arial" w:hAnsi="Arial" w:cs="Arial"/>
                <w:color w:val="000000"/>
                <w:sz w:val="16"/>
                <w:szCs w:val="16"/>
              </w:rPr>
              <w:t>1.322 (0.29)</w:t>
            </w:r>
          </w:p>
        </w:tc>
      </w:tr>
      <w:tr w:rsidR="00222590" w14:paraId="4D8022A2" w14:textId="77777777" w:rsidTr="00222590">
        <w:trPr>
          <w:cantSplit/>
          <w:jc w:val="center"/>
        </w:trPr>
        <w:tc>
          <w:tcPr>
            <w:tcW w:w="911" w:type="dxa"/>
            <w:tcBorders>
              <w:bottom w:val="single" w:sz="4" w:space="0" w:color="000000"/>
            </w:tcBorders>
            <w:shd w:val="clear" w:color="auto" w:fill="FFFFFF"/>
            <w:tcMar>
              <w:top w:w="0" w:type="dxa"/>
              <w:left w:w="0" w:type="dxa"/>
              <w:bottom w:w="0" w:type="dxa"/>
              <w:right w:w="0" w:type="dxa"/>
            </w:tcMar>
            <w:vAlign w:val="center"/>
          </w:tcPr>
          <w:p w14:paraId="6F775DCE" w14:textId="77777777" w:rsidR="00222590" w:rsidRDefault="006A0008">
            <w:pPr>
              <w:spacing w:before="100" w:after="100"/>
              <w:ind w:left="100" w:right="100"/>
            </w:pPr>
            <w:r>
              <w:rPr>
                <w:rFonts w:ascii="Arial" w:eastAsia="Arial" w:hAnsi="Arial" w:cs="Arial"/>
                <w:color w:val="000000"/>
                <w:sz w:val="16"/>
                <w:szCs w:val="16"/>
              </w:rPr>
              <w:lastRenderedPageBreak/>
              <w:t>N2</w:t>
            </w:r>
          </w:p>
        </w:tc>
        <w:tc>
          <w:tcPr>
            <w:tcW w:w="1246" w:type="dxa"/>
            <w:tcBorders>
              <w:bottom w:val="single" w:sz="4" w:space="0" w:color="000000"/>
            </w:tcBorders>
            <w:shd w:val="clear" w:color="auto" w:fill="FFFFFF"/>
            <w:tcMar>
              <w:top w:w="0" w:type="dxa"/>
              <w:left w:w="0" w:type="dxa"/>
              <w:bottom w:w="0" w:type="dxa"/>
              <w:right w:w="0" w:type="dxa"/>
            </w:tcMar>
            <w:vAlign w:val="center"/>
          </w:tcPr>
          <w:p w14:paraId="5156947B" w14:textId="77777777" w:rsidR="00222590" w:rsidRDefault="00222590">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018B1B36" w14:textId="77777777" w:rsidR="00222590" w:rsidRDefault="00222590">
            <w:pPr>
              <w:spacing w:before="100" w:after="100"/>
              <w:ind w:left="100" w:right="100"/>
              <w:jc w:val="right"/>
            </w:pPr>
          </w:p>
        </w:tc>
        <w:tc>
          <w:tcPr>
            <w:tcW w:w="1701" w:type="dxa"/>
            <w:tcBorders>
              <w:bottom w:val="single" w:sz="4" w:space="0" w:color="000000"/>
            </w:tcBorders>
            <w:shd w:val="clear" w:color="auto" w:fill="FFFFFF"/>
            <w:tcMar>
              <w:top w:w="0" w:type="dxa"/>
              <w:left w:w="0" w:type="dxa"/>
              <w:bottom w:w="0" w:type="dxa"/>
              <w:right w:w="0" w:type="dxa"/>
            </w:tcMar>
            <w:vAlign w:val="center"/>
          </w:tcPr>
          <w:p w14:paraId="509FA901" w14:textId="77777777" w:rsidR="00222590" w:rsidRDefault="00222590">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182362A9" w14:textId="77777777" w:rsidR="00222590" w:rsidRDefault="00222590">
            <w:pPr>
              <w:spacing w:before="100" w:after="100"/>
              <w:ind w:left="100" w:right="100"/>
              <w:jc w:val="right"/>
            </w:pPr>
          </w:p>
        </w:tc>
        <w:tc>
          <w:tcPr>
            <w:tcW w:w="1362" w:type="dxa"/>
            <w:tcBorders>
              <w:bottom w:val="single" w:sz="4" w:space="0" w:color="000000"/>
            </w:tcBorders>
            <w:shd w:val="clear" w:color="auto" w:fill="FFFFFF"/>
            <w:tcMar>
              <w:top w:w="0" w:type="dxa"/>
              <w:left w:w="0" w:type="dxa"/>
              <w:bottom w:w="0" w:type="dxa"/>
              <w:right w:w="0" w:type="dxa"/>
            </w:tcMar>
            <w:vAlign w:val="center"/>
          </w:tcPr>
          <w:p w14:paraId="208C9D6D" w14:textId="77777777" w:rsidR="00222590" w:rsidRDefault="00222590">
            <w:pPr>
              <w:spacing w:before="100" w:after="100"/>
              <w:ind w:left="100" w:right="100"/>
              <w:jc w:val="right"/>
            </w:pPr>
          </w:p>
        </w:tc>
      </w:tr>
      <w:tr w:rsidR="00222590" w14:paraId="1C0DCDF9" w14:textId="77777777" w:rsidTr="00222590">
        <w:trPr>
          <w:cantSplit/>
          <w:jc w:val="center"/>
        </w:trPr>
        <w:tc>
          <w:tcPr>
            <w:tcW w:w="911" w:type="dxa"/>
            <w:tcBorders>
              <w:top w:val="single" w:sz="4" w:space="0" w:color="000000"/>
            </w:tcBorders>
            <w:shd w:val="clear" w:color="auto" w:fill="FFFFFF"/>
            <w:tcMar>
              <w:top w:w="0" w:type="dxa"/>
              <w:left w:w="0" w:type="dxa"/>
              <w:bottom w:w="0" w:type="dxa"/>
              <w:right w:w="0" w:type="dxa"/>
            </w:tcMar>
            <w:vAlign w:val="center"/>
          </w:tcPr>
          <w:p w14:paraId="47BD77FE" w14:textId="77777777" w:rsidR="00222590" w:rsidRDefault="00222590">
            <w:pPr>
              <w:spacing w:before="100" w:after="100"/>
              <w:ind w:left="100" w:right="100"/>
            </w:pPr>
          </w:p>
        </w:tc>
        <w:tc>
          <w:tcPr>
            <w:tcW w:w="1246" w:type="dxa"/>
            <w:tcBorders>
              <w:top w:val="single" w:sz="4" w:space="0" w:color="000000"/>
            </w:tcBorders>
            <w:shd w:val="clear" w:color="auto" w:fill="FFFFFF"/>
            <w:tcMar>
              <w:top w:w="0" w:type="dxa"/>
              <w:left w:w="0" w:type="dxa"/>
              <w:bottom w:w="0" w:type="dxa"/>
              <w:right w:w="0" w:type="dxa"/>
            </w:tcMar>
            <w:vAlign w:val="center"/>
          </w:tcPr>
          <w:p w14:paraId="4AB12EA1" w14:textId="77777777" w:rsidR="00222590" w:rsidRDefault="006A0008">
            <w:pPr>
              <w:spacing w:before="100" w:after="100"/>
              <w:ind w:left="100" w:right="100"/>
              <w:jc w:val="right"/>
            </w:pPr>
            <w:r>
              <w:rPr>
                <w:rFonts w:ascii="Arial" w:eastAsia="Arial" w:hAnsi="Arial" w:cs="Arial"/>
                <w:color w:val="000000"/>
                <w:sz w:val="16"/>
                <w:szCs w:val="16"/>
              </w:rPr>
              <w:t>10</w:t>
            </w:r>
          </w:p>
        </w:tc>
        <w:tc>
          <w:tcPr>
            <w:tcW w:w="1362" w:type="dxa"/>
            <w:tcBorders>
              <w:top w:val="single" w:sz="4" w:space="0" w:color="000000"/>
            </w:tcBorders>
            <w:shd w:val="clear" w:color="auto" w:fill="FFFFFF"/>
            <w:tcMar>
              <w:top w:w="0" w:type="dxa"/>
              <w:left w:w="0" w:type="dxa"/>
              <w:bottom w:w="0" w:type="dxa"/>
              <w:right w:w="0" w:type="dxa"/>
            </w:tcMar>
            <w:vAlign w:val="center"/>
          </w:tcPr>
          <w:p w14:paraId="0A56AAC9" w14:textId="77777777" w:rsidR="00222590" w:rsidRDefault="006A0008">
            <w:pPr>
              <w:spacing w:before="100" w:after="100"/>
              <w:ind w:left="100" w:right="100"/>
              <w:jc w:val="right"/>
            </w:pPr>
            <w:r>
              <w:rPr>
                <w:rFonts w:ascii="Arial" w:eastAsia="Arial" w:hAnsi="Arial" w:cs="Arial"/>
                <w:color w:val="000000"/>
                <w:sz w:val="16"/>
                <w:szCs w:val="16"/>
              </w:rPr>
              <w:t>34.134</w:t>
            </w:r>
          </w:p>
        </w:tc>
        <w:tc>
          <w:tcPr>
            <w:tcW w:w="1701" w:type="dxa"/>
            <w:tcBorders>
              <w:top w:val="single" w:sz="4" w:space="0" w:color="000000"/>
            </w:tcBorders>
            <w:shd w:val="clear" w:color="auto" w:fill="FFFFFF"/>
            <w:tcMar>
              <w:top w:w="0" w:type="dxa"/>
              <w:left w:w="0" w:type="dxa"/>
              <w:bottom w:w="0" w:type="dxa"/>
              <w:right w:w="0" w:type="dxa"/>
            </w:tcMar>
            <w:vAlign w:val="center"/>
          </w:tcPr>
          <w:p w14:paraId="39E2A1C2" w14:textId="77777777" w:rsidR="00222590" w:rsidRDefault="006A0008">
            <w:pPr>
              <w:spacing w:before="100" w:after="100"/>
              <w:ind w:left="100" w:right="100"/>
              <w:jc w:val="right"/>
            </w:pPr>
            <w:r>
              <w:rPr>
                <w:rFonts w:ascii="Arial" w:eastAsia="Arial" w:hAnsi="Arial" w:cs="Arial"/>
                <w:color w:val="000000"/>
                <w:sz w:val="16"/>
                <w:szCs w:val="16"/>
              </w:rPr>
              <w:t>-3.154</w:t>
            </w:r>
          </w:p>
        </w:tc>
        <w:tc>
          <w:tcPr>
            <w:tcW w:w="1362" w:type="dxa"/>
            <w:tcBorders>
              <w:top w:val="single" w:sz="4" w:space="0" w:color="000000"/>
            </w:tcBorders>
            <w:shd w:val="clear" w:color="auto" w:fill="FFFFFF"/>
            <w:tcMar>
              <w:top w:w="0" w:type="dxa"/>
              <w:left w:w="0" w:type="dxa"/>
              <w:bottom w:w="0" w:type="dxa"/>
              <w:right w:w="0" w:type="dxa"/>
            </w:tcMar>
            <w:vAlign w:val="center"/>
          </w:tcPr>
          <w:p w14:paraId="466466EB" w14:textId="77777777" w:rsidR="00222590" w:rsidRDefault="006A0008">
            <w:pPr>
              <w:spacing w:before="100" w:after="100"/>
              <w:ind w:left="100" w:right="100"/>
              <w:jc w:val="right"/>
            </w:pPr>
            <w:r>
              <w:rPr>
                <w:rFonts w:ascii="Arial" w:eastAsia="Arial" w:hAnsi="Arial" w:cs="Arial"/>
                <w:color w:val="000000"/>
                <w:sz w:val="16"/>
                <w:szCs w:val="16"/>
              </w:rPr>
              <w:t>0.982</w:t>
            </w:r>
          </w:p>
        </w:tc>
        <w:tc>
          <w:tcPr>
            <w:tcW w:w="1362" w:type="dxa"/>
            <w:tcBorders>
              <w:top w:val="single" w:sz="4" w:space="0" w:color="000000"/>
            </w:tcBorders>
            <w:shd w:val="clear" w:color="auto" w:fill="FFFFFF"/>
            <w:tcMar>
              <w:top w:w="0" w:type="dxa"/>
              <w:left w:w="0" w:type="dxa"/>
              <w:bottom w:w="0" w:type="dxa"/>
              <w:right w:w="0" w:type="dxa"/>
            </w:tcMar>
            <w:vAlign w:val="center"/>
          </w:tcPr>
          <w:p w14:paraId="14CD1E3D" w14:textId="77777777" w:rsidR="00222590" w:rsidRDefault="006A0008">
            <w:pPr>
              <w:spacing w:before="100" w:after="100"/>
              <w:ind w:left="100" w:right="100"/>
              <w:jc w:val="right"/>
            </w:pPr>
            <w:r>
              <w:rPr>
                <w:rFonts w:ascii="Arial" w:eastAsia="Arial" w:hAnsi="Arial" w:cs="Arial"/>
                <w:color w:val="000000"/>
                <w:sz w:val="16"/>
                <w:szCs w:val="16"/>
              </w:rPr>
              <w:t>1.075</w:t>
            </w:r>
          </w:p>
        </w:tc>
      </w:tr>
      <w:tr w:rsidR="00222590" w14:paraId="3C6F6104" w14:textId="77777777" w:rsidTr="00222590">
        <w:trPr>
          <w:cantSplit/>
          <w:jc w:val="center"/>
        </w:trPr>
        <w:tc>
          <w:tcPr>
            <w:tcW w:w="911" w:type="dxa"/>
            <w:shd w:val="clear" w:color="auto" w:fill="FFFFFF"/>
            <w:tcMar>
              <w:top w:w="0" w:type="dxa"/>
              <w:left w:w="0" w:type="dxa"/>
              <w:bottom w:w="0" w:type="dxa"/>
              <w:right w:w="0" w:type="dxa"/>
            </w:tcMar>
            <w:vAlign w:val="center"/>
          </w:tcPr>
          <w:p w14:paraId="58A38BB1"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532F506" w14:textId="77777777" w:rsidR="00222590" w:rsidRDefault="006A0008">
            <w:pPr>
              <w:spacing w:before="100" w:after="100"/>
              <w:ind w:left="100" w:right="100"/>
              <w:jc w:val="right"/>
            </w:pPr>
            <w:r>
              <w:rPr>
                <w:rFonts w:ascii="Arial" w:eastAsia="Arial" w:hAnsi="Arial" w:cs="Arial"/>
                <w:color w:val="000000"/>
                <w:sz w:val="16"/>
                <w:szCs w:val="16"/>
              </w:rPr>
              <w:t>11</w:t>
            </w:r>
          </w:p>
        </w:tc>
        <w:tc>
          <w:tcPr>
            <w:tcW w:w="1362" w:type="dxa"/>
            <w:shd w:val="clear" w:color="auto" w:fill="FFFFFF"/>
            <w:tcMar>
              <w:top w:w="0" w:type="dxa"/>
              <w:left w:w="0" w:type="dxa"/>
              <w:bottom w:w="0" w:type="dxa"/>
              <w:right w:w="0" w:type="dxa"/>
            </w:tcMar>
            <w:vAlign w:val="center"/>
          </w:tcPr>
          <w:p w14:paraId="5EEE93FC" w14:textId="77777777" w:rsidR="00222590" w:rsidRDefault="006A0008">
            <w:pPr>
              <w:spacing w:before="100" w:after="100"/>
              <w:ind w:left="100" w:right="100"/>
              <w:jc w:val="right"/>
            </w:pPr>
            <w:r>
              <w:rPr>
                <w:rFonts w:ascii="Arial" w:eastAsia="Arial" w:hAnsi="Arial" w:cs="Arial"/>
                <w:color w:val="000000"/>
                <w:sz w:val="16"/>
                <w:szCs w:val="16"/>
              </w:rPr>
              <w:t>33.089</w:t>
            </w:r>
          </w:p>
        </w:tc>
        <w:tc>
          <w:tcPr>
            <w:tcW w:w="1701" w:type="dxa"/>
            <w:shd w:val="clear" w:color="auto" w:fill="FFFFFF"/>
            <w:tcMar>
              <w:top w:w="0" w:type="dxa"/>
              <w:left w:w="0" w:type="dxa"/>
              <w:bottom w:w="0" w:type="dxa"/>
              <w:right w:w="0" w:type="dxa"/>
            </w:tcMar>
            <w:vAlign w:val="center"/>
          </w:tcPr>
          <w:p w14:paraId="01B01C38" w14:textId="77777777" w:rsidR="00222590" w:rsidRDefault="006A0008">
            <w:pPr>
              <w:spacing w:before="100" w:after="100"/>
              <w:ind w:left="100" w:right="100"/>
              <w:jc w:val="right"/>
            </w:pPr>
            <w:r>
              <w:rPr>
                <w:rFonts w:ascii="Arial" w:eastAsia="Arial" w:hAnsi="Arial" w:cs="Arial"/>
                <w:color w:val="000000"/>
                <w:sz w:val="16"/>
                <w:szCs w:val="16"/>
              </w:rPr>
              <w:t>-3.312</w:t>
            </w:r>
          </w:p>
        </w:tc>
        <w:tc>
          <w:tcPr>
            <w:tcW w:w="1362" w:type="dxa"/>
            <w:shd w:val="clear" w:color="auto" w:fill="FFFFFF"/>
            <w:tcMar>
              <w:top w:w="0" w:type="dxa"/>
              <w:left w:w="0" w:type="dxa"/>
              <w:bottom w:w="0" w:type="dxa"/>
              <w:right w:w="0" w:type="dxa"/>
            </w:tcMar>
            <w:vAlign w:val="center"/>
          </w:tcPr>
          <w:p w14:paraId="5C373282" w14:textId="77777777" w:rsidR="00222590" w:rsidRDefault="006A0008">
            <w:pPr>
              <w:spacing w:before="100" w:after="100"/>
              <w:ind w:left="100" w:right="100"/>
              <w:jc w:val="right"/>
            </w:pPr>
            <w:r>
              <w:rPr>
                <w:rFonts w:ascii="Arial" w:eastAsia="Arial" w:hAnsi="Arial" w:cs="Arial"/>
                <w:color w:val="000000"/>
                <w:sz w:val="16"/>
                <w:szCs w:val="16"/>
              </w:rPr>
              <w:t>0.998</w:t>
            </w:r>
          </w:p>
        </w:tc>
        <w:tc>
          <w:tcPr>
            <w:tcW w:w="1362" w:type="dxa"/>
            <w:shd w:val="clear" w:color="auto" w:fill="FFFFFF"/>
            <w:tcMar>
              <w:top w:w="0" w:type="dxa"/>
              <w:left w:w="0" w:type="dxa"/>
              <w:bottom w:w="0" w:type="dxa"/>
              <w:right w:w="0" w:type="dxa"/>
            </w:tcMar>
            <w:vAlign w:val="center"/>
          </w:tcPr>
          <w:p w14:paraId="4C999ED6" w14:textId="77777777" w:rsidR="00222590" w:rsidRDefault="006A0008">
            <w:pPr>
              <w:spacing w:before="100" w:after="100"/>
              <w:ind w:left="100" w:right="100"/>
              <w:jc w:val="right"/>
            </w:pPr>
            <w:r>
              <w:rPr>
                <w:rFonts w:ascii="Arial" w:eastAsia="Arial" w:hAnsi="Arial" w:cs="Arial"/>
                <w:color w:val="000000"/>
                <w:sz w:val="16"/>
                <w:szCs w:val="16"/>
              </w:rPr>
              <w:t>1.004</w:t>
            </w:r>
          </w:p>
        </w:tc>
      </w:tr>
      <w:tr w:rsidR="00222590" w14:paraId="3DF4A032" w14:textId="77777777" w:rsidTr="00222590">
        <w:trPr>
          <w:cantSplit/>
          <w:jc w:val="center"/>
        </w:trPr>
        <w:tc>
          <w:tcPr>
            <w:tcW w:w="911" w:type="dxa"/>
            <w:shd w:val="clear" w:color="auto" w:fill="FFFFFF"/>
            <w:tcMar>
              <w:top w:w="0" w:type="dxa"/>
              <w:left w:w="0" w:type="dxa"/>
              <w:bottom w:w="0" w:type="dxa"/>
              <w:right w:w="0" w:type="dxa"/>
            </w:tcMar>
            <w:vAlign w:val="center"/>
          </w:tcPr>
          <w:p w14:paraId="17E9B82A"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7C4AD156" w14:textId="77777777" w:rsidR="00222590" w:rsidRDefault="006A0008">
            <w:pPr>
              <w:spacing w:before="100" w:after="100"/>
              <w:ind w:left="100" w:right="100"/>
              <w:jc w:val="right"/>
            </w:pPr>
            <w:r>
              <w:rPr>
                <w:rFonts w:ascii="Arial" w:eastAsia="Arial" w:hAnsi="Arial" w:cs="Arial"/>
                <w:color w:val="000000"/>
                <w:sz w:val="16"/>
                <w:szCs w:val="16"/>
              </w:rPr>
              <w:t>12</w:t>
            </w:r>
          </w:p>
        </w:tc>
        <w:tc>
          <w:tcPr>
            <w:tcW w:w="1362" w:type="dxa"/>
            <w:shd w:val="clear" w:color="auto" w:fill="FFFFFF"/>
            <w:tcMar>
              <w:top w:w="0" w:type="dxa"/>
              <w:left w:w="0" w:type="dxa"/>
              <w:bottom w:w="0" w:type="dxa"/>
              <w:right w:w="0" w:type="dxa"/>
            </w:tcMar>
            <w:vAlign w:val="center"/>
          </w:tcPr>
          <w:p w14:paraId="5D4DC547" w14:textId="77777777" w:rsidR="00222590" w:rsidRDefault="006A0008">
            <w:pPr>
              <w:spacing w:before="100" w:after="100"/>
              <w:ind w:left="100" w:right="100"/>
              <w:jc w:val="right"/>
            </w:pPr>
            <w:r>
              <w:rPr>
                <w:rFonts w:ascii="Arial" w:eastAsia="Arial" w:hAnsi="Arial" w:cs="Arial"/>
                <w:color w:val="000000"/>
                <w:sz w:val="16"/>
                <w:szCs w:val="16"/>
              </w:rPr>
              <w:t>31.46</w:t>
            </w:r>
          </w:p>
        </w:tc>
        <w:tc>
          <w:tcPr>
            <w:tcW w:w="1701" w:type="dxa"/>
            <w:shd w:val="clear" w:color="auto" w:fill="FFFFFF"/>
            <w:tcMar>
              <w:top w:w="0" w:type="dxa"/>
              <w:left w:w="0" w:type="dxa"/>
              <w:bottom w:w="0" w:type="dxa"/>
              <w:right w:w="0" w:type="dxa"/>
            </w:tcMar>
            <w:vAlign w:val="center"/>
          </w:tcPr>
          <w:p w14:paraId="0B962A82" w14:textId="77777777" w:rsidR="00222590" w:rsidRDefault="006A0008">
            <w:pPr>
              <w:spacing w:before="100" w:after="100"/>
              <w:ind w:left="100" w:right="100"/>
              <w:jc w:val="right"/>
            </w:pPr>
            <w:r>
              <w:rPr>
                <w:rFonts w:ascii="Arial" w:eastAsia="Arial" w:hAnsi="Arial" w:cs="Arial"/>
                <w:color w:val="000000"/>
                <w:sz w:val="16"/>
                <w:szCs w:val="16"/>
              </w:rPr>
              <w:t>-2.882</w:t>
            </w:r>
          </w:p>
        </w:tc>
        <w:tc>
          <w:tcPr>
            <w:tcW w:w="1362" w:type="dxa"/>
            <w:shd w:val="clear" w:color="auto" w:fill="FFFFFF"/>
            <w:tcMar>
              <w:top w:w="0" w:type="dxa"/>
              <w:left w:w="0" w:type="dxa"/>
              <w:bottom w:w="0" w:type="dxa"/>
              <w:right w:w="0" w:type="dxa"/>
            </w:tcMar>
            <w:vAlign w:val="center"/>
          </w:tcPr>
          <w:p w14:paraId="1AE97E6B" w14:textId="77777777" w:rsidR="00222590" w:rsidRDefault="006A0008">
            <w:pPr>
              <w:spacing w:before="100" w:after="100"/>
              <w:ind w:left="100" w:right="100"/>
              <w:jc w:val="right"/>
            </w:pPr>
            <w:r>
              <w:rPr>
                <w:rFonts w:ascii="Arial" w:eastAsia="Arial" w:hAnsi="Arial" w:cs="Arial"/>
                <w:color w:val="000000"/>
                <w:sz w:val="16"/>
                <w:szCs w:val="16"/>
              </w:rPr>
              <w:t>0.983</w:t>
            </w:r>
          </w:p>
        </w:tc>
        <w:tc>
          <w:tcPr>
            <w:tcW w:w="1362" w:type="dxa"/>
            <w:shd w:val="clear" w:color="auto" w:fill="FFFFFF"/>
            <w:tcMar>
              <w:top w:w="0" w:type="dxa"/>
              <w:left w:w="0" w:type="dxa"/>
              <w:bottom w:w="0" w:type="dxa"/>
              <w:right w:w="0" w:type="dxa"/>
            </w:tcMar>
            <w:vAlign w:val="center"/>
          </w:tcPr>
          <w:p w14:paraId="0AA38366" w14:textId="77777777" w:rsidR="00222590" w:rsidRDefault="006A0008">
            <w:pPr>
              <w:spacing w:before="100" w:after="100"/>
              <w:ind w:left="100" w:right="100"/>
              <w:jc w:val="right"/>
            </w:pPr>
            <w:r>
              <w:rPr>
                <w:rFonts w:ascii="Arial" w:eastAsia="Arial" w:hAnsi="Arial" w:cs="Arial"/>
                <w:color w:val="000000"/>
                <w:sz w:val="16"/>
                <w:szCs w:val="16"/>
              </w:rPr>
              <w:t>1.223</w:t>
            </w:r>
          </w:p>
        </w:tc>
      </w:tr>
      <w:tr w:rsidR="00222590" w14:paraId="0F24F62E" w14:textId="77777777" w:rsidTr="00222590">
        <w:trPr>
          <w:cantSplit/>
          <w:jc w:val="center"/>
        </w:trPr>
        <w:tc>
          <w:tcPr>
            <w:tcW w:w="911" w:type="dxa"/>
            <w:shd w:val="clear" w:color="auto" w:fill="FFFFFF"/>
            <w:tcMar>
              <w:top w:w="0" w:type="dxa"/>
              <w:left w:w="0" w:type="dxa"/>
              <w:bottom w:w="0" w:type="dxa"/>
              <w:right w:w="0" w:type="dxa"/>
            </w:tcMar>
            <w:vAlign w:val="center"/>
          </w:tcPr>
          <w:p w14:paraId="6CB26438"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2BBB22E" w14:textId="77777777" w:rsidR="00222590" w:rsidRDefault="006A0008">
            <w:pPr>
              <w:spacing w:before="100" w:after="100"/>
              <w:ind w:left="100" w:right="100"/>
              <w:jc w:val="right"/>
            </w:pPr>
            <w:r>
              <w:rPr>
                <w:rFonts w:ascii="Arial" w:eastAsia="Arial" w:hAnsi="Arial" w:cs="Arial"/>
                <w:color w:val="000000"/>
                <w:sz w:val="16"/>
                <w:szCs w:val="16"/>
              </w:rPr>
              <w:t>13</w:t>
            </w:r>
          </w:p>
        </w:tc>
        <w:tc>
          <w:tcPr>
            <w:tcW w:w="1362" w:type="dxa"/>
            <w:shd w:val="clear" w:color="auto" w:fill="FFFFFF"/>
            <w:tcMar>
              <w:top w:w="0" w:type="dxa"/>
              <w:left w:w="0" w:type="dxa"/>
              <w:bottom w:w="0" w:type="dxa"/>
              <w:right w:w="0" w:type="dxa"/>
            </w:tcMar>
            <w:vAlign w:val="center"/>
          </w:tcPr>
          <w:p w14:paraId="45AF4FAC" w14:textId="77777777" w:rsidR="00222590" w:rsidRDefault="006A0008">
            <w:pPr>
              <w:spacing w:before="100" w:after="100"/>
              <w:ind w:left="100" w:right="100"/>
              <w:jc w:val="right"/>
            </w:pPr>
            <w:r>
              <w:rPr>
                <w:rFonts w:ascii="Arial" w:eastAsia="Arial" w:hAnsi="Arial" w:cs="Arial"/>
                <w:color w:val="000000"/>
                <w:sz w:val="16"/>
                <w:szCs w:val="16"/>
              </w:rPr>
              <w:t>33.477</w:t>
            </w:r>
          </w:p>
        </w:tc>
        <w:tc>
          <w:tcPr>
            <w:tcW w:w="1701" w:type="dxa"/>
            <w:shd w:val="clear" w:color="auto" w:fill="FFFFFF"/>
            <w:tcMar>
              <w:top w:w="0" w:type="dxa"/>
              <w:left w:w="0" w:type="dxa"/>
              <w:bottom w:w="0" w:type="dxa"/>
              <w:right w:w="0" w:type="dxa"/>
            </w:tcMar>
            <w:vAlign w:val="center"/>
          </w:tcPr>
          <w:p w14:paraId="719065D4" w14:textId="77777777" w:rsidR="00222590" w:rsidRDefault="006A0008">
            <w:pPr>
              <w:spacing w:before="100" w:after="100"/>
              <w:ind w:left="100" w:right="100"/>
              <w:jc w:val="right"/>
            </w:pPr>
            <w:r>
              <w:rPr>
                <w:rFonts w:ascii="Arial" w:eastAsia="Arial" w:hAnsi="Arial" w:cs="Arial"/>
                <w:color w:val="000000"/>
                <w:sz w:val="16"/>
                <w:szCs w:val="16"/>
              </w:rPr>
              <w:t>-2.992</w:t>
            </w:r>
          </w:p>
        </w:tc>
        <w:tc>
          <w:tcPr>
            <w:tcW w:w="1362" w:type="dxa"/>
            <w:shd w:val="clear" w:color="auto" w:fill="FFFFFF"/>
            <w:tcMar>
              <w:top w:w="0" w:type="dxa"/>
              <w:left w:w="0" w:type="dxa"/>
              <w:bottom w:w="0" w:type="dxa"/>
              <w:right w:w="0" w:type="dxa"/>
            </w:tcMar>
            <w:vAlign w:val="center"/>
          </w:tcPr>
          <w:p w14:paraId="4B9F68E1" w14:textId="77777777" w:rsidR="00222590" w:rsidRDefault="006A0008">
            <w:pPr>
              <w:spacing w:before="100" w:after="100"/>
              <w:ind w:left="100" w:right="100"/>
              <w:jc w:val="right"/>
            </w:pPr>
            <w:r>
              <w:rPr>
                <w:rFonts w:ascii="Arial" w:eastAsia="Arial" w:hAnsi="Arial" w:cs="Arial"/>
                <w:color w:val="000000"/>
                <w:sz w:val="16"/>
                <w:szCs w:val="16"/>
              </w:rPr>
              <w:t>0.945</w:t>
            </w:r>
          </w:p>
        </w:tc>
        <w:tc>
          <w:tcPr>
            <w:tcW w:w="1362" w:type="dxa"/>
            <w:shd w:val="clear" w:color="auto" w:fill="FFFFFF"/>
            <w:tcMar>
              <w:top w:w="0" w:type="dxa"/>
              <w:left w:w="0" w:type="dxa"/>
              <w:bottom w:w="0" w:type="dxa"/>
              <w:right w:w="0" w:type="dxa"/>
            </w:tcMar>
            <w:vAlign w:val="center"/>
          </w:tcPr>
          <w:p w14:paraId="3D876B1C" w14:textId="77777777" w:rsidR="00222590" w:rsidRDefault="006A0008">
            <w:pPr>
              <w:spacing w:before="100" w:after="100"/>
              <w:ind w:left="100" w:right="100"/>
              <w:jc w:val="right"/>
            </w:pPr>
            <w:r>
              <w:rPr>
                <w:rFonts w:ascii="Arial" w:eastAsia="Arial" w:hAnsi="Arial" w:cs="Arial"/>
                <w:color w:val="000000"/>
                <w:sz w:val="16"/>
                <w:szCs w:val="16"/>
              </w:rPr>
              <w:t>1.159</w:t>
            </w:r>
          </w:p>
        </w:tc>
      </w:tr>
      <w:tr w:rsidR="00222590" w14:paraId="291D0732" w14:textId="77777777" w:rsidTr="00222590">
        <w:trPr>
          <w:cantSplit/>
          <w:jc w:val="center"/>
        </w:trPr>
        <w:tc>
          <w:tcPr>
            <w:tcW w:w="911" w:type="dxa"/>
            <w:shd w:val="clear" w:color="auto" w:fill="FFFFFF"/>
            <w:tcMar>
              <w:top w:w="0" w:type="dxa"/>
              <w:left w:w="0" w:type="dxa"/>
              <w:bottom w:w="0" w:type="dxa"/>
              <w:right w:w="0" w:type="dxa"/>
            </w:tcMar>
            <w:vAlign w:val="center"/>
          </w:tcPr>
          <w:p w14:paraId="1804F07F"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08AEAF1" w14:textId="77777777" w:rsidR="00222590" w:rsidRDefault="006A0008">
            <w:pPr>
              <w:spacing w:before="100" w:after="100"/>
              <w:ind w:left="100" w:right="100"/>
              <w:jc w:val="right"/>
            </w:pPr>
            <w:r>
              <w:rPr>
                <w:rFonts w:ascii="Arial" w:eastAsia="Arial" w:hAnsi="Arial" w:cs="Arial"/>
                <w:color w:val="000000"/>
                <w:sz w:val="16"/>
                <w:szCs w:val="16"/>
              </w:rPr>
              <w:t>14</w:t>
            </w:r>
          </w:p>
        </w:tc>
        <w:tc>
          <w:tcPr>
            <w:tcW w:w="1362" w:type="dxa"/>
            <w:shd w:val="clear" w:color="auto" w:fill="FFFFFF"/>
            <w:tcMar>
              <w:top w:w="0" w:type="dxa"/>
              <w:left w:w="0" w:type="dxa"/>
              <w:bottom w:w="0" w:type="dxa"/>
              <w:right w:w="0" w:type="dxa"/>
            </w:tcMar>
            <w:vAlign w:val="center"/>
          </w:tcPr>
          <w:p w14:paraId="3C63D8DF" w14:textId="77777777" w:rsidR="00222590" w:rsidRDefault="006A0008">
            <w:pPr>
              <w:spacing w:before="100" w:after="100"/>
              <w:ind w:left="100" w:right="100"/>
              <w:jc w:val="right"/>
            </w:pPr>
            <w:r>
              <w:rPr>
                <w:rFonts w:ascii="Arial" w:eastAsia="Arial" w:hAnsi="Arial" w:cs="Arial"/>
                <w:color w:val="000000"/>
                <w:sz w:val="16"/>
                <w:szCs w:val="16"/>
              </w:rPr>
              <w:t>33.32</w:t>
            </w:r>
          </w:p>
        </w:tc>
        <w:tc>
          <w:tcPr>
            <w:tcW w:w="1701" w:type="dxa"/>
            <w:shd w:val="clear" w:color="auto" w:fill="FFFFFF"/>
            <w:tcMar>
              <w:top w:w="0" w:type="dxa"/>
              <w:left w:w="0" w:type="dxa"/>
              <w:bottom w:w="0" w:type="dxa"/>
              <w:right w:w="0" w:type="dxa"/>
            </w:tcMar>
            <w:vAlign w:val="center"/>
          </w:tcPr>
          <w:p w14:paraId="5D83BB20" w14:textId="77777777" w:rsidR="00222590" w:rsidRDefault="006A0008">
            <w:pPr>
              <w:spacing w:before="100" w:after="100"/>
              <w:ind w:left="100" w:right="100"/>
              <w:jc w:val="right"/>
            </w:pPr>
            <w:r>
              <w:rPr>
                <w:rFonts w:ascii="Arial" w:eastAsia="Arial" w:hAnsi="Arial" w:cs="Arial"/>
                <w:color w:val="000000"/>
                <w:sz w:val="16"/>
                <w:szCs w:val="16"/>
              </w:rPr>
              <w:t>-2.813</w:t>
            </w:r>
          </w:p>
        </w:tc>
        <w:tc>
          <w:tcPr>
            <w:tcW w:w="1362" w:type="dxa"/>
            <w:shd w:val="clear" w:color="auto" w:fill="FFFFFF"/>
            <w:tcMar>
              <w:top w:w="0" w:type="dxa"/>
              <w:left w:w="0" w:type="dxa"/>
              <w:bottom w:w="0" w:type="dxa"/>
              <w:right w:w="0" w:type="dxa"/>
            </w:tcMar>
            <w:vAlign w:val="center"/>
          </w:tcPr>
          <w:p w14:paraId="21AEABD8" w14:textId="77777777" w:rsidR="00222590" w:rsidRDefault="006A0008">
            <w:pPr>
              <w:spacing w:before="100" w:after="100"/>
              <w:ind w:left="100" w:right="100"/>
              <w:jc w:val="right"/>
            </w:pPr>
            <w:r>
              <w:rPr>
                <w:rFonts w:ascii="Arial" w:eastAsia="Arial" w:hAnsi="Arial" w:cs="Arial"/>
                <w:color w:val="000000"/>
                <w:sz w:val="16"/>
                <w:szCs w:val="16"/>
              </w:rPr>
              <w:t>0.961</w:t>
            </w:r>
          </w:p>
        </w:tc>
        <w:tc>
          <w:tcPr>
            <w:tcW w:w="1362" w:type="dxa"/>
            <w:shd w:val="clear" w:color="auto" w:fill="FFFFFF"/>
            <w:tcMar>
              <w:top w:w="0" w:type="dxa"/>
              <w:left w:w="0" w:type="dxa"/>
              <w:bottom w:w="0" w:type="dxa"/>
              <w:right w:w="0" w:type="dxa"/>
            </w:tcMar>
            <w:vAlign w:val="center"/>
          </w:tcPr>
          <w:p w14:paraId="4503428D" w14:textId="77777777" w:rsidR="00222590" w:rsidRDefault="006A0008">
            <w:pPr>
              <w:spacing w:before="100" w:after="100"/>
              <w:ind w:left="100" w:right="100"/>
              <w:jc w:val="right"/>
            </w:pPr>
            <w:r>
              <w:rPr>
                <w:rFonts w:ascii="Arial" w:eastAsia="Arial" w:hAnsi="Arial" w:cs="Arial"/>
                <w:color w:val="000000"/>
                <w:sz w:val="16"/>
                <w:szCs w:val="16"/>
              </w:rPr>
              <w:t>1.267</w:t>
            </w:r>
          </w:p>
        </w:tc>
      </w:tr>
      <w:tr w:rsidR="00222590" w14:paraId="35C1AF1C" w14:textId="77777777" w:rsidTr="00222590">
        <w:trPr>
          <w:cantSplit/>
          <w:jc w:val="center"/>
        </w:trPr>
        <w:tc>
          <w:tcPr>
            <w:tcW w:w="911" w:type="dxa"/>
            <w:shd w:val="clear" w:color="auto" w:fill="FFFFFF"/>
            <w:tcMar>
              <w:top w:w="0" w:type="dxa"/>
              <w:left w:w="0" w:type="dxa"/>
              <w:bottom w:w="0" w:type="dxa"/>
              <w:right w:w="0" w:type="dxa"/>
            </w:tcMar>
            <w:vAlign w:val="center"/>
          </w:tcPr>
          <w:p w14:paraId="59A9D930"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63FDDFFA" w14:textId="77777777" w:rsidR="00222590" w:rsidRDefault="006A0008">
            <w:pPr>
              <w:spacing w:before="100" w:after="100"/>
              <w:ind w:left="100" w:right="100"/>
              <w:jc w:val="right"/>
            </w:pPr>
            <w:r>
              <w:rPr>
                <w:rFonts w:ascii="Arial" w:eastAsia="Arial" w:hAnsi="Arial" w:cs="Arial"/>
                <w:color w:val="000000"/>
                <w:sz w:val="16"/>
                <w:szCs w:val="16"/>
              </w:rPr>
              <w:t>15</w:t>
            </w:r>
          </w:p>
        </w:tc>
        <w:tc>
          <w:tcPr>
            <w:tcW w:w="1362" w:type="dxa"/>
            <w:shd w:val="clear" w:color="auto" w:fill="FFFFFF"/>
            <w:tcMar>
              <w:top w:w="0" w:type="dxa"/>
              <w:left w:w="0" w:type="dxa"/>
              <w:bottom w:w="0" w:type="dxa"/>
              <w:right w:w="0" w:type="dxa"/>
            </w:tcMar>
            <w:vAlign w:val="center"/>
          </w:tcPr>
          <w:p w14:paraId="1D8655FC" w14:textId="77777777" w:rsidR="00222590" w:rsidRDefault="006A0008">
            <w:pPr>
              <w:spacing w:before="100" w:after="100"/>
              <w:ind w:left="100" w:right="100"/>
              <w:jc w:val="right"/>
            </w:pPr>
            <w:r>
              <w:rPr>
                <w:rFonts w:ascii="Arial" w:eastAsia="Arial" w:hAnsi="Arial" w:cs="Arial"/>
                <w:color w:val="000000"/>
                <w:sz w:val="16"/>
                <w:szCs w:val="16"/>
              </w:rPr>
              <w:t>35.373</w:t>
            </w:r>
          </w:p>
        </w:tc>
        <w:tc>
          <w:tcPr>
            <w:tcW w:w="1701" w:type="dxa"/>
            <w:shd w:val="clear" w:color="auto" w:fill="FFFFFF"/>
            <w:tcMar>
              <w:top w:w="0" w:type="dxa"/>
              <w:left w:w="0" w:type="dxa"/>
              <w:bottom w:w="0" w:type="dxa"/>
              <w:right w:w="0" w:type="dxa"/>
            </w:tcMar>
            <w:vAlign w:val="center"/>
          </w:tcPr>
          <w:p w14:paraId="459D680F" w14:textId="77777777" w:rsidR="00222590" w:rsidRDefault="006A0008">
            <w:pPr>
              <w:spacing w:before="100" w:after="100"/>
              <w:ind w:left="100" w:right="100"/>
              <w:jc w:val="right"/>
            </w:pPr>
            <w:r>
              <w:rPr>
                <w:rFonts w:ascii="Arial" w:eastAsia="Arial" w:hAnsi="Arial" w:cs="Arial"/>
                <w:color w:val="000000"/>
                <w:sz w:val="16"/>
                <w:szCs w:val="16"/>
              </w:rPr>
              <w:t>-2.63</w:t>
            </w:r>
          </w:p>
        </w:tc>
        <w:tc>
          <w:tcPr>
            <w:tcW w:w="1362" w:type="dxa"/>
            <w:shd w:val="clear" w:color="auto" w:fill="FFFFFF"/>
            <w:tcMar>
              <w:top w:w="0" w:type="dxa"/>
              <w:left w:w="0" w:type="dxa"/>
              <w:bottom w:w="0" w:type="dxa"/>
              <w:right w:w="0" w:type="dxa"/>
            </w:tcMar>
            <w:vAlign w:val="center"/>
          </w:tcPr>
          <w:p w14:paraId="42ADD42D" w14:textId="77777777" w:rsidR="00222590" w:rsidRDefault="006A0008">
            <w:pPr>
              <w:spacing w:before="100" w:after="100"/>
              <w:ind w:left="100" w:right="100"/>
              <w:jc w:val="right"/>
            </w:pPr>
            <w:r>
              <w:rPr>
                <w:rFonts w:ascii="Arial" w:eastAsia="Arial" w:hAnsi="Arial" w:cs="Arial"/>
                <w:color w:val="000000"/>
                <w:sz w:val="16"/>
                <w:szCs w:val="16"/>
              </w:rPr>
              <w:t>0.968</w:t>
            </w:r>
          </w:p>
        </w:tc>
        <w:tc>
          <w:tcPr>
            <w:tcW w:w="1362" w:type="dxa"/>
            <w:shd w:val="clear" w:color="auto" w:fill="FFFFFF"/>
            <w:tcMar>
              <w:top w:w="0" w:type="dxa"/>
              <w:left w:w="0" w:type="dxa"/>
              <w:bottom w:w="0" w:type="dxa"/>
              <w:right w:w="0" w:type="dxa"/>
            </w:tcMar>
            <w:vAlign w:val="center"/>
          </w:tcPr>
          <w:p w14:paraId="21B19C30" w14:textId="77777777" w:rsidR="00222590" w:rsidRDefault="006A0008">
            <w:pPr>
              <w:spacing w:before="100" w:after="100"/>
              <w:ind w:left="100" w:right="100"/>
              <w:jc w:val="right"/>
            </w:pPr>
            <w:r>
              <w:rPr>
                <w:rFonts w:ascii="Arial" w:eastAsia="Arial" w:hAnsi="Arial" w:cs="Arial"/>
                <w:color w:val="000000"/>
                <w:sz w:val="16"/>
                <w:szCs w:val="16"/>
              </w:rPr>
              <w:t>1.4</w:t>
            </w:r>
          </w:p>
        </w:tc>
      </w:tr>
      <w:tr w:rsidR="00222590" w14:paraId="17367E9D" w14:textId="77777777" w:rsidTr="00222590">
        <w:trPr>
          <w:cantSplit/>
          <w:jc w:val="center"/>
        </w:trPr>
        <w:tc>
          <w:tcPr>
            <w:tcW w:w="911" w:type="dxa"/>
            <w:shd w:val="clear" w:color="auto" w:fill="FFFFFF"/>
            <w:tcMar>
              <w:top w:w="0" w:type="dxa"/>
              <w:left w:w="0" w:type="dxa"/>
              <w:bottom w:w="0" w:type="dxa"/>
              <w:right w:w="0" w:type="dxa"/>
            </w:tcMar>
            <w:vAlign w:val="center"/>
          </w:tcPr>
          <w:p w14:paraId="62679E8F"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C3AC88A" w14:textId="77777777" w:rsidR="00222590" w:rsidRDefault="006A0008">
            <w:pPr>
              <w:spacing w:before="100" w:after="100"/>
              <w:ind w:left="100" w:right="100"/>
              <w:jc w:val="right"/>
            </w:pPr>
            <w:r>
              <w:rPr>
                <w:rFonts w:ascii="Arial" w:eastAsia="Arial" w:hAnsi="Arial" w:cs="Arial"/>
                <w:color w:val="000000"/>
                <w:sz w:val="16"/>
                <w:szCs w:val="16"/>
              </w:rPr>
              <w:t>16</w:t>
            </w:r>
          </w:p>
        </w:tc>
        <w:tc>
          <w:tcPr>
            <w:tcW w:w="1362" w:type="dxa"/>
            <w:shd w:val="clear" w:color="auto" w:fill="FFFFFF"/>
            <w:tcMar>
              <w:top w:w="0" w:type="dxa"/>
              <w:left w:w="0" w:type="dxa"/>
              <w:bottom w:w="0" w:type="dxa"/>
              <w:right w:w="0" w:type="dxa"/>
            </w:tcMar>
            <w:vAlign w:val="center"/>
          </w:tcPr>
          <w:p w14:paraId="362C21E3" w14:textId="77777777" w:rsidR="00222590" w:rsidRDefault="006A0008">
            <w:pPr>
              <w:spacing w:before="100" w:after="100"/>
              <w:ind w:left="100" w:right="100"/>
              <w:jc w:val="right"/>
            </w:pPr>
            <w:r>
              <w:rPr>
                <w:rFonts w:ascii="Arial" w:eastAsia="Arial" w:hAnsi="Arial" w:cs="Arial"/>
                <w:color w:val="000000"/>
                <w:sz w:val="16"/>
                <w:szCs w:val="16"/>
              </w:rPr>
              <w:t>32.82</w:t>
            </w:r>
          </w:p>
        </w:tc>
        <w:tc>
          <w:tcPr>
            <w:tcW w:w="1701" w:type="dxa"/>
            <w:shd w:val="clear" w:color="auto" w:fill="FFFFFF"/>
            <w:tcMar>
              <w:top w:w="0" w:type="dxa"/>
              <w:left w:w="0" w:type="dxa"/>
              <w:bottom w:w="0" w:type="dxa"/>
              <w:right w:w="0" w:type="dxa"/>
            </w:tcMar>
            <w:vAlign w:val="center"/>
          </w:tcPr>
          <w:p w14:paraId="561CCD71" w14:textId="77777777" w:rsidR="00222590" w:rsidRDefault="006A0008">
            <w:pPr>
              <w:spacing w:before="100" w:after="100"/>
              <w:ind w:left="100" w:right="100"/>
              <w:jc w:val="right"/>
            </w:pPr>
            <w:r>
              <w:rPr>
                <w:rFonts w:ascii="Arial" w:eastAsia="Arial" w:hAnsi="Arial" w:cs="Arial"/>
                <w:color w:val="000000"/>
                <w:sz w:val="16"/>
                <w:szCs w:val="16"/>
              </w:rPr>
              <w:t>-2.708</w:t>
            </w:r>
          </w:p>
        </w:tc>
        <w:tc>
          <w:tcPr>
            <w:tcW w:w="1362" w:type="dxa"/>
            <w:shd w:val="clear" w:color="auto" w:fill="FFFFFF"/>
            <w:tcMar>
              <w:top w:w="0" w:type="dxa"/>
              <w:left w:w="0" w:type="dxa"/>
              <w:bottom w:w="0" w:type="dxa"/>
              <w:right w:w="0" w:type="dxa"/>
            </w:tcMar>
            <w:vAlign w:val="center"/>
          </w:tcPr>
          <w:p w14:paraId="2A0248EF" w14:textId="77777777" w:rsidR="00222590" w:rsidRDefault="006A0008">
            <w:pPr>
              <w:spacing w:before="100" w:after="100"/>
              <w:ind w:left="100" w:right="100"/>
              <w:jc w:val="right"/>
            </w:pPr>
            <w:r>
              <w:rPr>
                <w:rFonts w:ascii="Arial" w:eastAsia="Arial" w:hAnsi="Arial" w:cs="Arial"/>
                <w:color w:val="000000"/>
                <w:sz w:val="16"/>
                <w:szCs w:val="16"/>
              </w:rPr>
              <w:t>0.984</w:t>
            </w:r>
          </w:p>
        </w:tc>
        <w:tc>
          <w:tcPr>
            <w:tcW w:w="1362" w:type="dxa"/>
            <w:shd w:val="clear" w:color="auto" w:fill="FFFFFF"/>
            <w:tcMar>
              <w:top w:w="0" w:type="dxa"/>
              <w:left w:w="0" w:type="dxa"/>
              <w:bottom w:w="0" w:type="dxa"/>
              <w:right w:w="0" w:type="dxa"/>
            </w:tcMar>
            <w:vAlign w:val="center"/>
          </w:tcPr>
          <w:p w14:paraId="34B4CD58" w14:textId="77777777" w:rsidR="00222590" w:rsidRDefault="006A0008">
            <w:pPr>
              <w:spacing w:before="100" w:after="100"/>
              <w:ind w:left="100" w:right="100"/>
              <w:jc w:val="right"/>
            </w:pPr>
            <w:r>
              <w:rPr>
                <w:rFonts w:ascii="Arial" w:eastAsia="Arial" w:hAnsi="Arial" w:cs="Arial"/>
                <w:color w:val="000000"/>
                <w:sz w:val="16"/>
                <w:szCs w:val="16"/>
              </w:rPr>
              <w:t>1.341</w:t>
            </w:r>
          </w:p>
        </w:tc>
      </w:tr>
      <w:tr w:rsidR="00222590" w14:paraId="36D8F5B2" w14:textId="77777777" w:rsidTr="00222590">
        <w:trPr>
          <w:cantSplit/>
          <w:jc w:val="center"/>
        </w:trPr>
        <w:tc>
          <w:tcPr>
            <w:tcW w:w="911" w:type="dxa"/>
            <w:shd w:val="clear" w:color="auto" w:fill="FFFFFF"/>
            <w:tcMar>
              <w:top w:w="0" w:type="dxa"/>
              <w:left w:w="0" w:type="dxa"/>
              <w:bottom w:w="0" w:type="dxa"/>
              <w:right w:w="0" w:type="dxa"/>
            </w:tcMar>
            <w:vAlign w:val="center"/>
          </w:tcPr>
          <w:p w14:paraId="20A4181E"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523DEA86" w14:textId="77777777" w:rsidR="00222590" w:rsidRDefault="006A0008">
            <w:pPr>
              <w:spacing w:before="100" w:after="100"/>
              <w:ind w:left="100" w:right="100"/>
              <w:jc w:val="right"/>
            </w:pPr>
            <w:r>
              <w:rPr>
                <w:rFonts w:ascii="Arial" w:eastAsia="Arial" w:hAnsi="Arial" w:cs="Arial"/>
                <w:color w:val="000000"/>
                <w:sz w:val="16"/>
                <w:szCs w:val="16"/>
              </w:rPr>
              <w:t>17</w:t>
            </w:r>
          </w:p>
        </w:tc>
        <w:tc>
          <w:tcPr>
            <w:tcW w:w="1362" w:type="dxa"/>
            <w:shd w:val="clear" w:color="auto" w:fill="FFFFFF"/>
            <w:tcMar>
              <w:top w:w="0" w:type="dxa"/>
              <w:left w:w="0" w:type="dxa"/>
              <w:bottom w:w="0" w:type="dxa"/>
              <w:right w:w="0" w:type="dxa"/>
            </w:tcMar>
            <w:vAlign w:val="center"/>
          </w:tcPr>
          <w:p w14:paraId="2C5AF64A" w14:textId="77777777" w:rsidR="00222590" w:rsidRDefault="006A0008">
            <w:pPr>
              <w:spacing w:before="100" w:after="100"/>
              <w:ind w:left="100" w:right="100"/>
              <w:jc w:val="right"/>
            </w:pPr>
            <w:r>
              <w:rPr>
                <w:rFonts w:ascii="Arial" w:eastAsia="Arial" w:hAnsi="Arial" w:cs="Arial"/>
                <w:color w:val="000000"/>
                <w:sz w:val="16"/>
                <w:szCs w:val="16"/>
              </w:rPr>
              <w:t>32.53</w:t>
            </w:r>
          </w:p>
        </w:tc>
        <w:tc>
          <w:tcPr>
            <w:tcW w:w="1701" w:type="dxa"/>
            <w:shd w:val="clear" w:color="auto" w:fill="FFFFFF"/>
            <w:tcMar>
              <w:top w:w="0" w:type="dxa"/>
              <w:left w:w="0" w:type="dxa"/>
              <w:bottom w:w="0" w:type="dxa"/>
              <w:right w:w="0" w:type="dxa"/>
            </w:tcMar>
            <w:vAlign w:val="center"/>
          </w:tcPr>
          <w:p w14:paraId="38A74608" w14:textId="77777777" w:rsidR="00222590" w:rsidRDefault="006A0008">
            <w:pPr>
              <w:spacing w:before="100" w:after="100"/>
              <w:ind w:left="100" w:right="100"/>
              <w:jc w:val="right"/>
            </w:pPr>
            <w:r>
              <w:rPr>
                <w:rFonts w:ascii="Arial" w:eastAsia="Arial" w:hAnsi="Arial" w:cs="Arial"/>
                <w:color w:val="000000"/>
                <w:sz w:val="16"/>
                <w:szCs w:val="16"/>
              </w:rPr>
              <w:t>-3.138</w:t>
            </w:r>
          </w:p>
        </w:tc>
        <w:tc>
          <w:tcPr>
            <w:tcW w:w="1362" w:type="dxa"/>
            <w:shd w:val="clear" w:color="auto" w:fill="FFFFFF"/>
            <w:tcMar>
              <w:top w:w="0" w:type="dxa"/>
              <w:left w:w="0" w:type="dxa"/>
              <w:bottom w:w="0" w:type="dxa"/>
              <w:right w:w="0" w:type="dxa"/>
            </w:tcMar>
            <w:vAlign w:val="center"/>
          </w:tcPr>
          <w:p w14:paraId="04366FE2" w14:textId="77777777" w:rsidR="00222590" w:rsidRDefault="006A0008">
            <w:pPr>
              <w:spacing w:before="100" w:after="100"/>
              <w:ind w:left="100" w:right="100"/>
              <w:jc w:val="right"/>
            </w:pPr>
            <w:r>
              <w:rPr>
                <w:rFonts w:ascii="Arial" w:eastAsia="Arial" w:hAnsi="Arial" w:cs="Arial"/>
                <w:color w:val="000000"/>
                <w:sz w:val="16"/>
                <w:szCs w:val="16"/>
              </w:rPr>
              <w:t>0.992</w:t>
            </w:r>
          </w:p>
        </w:tc>
        <w:tc>
          <w:tcPr>
            <w:tcW w:w="1362" w:type="dxa"/>
            <w:shd w:val="clear" w:color="auto" w:fill="FFFFFF"/>
            <w:tcMar>
              <w:top w:w="0" w:type="dxa"/>
              <w:left w:w="0" w:type="dxa"/>
              <w:bottom w:w="0" w:type="dxa"/>
              <w:right w:w="0" w:type="dxa"/>
            </w:tcMar>
            <w:vAlign w:val="center"/>
          </w:tcPr>
          <w:p w14:paraId="376EF5D0" w14:textId="77777777" w:rsidR="00222590" w:rsidRDefault="006A0008">
            <w:pPr>
              <w:spacing w:before="100" w:after="100"/>
              <w:ind w:left="100" w:right="100"/>
              <w:jc w:val="right"/>
            </w:pPr>
            <w:r>
              <w:rPr>
                <w:rFonts w:ascii="Arial" w:eastAsia="Arial" w:hAnsi="Arial" w:cs="Arial"/>
                <w:color w:val="000000"/>
                <w:sz w:val="16"/>
                <w:szCs w:val="16"/>
              </w:rPr>
              <w:t>1.083</w:t>
            </w:r>
          </w:p>
        </w:tc>
      </w:tr>
      <w:tr w:rsidR="00222590" w14:paraId="228FDB28" w14:textId="77777777" w:rsidTr="00222590">
        <w:trPr>
          <w:cantSplit/>
          <w:jc w:val="center"/>
        </w:trPr>
        <w:tc>
          <w:tcPr>
            <w:tcW w:w="911" w:type="dxa"/>
            <w:shd w:val="clear" w:color="auto" w:fill="FFFFFF"/>
            <w:tcMar>
              <w:top w:w="0" w:type="dxa"/>
              <w:left w:w="0" w:type="dxa"/>
              <w:bottom w:w="0" w:type="dxa"/>
              <w:right w:w="0" w:type="dxa"/>
            </w:tcMar>
            <w:vAlign w:val="center"/>
          </w:tcPr>
          <w:p w14:paraId="3C566BEE"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5A776120" w14:textId="77777777" w:rsidR="00222590" w:rsidRDefault="006A0008">
            <w:pPr>
              <w:spacing w:before="100" w:after="100"/>
              <w:ind w:left="100" w:right="100"/>
              <w:jc w:val="right"/>
            </w:pPr>
            <w:r>
              <w:rPr>
                <w:rFonts w:ascii="Arial" w:eastAsia="Arial" w:hAnsi="Arial" w:cs="Arial"/>
                <w:color w:val="000000"/>
                <w:sz w:val="16"/>
                <w:szCs w:val="16"/>
              </w:rPr>
              <w:t>18</w:t>
            </w:r>
          </w:p>
        </w:tc>
        <w:tc>
          <w:tcPr>
            <w:tcW w:w="1362" w:type="dxa"/>
            <w:shd w:val="clear" w:color="auto" w:fill="FFFFFF"/>
            <w:tcMar>
              <w:top w:w="0" w:type="dxa"/>
              <w:left w:w="0" w:type="dxa"/>
              <w:bottom w:w="0" w:type="dxa"/>
              <w:right w:w="0" w:type="dxa"/>
            </w:tcMar>
            <w:vAlign w:val="center"/>
          </w:tcPr>
          <w:p w14:paraId="30D5F665" w14:textId="77777777" w:rsidR="00222590" w:rsidRDefault="006A0008">
            <w:pPr>
              <w:spacing w:before="100" w:after="100"/>
              <w:ind w:left="100" w:right="100"/>
              <w:jc w:val="right"/>
            </w:pPr>
            <w:r>
              <w:rPr>
                <w:rFonts w:ascii="Arial" w:eastAsia="Arial" w:hAnsi="Arial" w:cs="Arial"/>
                <w:color w:val="000000"/>
                <w:sz w:val="16"/>
                <w:szCs w:val="16"/>
              </w:rPr>
              <w:t>37.496</w:t>
            </w:r>
          </w:p>
        </w:tc>
        <w:tc>
          <w:tcPr>
            <w:tcW w:w="1701" w:type="dxa"/>
            <w:shd w:val="clear" w:color="auto" w:fill="FFFFFF"/>
            <w:tcMar>
              <w:top w:w="0" w:type="dxa"/>
              <w:left w:w="0" w:type="dxa"/>
              <w:bottom w:w="0" w:type="dxa"/>
              <w:right w:w="0" w:type="dxa"/>
            </w:tcMar>
            <w:vAlign w:val="center"/>
          </w:tcPr>
          <w:p w14:paraId="1B5A5E81" w14:textId="77777777" w:rsidR="00222590" w:rsidRDefault="006A0008">
            <w:pPr>
              <w:spacing w:before="100" w:after="100"/>
              <w:ind w:left="100" w:right="100"/>
              <w:jc w:val="right"/>
            </w:pPr>
            <w:r>
              <w:rPr>
                <w:rFonts w:ascii="Arial" w:eastAsia="Arial" w:hAnsi="Arial" w:cs="Arial"/>
                <w:color w:val="000000"/>
                <w:sz w:val="16"/>
                <w:szCs w:val="16"/>
              </w:rPr>
              <w:t>-4.384</w:t>
            </w:r>
          </w:p>
        </w:tc>
        <w:tc>
          <w:tcPr>
            <w:tcW w:w="1362" w:type="dxa"/>
            <w:shd w:val="clear" w:color="auto" w:fill="FFFFFF"/>
            <w:tcMar>
              <w:top w:w="0" w:type="dxa"/>
              <w:left w:w="0" w:type="dxa"/>
              <w:bottom w:w="0" w:type="dxa"/>
              <w:right w:w="0" w:type="dxa"/>
            </w:tcMar>
            <w:vAlign w:val="center"/>
          </w:tcPr>
          <w:p w14:paraId="74E83E39" w14:textId="77777777" w:rsidR="00222590" w:rsidRDefault="006A0008">
            <w:pPr>
              <w:spacing w:before="100" w:after="100"/>
              <w:ind w:left="100" w:right="100"/>
              <w:jc w:val="right"/>
            </w:pPr>
            <w:r>
              <w:rPr>
                <w:rFonts w:ascii="Arial" w:eastAsia="Arial" w:hAnsi="Arial" w:cs="Arial"/>
                <w:color w:val="000000"/>
                <w:sz w:val="16"/>
                <w:szCs w:val="16"/>
              </w:rPr>
              <w:t>0.976</w:t>
            </w:r>
          </w:p>
        </w:tc>
        <w:tc>
          <w:tcPr>
            <w:tcW w:w="1362" w:type="dxa"/>
            <w:shd w:val="clear" w:color="auto" w:fill="FFFFFF"/>
            <w:tcMar>
              <w:top w:w="0" w:type="dxa"/>
              <w:left w:w="0" w:type="dxa"/>
              <w:bottom w:w="0" w:type="dxa"/>
              <w:right w:w="0" w:type="dxa"/>
            </w:tcMar>
            <w:vAlign w:val="center"/>
          </w:tcPr>
          <w:p w14:paraId="0CA7F5DD" w14:textId="77777777" w:rsidR="00222590" w:rsidRDefault="006A0008">
            <w:pPr>
              <w:spacing w:before="100" w:after="100"/>
              <w:ind w:left="100" w:right="100"/>
              <w:jc w:val="right"/>
            </w:pPr>
            <w:r>
              <w:rPr>
                <w:rFonts w:ascii="Arial" w:eastAsia="Arial" w:hAnsi="Arial" w:cs="Arial"/>
                <w:color w:val="000000"/>
                <w:sz w:val="16"/>
                <w:szCs w:val="16"/>
              </w:rPr>
              <w:t>0.691</w:t>
            </w:r>
          </w:p>
        </w:tc>
      </w:tr>
      <w:tr w:rsidR="00222590" w14:paraId="05224BDE" w14:textId="77777777" w:rsidTr="00222590">
        <w:trPr>
          <w:cantSplit/>
          <w:jc w:val="center"/>
        </w:trPr>
        <w:tc>
          <w:tcPr>
            <w:tcW w:w="911" w:type="dxa"/>
            <w:shd w:val="clear" w:color="auto" w:fill="FFFFFF"/>
            <w:tcMar>
              <w:top w:w="0" w:type="dxa"/>
              <w:left w:w="0" w:type="dxa"/>
              <w:bottom w:w="0" w:type="dxa"/>
              <w:right w:w="0" w:type="dxa"/>
            </w:tcMar>
            <w:vAlign w:val="center"/>
          </w:tcPr>
          <w:p w14:paraId="03D74608"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74A652BB" w14:textId="77777777" w:rsidR="00222590" w:rsidRDefault="006A0008">
            <w:pPr>
              <w:spacing w:before="100" w:after="100"/>
              <w:ind w:left="100" w:right="100"/>
              <w:jc w:val="right"/>
            </w:pPr>
            <w:r>
              <w:rPr>
                <w:rFonts w:ascii="Arial" w:eastAsia="Arial" w:hAnsi="Arial" w:cs="Arial"/>
                <w:color w:val="000000"/>
                <w:sz w:val="16"/>
                <w:szCs w:val="16"/>
              </w:rPr>
              <w:t>19</w:t>
            </w:r>
          </w:p>
        </w:tc>
        <w:tc>
          <w:tcPr>
            <w:tcW w:w="1362" w:type="dxa"/>
            <w:shd w:val="clear" w:color="auto" w:fill="FFFFFF"/>
            <w:tcMar>
              <w:top w:w="0" w:type="dxa"/>
              <w:left w:w="0" w:type="dxa"/>
              <w:bottom w:w="0" w:type="dxa"/>
              <w:right w:w="0" w:type="dxa"/>
            </w:tcMar>
            <w:vAlign w:val="center"/>
          </w:tcPr>
          <w:p w14:paraId="2BC0C81F" w14:textId="77777777" w:rsidR="00222590" w:rsidRDefault="006A0008">
            <w:pPr>
              <w:spacing w:before="100" w:after="100"/>
              <w:ind w:left="100" w:right="100"/>
              <w:jc w:val="right"/>
            </w:pPr>
            <w:r>
              <w:rPr>
                <w:rFonts w:ascii="Arial" w:eastAsia="Arial" w:hAnsi="Arial" w:cs="Arial"/>
                <w:color w:val="000000"/>
                <w:sz w:val="16"/>
                <w:szCs w:val="16"/>
              </w:rPr>
              <w:t>33.097</w:t>
            </w:r>
          </w:p>
        </w:tc>
        <w:tc>
          <w:tcPr>
            <w:tcW w:w="1701" w:type="dxa"/>
            <w:shd w:val="clear" w:color="auto" w:fill="FFFFFF"/>
            <w:tcMar>
              <w:top w:w="0" w:type="dxa"/>
              <w:left w:w="0" w:type="dxa"/>
              <w:bottom w:w="0" w:type="dxa"/>
              <w:right w:w="0" w:type="dxa"/>
            </w:tcMar>
            <w:vAlign w:val="center"/>
          </w:tcPr>
          <w:p w14:paraId="1DCA0E3A" w14:textId="77777777" w:rsidR="00222590" w:rsidRDefault="006A0008">
            <w:pPr>
              <w:spacing w:before="100" w:after="100"/>
              <w:ind w:left="100" w:right="100"/>
              <w:jc w:val="right"/>
            </w:pPr>
            <w:r>
              <w:rPr>
                <w:rFonts w:ascii="Arial" w:eastAsia="Arial" w:hAnsi="Arial" w:cs="Arial"/>
                <w:color w:val="000000"/>
                <w:sz w:val="16"/>
                <w:szCs w:val="16"/>
              </w:rPr>
              <w:t>-3.195</w:t>
            </w:r>
          </w:p>
        </w:tc>
        <w:tc>
          <w:tcPr>
            <w:tcW w:w="1362" w:type="dxa"/>
            <w:shd w:val="clear" w:color="auto" w:fill="FFFFFF"/>
            <w:tcMar>
              <w:top w:w="0" w:type="dxa"/>
              <w:left w:w="0" w:type="dxa"/>
              <w:bottom w:w="0" w:type="dxa"/>
              <w:right w:w="0" w:type="dxa"/>
            </w:tcMar>
            <w:vAlign w:val="center"/>
          </w:tcPr>
          <w:p w14:paraId="6B908D0D" w14:textId="77777777" w:rsidR="00222590" w:rsidRDefault="006A0008">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23801E97" w14:textId="77777777" w:rsidR="00222590" w:rsidRDefault="006A0008">
            <w:pPr>
              <w:spacing w:before="100" w:after="100"/>
              <w:ind w:left="100" w:right="100"/>
              <w:jc w:val="right"/>
            </w:pPr>
            <w:r>
              <w:rPr>
                <w:rFonts w:ascii="Arial" w:eastAsia="Arial" w:hAnsi="Arial" w:cs="Arial"/>
                <w:color w:val="000000"/>
                <w:sz w:val="16"/>
                <w:szCs w:val="16"/>
              </w:rPr>
              <w:t>1.056</w:t>
            </w:r>
          </w:p>
        </w:tc>
      </w:tr>
      <w:tr w:rsidR="00222590" w14:paraId="39934163" w14:textId="77777777" w:rsidTr="00222590">
        <w:trPr>
          <w:cantSplit/>
          <w:jc w:val="center"/>
        </w:trPr>
        <w:tc>
          <w:tcPr>
            <w:tcW w:w="911" w:type="dxa"/>
            <w:shd w:val="clear" w:color="auto" w:fill="FFFFFF"/>
            <w:tcMar>
              <w:top w:w="0" w:type="dxa"/>
              <w:left w:w="0" w:type="dxa"/>
              <w:bottom w:w="0" w:type="dxa"/>
              <w:right w:w="0" w:type="dxa"/>
            </w:tcMar>
            <w:vAlign w:val="center"/>
          </w:tcPr>
          <w:p w14:paraId="0FC5424B"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D8CE508" w14:textId="77777777" w:rsidR="00222590" w:rsidRDefault="006A0008">
            <w:pPr>
              <w:spacing w:before="100" w:after="100"/>
              <w:ind w:left="100" w:right="100"/>
              <w:jc w:val="right"/>
            </w:pPr>
            <w:r>
              <w:rPr>
                <w:rFonts w:ascii="Arial" w:eastAsia="Arial" w:hAnsi="Arial" w:cs="Arial"/>
                <w:color w:val="000000"/>
                <w:sz w:val="16"/>
                <w:szCs w:val="16"/>
              </w:rPr>
              <w:t>20</w:t>
            </w:r>
          </w:p>
        </w:tc>
        <w:tc>
          <w:tcPr>
            <w:tcW w:w="1362" w:type="dxa"/>
            <w:shd w:val="clear" w:color="auto" w:fill="FFFFFF"/>
            <w:tcMar>
              <w:top w:w="0" w:type="dxa"/>
              <w:left w:w="0" w:type="dxa"/>
              <w:bottom w:w="0" w:type="dxa"/>
              <w:right w:w="0" w:type="dxa"/>
            </w:tcMar>
            <w:vAlign w:val="center"/>
          </w:tcPr>
          <w:p w14:paraId="413B16B5" w14:textId="77777777" w:rsidR="00222590" w:rsidRDefault="006A0008">
            <w:pPr>
              <w:spacing w:before="100" w:after="100"/>
              <w:ind w:left="100" w:right="100"/>
              <w:jc w:val="right"/>
            </w:pPr>
            <w:r>
              <w:rPr>
                <w:rFonts w:ascii="Arial" w:eastAsia="Arial" w:hAnsi="Arial" w:cs="Arial"/>
                <w:color w:val="000000"/>
                <w:sz w:val="16"/>
                <w:szCs w:val="16"/>
              </w:rPr>
              <w:t>32.783</w:t>
            </w:r>
          </w:p>
        </w:tc>
        <w:tc>
          <w:tcPr>
            <w:tcW w:w="1701" w:type="dxa"/>
            <w:shd w:val="clear" w:color="auto" w:fill="FFFFFF"/>
            <w:tcMar>
              <w:top w:w="0" w:type="dxa"/>
              <w:left w:w="0" w:type="dxa"/>
              <w:bottom w:w="0" w:type="dxa"/>
              <w:right w:w="0" w:type="dxa"/>
            </w:tcMar>
            <w:vAlign w:val="center"/>
          </w:tcPr>
          <w:p w14:paraId="12E2FD71" w14:textId="77777777" w:rsidR="00222590" w:rsidRDefault="006A0008">
            <w:pPr>
              <w:spacing w:before="100" w:after="100"/>
              <w:ind w:left="100" w:right="100"/>
              <w:jc w:val="right"/>
            </w:pPr>
            <w:r>
              <w:rPr>
                <w:rFonts w:ascii="Arial" w:eastAsia="Arial" w:hAnsi="Arial" w:cs="Arial"/>
                <w:color w:val="000000"/>
                <w:sz w:val="16"/>
                <w:szCs w:val="16"/>
              </w:rPr>
              <w:t>-2.901</w:t>
            </w:r>
          </w:p>
        </w:tc>
        <w:tc>
          <w:tcPr>
            <w:tcW w:w="1362" w:type="dxa"/>
            <w:shd w:val="clear" w:color="auto" w:fill="FFFFFF"/>
            <w:tcMar>
              <w:top w:w="0" w:type="dxa"/>
              <w:left w:w="0" w:type="dxa"/>
              <w:bottom w:w="0" w:type="dxa"/>
              <w:right w:w="0" w:type="dxa"/>
            </w:tcMar>
            <w:vAlign w:val="center"/>
          </w:tcPr>
          <w:p w14:paraId="292189CE" w14:textId="77777777" w:rsidR="00222590" w:rsidRDefault="006A0008">
            <w:pPr>
              <w:spacing w:before="100" w:after="100"/>
              <w:ind w:left="100" w:right="100"/>
              <w:jc w:val="right"/>
            </w:pPr>
            <w:r>
              <w:rPr>
                <w:rFonts w:ascii="Arial" w:eastAsia="Arial" w:hAnsi="Arial" w:cs="Arial"/>
                <w:color w:val="000000"/>
                <w:sz w:val="16"/>
                <w:szCs w:val="16"/>
              </w:rPr>
              <w:t>0.961</w:t>
            </w:r>
          </w:p>
        </w:tc>
        <w:tc>
          <w:tcPr>
            <w:tcW w:w="1362" w:type="dxa"/>
            <w:shd w:val="clear" w:color="auto" w:fill="FFFFFF"/>
            <w:tcMar>
              <w:top w:w="0" w:type="dxa"/>
              <w:left w:w="0" w:type="dxa"/>
              <w:bottom w:w="0" w:type="dxa"/>
              <w:right w:w="0" w:type="dxa"/>
            </w:tcMar>
            <w:vAlign w:val="center"/>
          </w:tcPr>
          <w:p w14:paraId="06B06EB1" w14:textId="77777777" w:rsidR="00222590" w:rsidRDefault="006A0008">
            <w:pPr>
              <w:spacing w:before="100" w:after="100"/>
              <w:ind w:left="100" w:right="100"/>
              <w:jc w:val="right"/>
            </w:pPr>
            <w:r>
              <w:rPr>
                <w:rFonts w:ascii="Arial" w:eastAsia="Arial" w:hAnsi="Arial" w:cs="Arial"/>
                <w:color w:val="000000"/>
                <w:sz w:val="16"/>
                <w:szCs w:val="16"/>
              </w:rPr>
              <w:t>1.212</w:t>
            </w:r>
          </w:p>
        </w:tc>
      </w:tr>
      <w:tr w:rsidR="00222590" w14:paraId="2BF74E9B" w14:textId="77777777" w:rsidTr="00222590">
        <w:trPr>
          <w:cantSplit/>
          <w:jc w:val="center"/>
        </w:trPr>
        <w:tc>
          <w:tcPr>
            <w:tcW w:w="911" w:type="dxa"/>
            <w:shd w:val="clear" w:color="auto" w:fill="FFFFFF"/>
            <w:tcMar>
              <w:top w:w="0" w:type="dxa"/>
              <w:left w:w="0" w:type="dxa"/>
              <w:bottom w:w="0" w:type="dxa"/>
              <w:right w:w="0" w:type="dxa"/>
            </w:tcMar>
            <w:vAlign w:val="center"/>
          </w:tcPr>
          <w:p w14:paraId="61403892"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77C72F6C" w14:textId="77777777" w:rsidR="00222590" w:rsidRDefault="006A0008">
            <w:pPr>
              <w:spacing w:before="100" w:after="100"/>
              <w:ind w:left="100" w:right="100"/>
              <w:jc w:val="right"/>
            </w:pPr>
            <w:r>
              <w:rPr>
                <w:rFonts w:ascii="Arial" w:eastAsia="Arial" w:hAnsi="Arial" w:cs="Arial"/>
                <w:color w:val="000000"/>
                <w:sz w:val="16"/>
                <w:szCs w:val="16"/>
              </w:rPr>
              <w:t>21</w:t>
            </w:r>
          </w:p>
        </w:tc>
        <w:tc>
          <w:tcPr>
            <w:tcW w:w="1362" w:type="dxa"/>
            <w:shd w:val="clear" w:color="auto" w:fill="FFFFFF"/>
            <w:tcMar>
              <w:top w:w="0" w:type="dxa"/>
              <w:left w:w="0" w:type="dxa"/>
              <w:bottom w:w="0" w:type="dxa"/>
              <w:right w:w="0" w:type="dxa"/>
            </w:tcMar>
            <w:vAlign w:val="center"/>
          </w:tcPr>
          <w:p w14:paraId="2F734223" w14:textId="77777777" w:rsidR="00222590" w:rsidRDefault="006A0008">
            <w:pPr>
              <w:spacing w:before="100" w:after="100"/>
              <w:ind w:left="100" w:right="100"/>
              <w:jc w:val="right"/>
            </w:pPr>
            <w:r>
              <w:rPr>
                <w:rFonts w:ascii="Arial" w:eastAsia="Arial" w:hAnsi="Arial" w:cs="Arial"/>
                <w:color w:val="000000"/>
                <w:sz w:val="16"/>
                <w:szCs w:val="16"/>
              </w:rPr>
              <w:t>30.683</w:t>
            </w:r>
          </w:p>
        </w:tc>
        <w:tc>
          <w:tcPr>
            <w:tcW w:w="1701" w:type="dxa"/>
            <w:shd w:val="clear" w:color="auto" w:fill="FFFFFF"/>
            <w:tcMar>
              <w:top w:w="0" w:type="dxa"/>
              <w:left w:w="0" w:type="dxa"/>
              <w:bottom w:w="0" w:type="dxa"/>
              <w:right w:w="0" w:type="dxa"/>
            </w:tcMar>
            <w:vAlign w:val="center"/>
          </w:tcPr>
          <w:p w14:paraId="73BD14F3" w14:textId="77777777" w:rsidR="00222590" w:rsidRDefault="006A0008">
            <w:pPr>
              <w:spacing w:before="100" w:after="100"/>
              <w:ind w:left="100" w:right="100"/>
              <w:jc w:val="right"/>
            </w:pPr>
            <w:r>
              <w:rPr>
                <w:rFonts w:ascii="Arial" w:eastAsia="Arial" w:hAnsi="Arial" w:cs="Arial"/>
                <w:color w:val="000000"/>
                <w:sz w:val="16"/>
                <w:szCs w:val="16"/>
              </w:rPr>
              <w:t>-2.367</w:t>
            </w:r>
          </w:p>
        </w:tc>
        <w:tc>
          <w:tcPr>
            <w:tcW w:w="1362" w:type="dxa"/>
            <w:shd w:val="clear" w:color="auto" w:fill="FFFFFF"/>
            <w:tcMar>
              <w:top w:w="0" w:type="dxa"/>
              <w:left w:w="0" w:type="dxa"/>
              <w:bottom w:w="0" w:type="dxa"/>
              <w:right w:w="0" w:type="dxa"/>
            </w:tcMar>
            <w:vAlign w:val="center"/>
          </w:tcPr>
          <w:p w14:paraId="37D99F1F" w14:textId="77777777" w:rsidR="00222590" w:rsidRDefault="006A0008">
            <w:pPr>
              <w:spacing w:before="100" w:after="100"/>
              <w:ind w:left="100" w:right="100"/>
              <w:jc w:val="right"/>
            </w:pPr>
            <w:r>
              <w:rPr>
                <w:rFonts w:ascii="Arial" w:eastAsia="Arial" w:hAnsi="Arial" w:cs="Arial"/>
                <w:color w:val="000000"/>
                <w:sz w:val="16"/>
                <w:szCs w:val="16"/>
              </w:rPr>
              <w:t>0.991</w:t>
            </w:r>
          </w:p>
        </w:tc>
        <w:tc>
          <w:tcPr>
            <w:tcW w:w="1362" w:type="dxa"/>
            <w:shd w:val="clear" w:color="auto" w:fill="FFFFFF"/>
            <w:tcMar>
              <w:top w:w="0" w:type="dxa"/>
              <w:left w:w="0" w:type="dxa"/>
              <w:bottom w:w="0" w:type="dxa"/>
              <w:right w:w="0" w:type="dxa"/>
            </w:tcMar>
            <w:vAlign w:val="center"/>
          </w:tcPr>
          <w:p w14:paraId="32BA3105" w14:textId="77777777" w:rsidR="00222590" w:rsidRDefault="006A0008">
            <w:pPr>
              <w:spacing w:before="100" w:after="100"/>
              <w:ind w:left="100" w:right="100"/>
              <w:jc w:val="right"/>
            </w:pPr>
            <w:r>
              <w:rPr>
                <w:rFonts w:ascii="Arial" w:eastAsia="Arial" w:hAnsi="Arial" w:cs="Arial"/>
                <w:color w:val="000000"/>
                <w:sz w:val="16"/>
                <w:szCs w:val="16"/>
              </w:rPr>
              <w:t>1.646</w:t>
            </w:r>
          </w:p>
        </w:tc>
      </w:tr>
      <w:tr w:rsidR="00222590" w14:paraId="6B419CDE" w14:textId="77777777" w:rsidTr="00222590">
        <w:trPr>
          <w:cantSplit/>
          <w:jc w:val="center"/>
        </w:trPr>
        <w:tc>
          <w:tcPr>
            <w:tcW w:w="911" w:type="dxa"/>
            <w:shd w:val="clear" w:color="auto" w:fill="FFFFFF"/>
            <w:tcMar>
              <w:top w:w="0" w:type="dxa"/>
              <w:left w:w="0" w:type="dxa"/>
              <w:bottom w:w="0" w:type="dxa"/>
              <w:right w:w="0" w:type="dxa"/>
            </w:tcMar>
            <w:vAlign w:val="center"/>
          </w:tcPr>
          <w:p w14:paraId="498F5637"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AEB67E1" w14:textId="77777777" w:rsidR="00222590" w:rsidRDefault="006A0008">
            <w:pPr>
              <w:spacing w:before="100" w:after="100"/>
              <w:ind w:left="100" w:right="100"/>
              <w:jc w:val="right"/>
            </w:pPr>
            <w:r>
              <w:rPr>
                <w:rFonts w:ascii="Arial" w:eastAsia="Arial" w:hAnsi="Arial" w:cs="Arial"/>
                <w:color w:val="000000"/>
                <w:sz w:val="16"/>
                <w:szCs w:val="16"/>
              </w:rPr>
              <w:t>22</w:t>
            </w:r>
          </w:p>
        </w:tc>
        <w:tc>
          <w:tcPr>
            <w:tcW w:w="1362" w:type="dxa"/>
            <w:shd w:val="clear" w:color="auto" w:fill="FFFFFF"/>
            <w:tcMar>
              <w:top w:w="0" w:type="dxa"/>
              <w:left w:w="0" w:type="dxa"/>
              <w:bottom w:w="0" w:type="dxa"/>
              <w:right w:w="0" w:type="dxa"/>
            </w:tcMar>
            <w:vAlign w:val="center"/>
          </w:tcPr>
          <w:p w14:paraId="53FCEBCB" w14:textId="77777777" w:rsidR="00222590" w:rsidRDefault="006A0008">
            <w:pPr>
              <w:spacing w:before="100" w:after="100"/>
              <w:ind w:left="100" w:right="100"/>
              <w:jc w:val="right"/>
            </w:pPr>
            <w:r>
              <w:rPr>
                <w:rFonts w:ascii="Arial" w:eastAsia="Arial" w:hAnsi="Arial" w:cs="Arial"/>
                <w:color w:val="000000"/>
                <w:sz w:val="16"/>
                <w:szCs w:val="16"/>
              </w:rPr>
              <w:t>31.951</w:t>
            </w:r>
          </w:p>
        </w:tc>
        <w:tc>
          <w:tcPr>
            <w:tcW w:w="1701" w:type="dxa"/>
            <w:shd w:val="clear" w:color="auto" w:fill="FFFFFF"/>
            <w:tcMar>
              <w:top w:w="0" w:type="dxa"/>
              <w:left w:w="0" w:type="dxa"/>
              <w:bottom w:w="0" w:type="dxa"/>
              <w:right w:w="0" w:type="dxa"/>
            </w:tcMar>
            <w:vAlign w:val="center"/>
          </w:tcPr>
          <w:p w14:paraId="28EEA868" w14:textId="77777777" w:rsidR="00222590" w:rsidRDefault="006A0008">
            <w:pPr>
              <w:spacing w:before="100" w:after="100"/>
              <w:ind w:left="100" w:right="100"/>
              <w:jc w:val="right"/>
            </w:pPr>
            <w:r>
              <w:rPr>
                <w:rFonts w:ascii="Arial" w:eastAsia="Arial" w:hAnsi="Arial" w:cs="Arial"/>
                <w:color w:val="000000"/>
                <w:sz w:val="16"/>
                <w:szCs w:val="16"/>
              </w:rPr>
              <w:t>-2.889</w:t>
            </w:r>
          </w:p>
        </w:tc>
        <w:tc>
          <w:tcPr>
            <w:tcW w:w="1362" w:type="dxa"/>
            <w:shd w:val="clear" w:color="auto" w:fill="FFFFFF"/>
            <w:tcMar>
              <w:top w:w="0" w:type="dxa"/>
              <w:left w:w="0" w:type="dxa"/>
              <w:bottom w:w="0" w:type="dxa"/>
              <w:right w:w="0" w:type="dxa"/>
            </w:tcMar>
            <w:vAlign w:val="center"/>
          </w:tcPr>
          <w:p w14:paraId="66BF7991" w14:textId="77777777" w:rsidR="00222590" w:rsidRDefault="006A0008">
            <w:pPr>
              <w:spacing w:before="100" w:after="100"/>
              <w:ind w:left="100" w:right="100"/>
              <w:jc w:val="right"/>
            </w:pPr>
            <w:r>
              <w:rPr>
                <w:rFonts w:ascii="Arial" w:eastAsia="Arial" w:hAnsi="Arial" w:cs="Arial"/>
                <w:color w:val="000000"/>
                <w:sz w:val="16"/>
                <w:szCs w:val="16"/>
              </w:rPr>
              <w:t>0.953</w:t>
            </w:r>
          </w:p>
        </w:tc>
        <w:tc>
          <w:tcPr>
            <w:tcW w:w="1362" w:type="dxa"/>
            <w:shd w:val="clear" w:color="auto" w:fill="FFFFFF"/>
            <w:tcMar>
              <w:top w:w="0" w:type="dxa"/>
              <w:left w:w="0" w:type="dxa"/>
              <w:bottom w:w="0" w:type="dxa"/>
              <w:right w:w="0" w:type="dxa"/>
            </w:tcMar>
            <w:vAlign w:val="center"/>
          </w:tcPr>
          <w:p w14:paraId="5AA79D12" w14:textId="77777777" w:rsidR="00222590" w:rsidRDefault="006A0008">
            <w:pPr>
              <w:spacing w:before="100" w:after="100"/>
              <w:ind w:left="100" w:right="100"/>
              <w:jc w:val="right"/>
            </w:pPr>
            <w:r>
              <w:rPr>
                <w:rFonts w:ascii="Arial" w:eastAsia="Arial" w:hAnsi="Arial" w:cs="Arial"/>
                <w:color w:val="000000"/>
                <w:sz w:val="16"/>
                <w:szCs w:val="16"/>
              </w:rPr>
              <w:t>1.219</w:t>
            </w:r>
          </w:p>
        </w:tc>
      </w:tr>
      <w:tr w:rsidR="00222590" w14:paraId="7FD66F7C" w14:textId="77777777" w:rsidTr="00222590">
        <w:trPr>
          <w:cantSplit/>
          <w:jc w:val="center"/>
        </w:trPr>
        <w:tc>
          <w:tcPr>
            <w:tcW w:w="911" w:type="dxa"/>
            <w:shd w:val="clear" w:color="auto" w:fill="FFFFFF"/>
            <w:tcMar>
              <w:top w:w="0" w:type="dxa"/>
              <w:left w:w="0" w:type="dxa"/>
              <w:bottom w:w="0" w:type="dxa"/>
              <w:right w:w="0" w:type="dxa"/>
            </w:tcMar>
            <w:vAlign w:val="center"/>
          </w:tcPr>
          <w:p w14:paraId="4F2BEEFA"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637BD040" w14:textId="77777777" w:rsidR="00222590" w:rsidRDefault="006A0008">
            <w:pPr>
              <w:spacing w:before="100" w:after="100"/>
              <w:ind w:left="100" w:right="100"/>
              <w:jc w:val="right"/>
            </w:pPr>
            <w:r>
              <w:rPr>
                <w:rFonts w:ascii="Arial" w:eastAsia="Arial" w:hAnsi="Arial" w:cs="Arial"/>
                <w:color w:val="000000"/>
                <w:sz w:val="16"/>
                <w:szCs w:val="16"/>
              </w:rPr>
              <w:t>23</w:t>
            </w:r>
          </w:p>
        </w:tc>
        <w:tc>
          <w:tcPr>
            <w:tcW w:w="1362" w:type="dxa"/>
            <w:shd w:val="clear" w:color="auto" w:fill="FFFFFF"/>
            <w:tcMar>
              <w:top w:w="0" w:type="dxa"/>
              <w:left w:w="0" w:type="dxa"/>
              <w:bottom w:w="0" w:type="dxa"/>
              <w:right w:w="0" w:type="dxa"/>
            </w:tcMar>
            <w:vAlign w:val="center"/>
          </w:tcPr>
          <w:p w14:paraId="1FF10284" w14:textId="77777777" w:rsidR="00222590" w:rsidRDefault="006A0008">
            <w:pPr>
              <w:spacing w:before="100" w:after="100"/>
              <w:ind w:left="100" w:right="100"/>
              <w:jc w:val="right"/>
            </w:pPr>
            <w:r>
              <w:rPr>
                <w:rFonts w:ascii="Arial" w:eastAsia="Arial" w:hAnsi="Arial" w:cs="Arial"/>
                <w:color w:val="000000"/>
                <w:sz w:val="16"/>
                <w:szCs w:val="16"/>
              </w:rPr>
              <w:t>33.795</w:t>
            </w:r>
          </w:p>
        </w:tc>
        <w:tc>
          <w:tcPr>
            <w:tcW w:w="1701" w:type="dxa"/>
            <w:shd w:val="clear" w:color="auto" w:fill="FFFFFF"/>
            <w:tcMar>
              <w:top w:w="0" w:type="dxa"/>
              <w:left w:w="0" w:type="dxa"/>
              <w:bottom w:w="0" w:type="dxa"/>
              <w:right w:w="0" w:type="dxa"/>
            </w:tcMar>
            <w:vAlign w:val="center"/>
          </w:tcPr>
          <w:p w14:paraId="7BFA3E91" w14:textId="77777777" w:rsidR="00222590" w:rsidRDefault="006A0008">
            <w:pPr>
              <w:spacing w:before="100" w:after="100"/>
              <w:ind w:left="100" w:right="100"/>
              <w:jc w:val="right"/>
            </w:pPr>
            <w:r>
              <w:rPr>
                <w:rFonts w:ascii="Arial" w:eastAsia="Arial" w:hAnsi="Arial" w:cs="Arial"/>
                <w:color w:val="000000"/>
                <w:sz w:val="16"/>
                <w:szCs w:val="16"/>
              </w:rPr>
              <w:t>-2.932</w:t>
            </w:r>
          </w:p>
        </w:tc>
        <w:tc>
          <w:tcPr>
            <w:tcW w:w="1362" w:type="dxa"/>
            <w:shd w:val="clear" w:color="auto" w:fill="FFFFFF"/>
            <w:tcMar>
              <w:top w:w="0" w:type="dxa"/>
              <w:left w:w="0" w:type="dxa"/>
              <w:bottom w:w="0" w:type="dxa"/>
              <w:right w:w="0" w:type="dxa"/>
            </w:tcMar>
            <w:vAlign w:val="center"/>
          </w:tcPr>
          <w:p w14:paraId="4A3F3EDB" w14:textId="77777777" w:rsidR="00222590" w:rsidRDefault="006A0008">
            <w:pPr>
              <w:spacing w:before="100" w:after="100"/>
              <w:ind w:left="100" w:right="100"/>
              <w:jc w:val="right"/>
            </w:pPr>
            <w:r>
              <w:rPr>
                <w:rFonts w:ascii="Arial" w:eastAsia="Arial" w:hAnsi="Arial" w:cs="Arial"/>
                <w:color w:val="000000"/>
                <w:sz w:val="16"/>
                <w:szCs w:val="16"/>
              </w:rPr>
              <w:t>0.975</w:t>
            </w:r>
          </w:p>
        </w:tc>
        <w:tc>
          <w:tcPr>
            <w:tcW w:w="1362" w:type="dxa"/>
            <w:shd w:val="clear" w:color="auto" w:fill="FFFFFF"/>
            <w:tcMar>
              <w:top w:w="0" w:type="dxa"/>
              <w:left w:w="0" w:type="dxa"/>
              <w:bottom w:w="0" w:type="dxa"/>
              <w:right w:w="0" w:type="dxa"/>
            </w:tcMar>
            <w:vAlign w:val="center"/>
          </w:tcPr>
          <w:p w14:paraId="775B2CE6" w14:textId="77777777" w:rsidR="00222590" w:rsidRDefault="006A0008">
            <w:pPr>
              <w:spacing w:before="100" w:after="100"/>
              <w:ind w:left="100" w:right="100"/>
              <w:jc w:val="right"/>
            </w:pPr>
            <w:r>
              <w:rPr>
                <w:rFonts w:ascii="Arial" w:eastAsia="Arial" w:hAnsi="Arial" w:cs="Arial"/>
                <w:color w:val="000000"/>
                <w:sz w:val="16"/>
                <w:szCs w:val="16"/>
              </w:rPr>
              <w:t>1.193</w:t>
            </w:r>
          </w:p>
        </w:tc>
      </w:tr>
      <w:tr w:rsidR="00222590" w14:paraId="010A9923" w14:textId="77777777" w:rsidTr="00222590">
        <w:trPr>
          <w:cantSplit/>
          <w:jc w:val="center"/>
        </w:trPr>
        <w:tc>
          <w:tcPr>
            <w:tcW w:w="911" w:type="dxa"/>
            <w:shd w:val="clear" w:color="auto" w:fill="FFFFFF"/>
            <w:tcMar>
              <w:top w:w="0" w:type="dxa"/>
              <w:left w:w="0" w:type="dxa"/>
              <w:bottom w:w="0" w:type="dxa"/>
              <w:right w:w="0" w:type="dxa"/>
            </w:tcMar>
            <w:vAlign w:val="center"/>
          </w:tcPr>
          <w:p w14:paraId="607FD2AB"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22C1D63F" w14:textId="77777777" w:rsidR="00222590" w:rsidRDefault="006A0008">
            <w:pPr>
              <w:spacing w:before="100" w:after="100"/>
              <w:ind w:left="100" w:right="100"/>
              <w:jc w:val="right"/>
            </w:pPr>
            <w:r>
              <w:rPr>
                <w:rFonts w:ascii="Arial" w:eastAsia="Arial" w:hAnsi="Arial" w:cs="Arial"/>
                <w:b/>
                <w:color w:val="000000"/>
                <w:sz w:val="16"/>
                <w:szCs w:val="16"/>
              </w:rPr>
              <w:t>24</w:t>
            </w:r>
          </w:p>
        </w:tc>
        <w:tc>
          <w:tcPr>
            <w:tcW w:w="1362" w:type="dxa"/>
            <w:shd w:val="clear" w:color="auto" w:fill="FFFFFF"/>
            <w:tcMar>
              <w:top w:w="0" w:type="dxa"/>
              <w:left w:w="0" w:type="dxa"/>
              <w:bottom w:w="0" w:type="dxa"/>
              <w:right w:w="0" w:type="dxa"/>
            </w:tcMar>
            <w:vAlign w:val="center"/>
          </w:tcPr>
          <w:p w14:paraId="0144E67D" w14:textId="77777777" w:rsidR="00222590" w:rsidRDefault="006A0008">
            <w:pPr>
              <w:spacing w:before="100" w:after="100"/>
              <w:ind w:left="100" w:right="100"/>
              <w:jc w:val="right"/>
            </w:pPr>
            <w:r>
              <w:rPr>
                <w:rFonts w:ascii="Arial" w:eastAsia="Arial" w:hAnsi="Arial" w:cs="Arial"/>
                <w:b/>
                <w:color w:val="000000"/>
                <w:sz w:val="16"/>
                <w:szCs w:val="16"/>
              </w:rPr>
              <w:t>32.416</w:t>
            </w:r>
          </w:p>
        </w:tc>
        <w:tc>
          <w:tcPr>
            <w:tcW w:w="1701" w:type="dxa"/>
            <w:shd w:val="clear" w:color="auto" w:fill="FFFFFF"/>
            <w:tcMar>
              <w:top w:w="0" w:type="dxa"/>
              <w:left w:w="0" w:type="dxa"/>
              <w:bottom w:w="0" w:type="dxa"/>
              <w:right w:w="0" w:type="dxa"/>
            </w:tcMar>
            <w:vAlign w:val="center"/>
          </w:tcPr>
          <w:p w14:paraId="4B4AF458" w14:textId="77777777" w:rsidR="00222590" w:rsidRDefault="006A0008">
            <w:pPr>
              <w:spacing w:before="100" w:after="100"/>
              <w:ind w:left="100" w:right="100"/>
              <w:jc w:val="right"/>
            </w:pPr>
            <w:r>
              <w:rPr>
                <w:rFonts w:ascii="Arial" w:eastAsia="Arial" w:hAnsi="Arial" w:cs="Arial"/>
                <w:b/>
                <w:color w:val="000000"/>
                <w:sz w:val="16"/>
                <w:szCs w:val="16"/>
              </w:rPr>
              <w:t>-3.308</w:t>
            </w:r>
          </w:p>
        </w:tc>
        <w:tc>
          <w:tcPr>
            <w:tcW w:w="1362" w:type="dxa"/>
            <w:shd w:val="clear" w:color="auto" w:fill="FFFFFF"/>
            <w:tcMar>
              <w:top w:w="0" w:type="dxa"/>
              <w:left w:w="0" w:type="dxa"/>
              <w:bottom w:w="0" w:type="dxa"/>
              <w:right w:w="0" w:type="dxa"/>
            </w:tcMar>
            <w:vAlign w:val="center"/>
          </w:tcPr>
          <w:p w14:paraId="158CB0E2" w14:textId="77777777" w:rsidR="00222590" w:rsidRDefault="006A0008">
            <w:pPr>
              <w:spacing w:before="100" w:after="100"/>
              <w:ind w:left="100" w:right="100"/>
              <w:jc w:val="right"/>
            </w:pPr>
            <w:r>
              <w:rPr>
                <w:rFonts w:ascii="Arial" w:eastAsia="Arial" w:hAnsi="Arial" w:cs="Arial"/>
                <w:b/>
                <w:color w:val="000000"/>
                <w:sz w:val="16"/>
                <w:szCs w:val="16"/>
              </w:rPr>
              <w:t>0.994</w:t>
            </w:r>
          </w:p>
        </w:tc>
        <w:tc>
          <w:tcPr>
            <w:tcW w:w="1362" w:type="dxa"/>
            <w:shd w:val="clear" w:color="auto" w:fill="FFFFFF"/>
            <w:tcMar>
              <w:top w:w="0" w:type="dxa"/>
              <w:left w:w="0" w:type="dxa"/>
              <w:bottom w:w="0" w:type="dxa"/>
              <w:right w:w="0" w:type="dxa"/>
            </w:tcMar>
            <w:vAlign w:val="center"/>
          </w:tcPr>
          <w:p w14:paraId="516A9608" w14:textId="77777777" w:rsidR="00222590" w:rsidRDefault="006A0008">
            <w:pPr>
              <w:spacing w:before="100" w:after="100"/>
              <w:ind w:left="100" w:right="100"/>
              <w:jc w:val="right"/>
            </w:pPr>
            <w:r>
              <w:rPr>
                <w:rFonts w:ascii="Arial" w:eastAsia="Arial" w:hAnsi="Arial" w:cs="Arial"/>
                <w:b/>
                <w:color w:val="000000"/>
                <w:sz w:val="16"/>
                <w:szCs w:val="16"/>
              </w:rPr>
              <w:t>1.006</w:t>
            </w:r>
          </w:p>
        </w:tc>
      </w:tr>
      <w:tr w:rsidR="00222590" w14:paraId="2AAB2C5A" w14:textId="77777777" w:rsidTr="00222590">
        <w:trPr>
          <w:cantSplit/>
          <w:jc w:val="center"/>
        </w:trPr>
        <w:tc>
          <w:tcPr>
            <w:tcW w:w="911" w:type="dxa"/>
            <w:shd w:val="clear" w:color="auto" w:fill="FFFFFF"/>
            <w:tcMar>
              <w:top w:w="0" w:type="dxa"/>
              <w:left w:w="0" w:type="dxa"/>
              <w:bottom w:w="0" w:type="dxa"/>
              <w:right w:w="0" w:type="dxa"/>
            </w:tcMar>
            <w:vAlign w:val="center"/>
          </w:tcPr>
          <w:p w14:paraId="0EA17A3B"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63DAEAD8" w14:textId="77777777" w:rsidR="00222590" w:rsidRDefault="006A0008">
            <w:pPr>
              <w:spacing w:before="100" w:after="100"/>
              <w:ind w:left="100" w:right="100"/>
              <w:jc w:val="right"/>
            </w:pPr>
            <w:r>
              <w:rPr>
                <w:rFonts w:ascii="Arial" w:eastAsia="Arial" w:hAnsi="Arial" w:cs="Arial"/>
                <w:color w:val="000000"/>
                <w:sz w:val="16"/>
                <w:szCs w:val="16"/>
              </w:rPr>
              <w:t>25</w:t>
            </w:r>
          </w:p>
        </w:tc>
        <w:tc>
          <w:tcPr>
            <w:tcW w:w="1362" w:type="dxa"/>
            <w:shd w:val="clear" w:color="auto" w:fill="FFFFFF"/>
            <w:tcMar>
              <w:top w:w="0" w:type="dxa"/>
              <w:left w:w="0" w:type="dxa"/>
              <w:bottom w:w="0" w:type="dxa"/>
              <w:right w:w="0" w:type="dxa"/>
            </w:tcMar>
            <w:vAlign w:val="center"/>
          </w:tcPr>
          <w:p w14:paraId="60705BC3" w14:textId="77777777" w:rsidR="00222590" w:rsidRDefault="006A0008">
            <w:pPr>
              <w:spacing w:before="100" w:after="100"/>
              <w:ind w:left="100" w:right="100"/>
              <w:jc w:val="right"/>
            </w:pPr>
            <w:r>
              <w:rPr>
                <w:rFonts w:ascii="Arial" w:eastAsia="Arial" w:hAnsi="Arial" w:cs="Arial"/>
                <w:color w:val="000000"/>
                <w:sz w:val="16"/>
                <w:szCs w:val="16"/>
              </w:rPr>
              <w:t>31.315</w:t>
            </w:r>
          </w:p>
        </w:tc>
        <w:tc>
          <w:tcPr>
            <w:tcW w:w="1701" w:type="dxa"/>
            <w:shd w:val="clear" w:color="auto" w:fill="FFFFFF"/>
            <w:tcMar>
              <w:top w:w="0" w:type="dxa"/>
              <w:left w:w="0" w:type="dxa"/>
              <w:bottom w:w="0" w:type="dxa"/>
              <w:right w:w="0" w:type="dxa"/>
            </w:tcMar>
            <w:vAlign w:val="center"/>
          </w:tcPr>
          <w:p w14:paraId="517D3097" w14:textId="77777777" w:rsidR="00222590" w:rsidRDefault="006A0008">
            <w:pPr>
              <w:spacing w:before="100" w:after="100"/>
              <w:ind w:left="100" w:right="100"/>
              <w:jc w:val="right"/>
            </w:pPr>
            <w:r>
              <w:rPr>
                <w:rFonts w:ascii="Arial" w:eastAsia="Arial" w:hAnsi="Arial" w:cs="Arial"/>
                <w:color w:val="000000"/>
                <w:sz w:val="16"/>
                <w:szCs w:val="16"/>
              </w:rPr>
              <w:t>-2.515</w:t>
            </w:r>
          </w:p>
        </w:tc>
        <w:tc>
          <w:tcPr>
            <w:tcW w:w="1362" w:type="dxa"/>
            <w:shd w:val="clear" w:color="auto" w:fill="FFFFFF"/>
            <w:tcMar>
              <w:top w:w="0" w:type="dxa"/>
              <w:left w:w="0" w:type="dxa"/>
              <w:bottom w:w="0" w:type="dxa"/>
              <w:right w:w="0" w:type="dxa"/>
            </w:tcMar>
            <w:vAlign w:val="center"/>
          </w:tcPr>
          <w:p w14:paraId="4ABDE826" w14:textId="77777777" w:rsidR="00222590" w:rsidRDefault="006A0008">
            <w:pPr>
              <w:spacing w:before="100" w:after="100"/>
              <w:ind w:left="100" w:right="100"/>
              <w:jc w:val="right"/>
            </w:pPr>
            <w:r>
              <w:rPr>
                <w:rFonts w:ascii="Arial" w:eastAsia="Arial" w:hAnsi="Arial" w:cs="Arial"/>
                <w:color w:val="000000"/>
                <w:sz w:val="16"/>
                <w:szCs w:val="16"/>
              </w:rPr>
              <w:t>0.984</w:t>
            </w:r>
          </w:p>
        </w:tc>
        <w:tc>
          <w:tcPr>
            <w:tcW w:w="1362" w:type="dxa"/>
            <w:shd w:val="clear" w:color="auto" w:fill="FFFFFF"/>
            <w:tcMar>
              <w:top w:w="0" w:type="dxa"/>
              <w:left w:w="0" w:type="dxa"/>
              <w:bottom w:w="0" w:type="dxa"/>
              <w:right w:w="0" w:type="dxa"/>
            </w:tcMar>
            <w:vAlign w:val="center"/>
          </w:tcPr>
          <w:p w14:paraId="727FC4BB" w14:textId="77777777" w:rsidR="00222590" w:rsidRDefault="006A0008">
            <w:pPr>
              <w:spacing w:before="100" w:after="100"/>
              <w:ind w:left="100" w:right="100"/>
              <w:jc w:val="right"/>
            </w:pPr>
            <w:r>
              <w:rPr>
                <w:rFonts w:ascii="Arial" w:eastAsia="Arial" w:hAnsi="Arial" w:cs="Arial"/>
                <w:color w:val="000000"/>
                <w:sz w:val="16"/>
                <w:szCs w:val="16"/>
              </w:rPr>
              <w:t>1.498</w:t>
            </w:r>
          </w:p>
        </w:tc>
      </w:tr>
      <w:tr w:rsidR="00222590" w14:paraId="653D3594" w14:textId="77777777" w:rsidTr="00222590">
        <w:trPr>
          <w:cantSplit/>
          <w:jc w:val="center"/>
        </w:trPr>
        <w:tc>
          <w:tcPr>
            <w:tcW w:w="911" w:type="dxa"/>
            <w:shd w:val="clear" w:color="auto" w:fill="FFFFFF"/>
            <w:tcMar>
              <w:top w:w="0" w:type="dxa"/>
              <w:left w:w="0" w:type="dxa"/>
              <w:bottom w:w="0" w:type="dxa"/>
              <w:right w:w="0" w:type="dxa"/>
            </w:tcMar>
            <w:vAlign w:val="center"/>
          </w:tcPr>
          <w:p w14:paraId="03D13A43"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0CB4CD59" w14:textId="77777777" w:rsidR="00222590" w:rsidRDefault="006A0008">
            <w:pPr>
              <w:spacing w:before="100" w:after="100"/>
              <w:ind w:left="100" w:right="100"/>
              <w:jc w:val="right"/>
            </w:pPr>
            <w:r>
              <w:rPr>
                <w:rFonts w:ascii="Arial" w:eastAsia="Arial" w:hAnsi="Arial" w:cs="Arial"/>
                <w:color w:val="000000"/>
                <w:sz w:val="16"/>
                <w:szCs w:val="16"/>
              </w:rPr>
              <w:t>26</w:t>
            </w:r>
          </w:p>
        </w:tc>
        <w:tc>
          <w:tcPr>
            <w:tcW w:w="1362" w:type="dxa"/>
            <w:shd w:val="clear" w:color="auto" w:fill="FFFFFF"/>
            <w:tcMar>
              <w:top w:w="0" w:type="dxa"/>
              <w:left w:w="0" w:type="dxa"/>
              <w:bottom w:w="0" w:type="dxa"/>
              <w:right w:w="0" w:type="dxa"/>
            </w:tcMar>
            <w:vAlign w:val="center"/>
          </w:tcPr>
          <w:p w14:paraId="0F367ADE" w14:textId="77777777" w:rsidR="00222590" w:rsidRDefault="006A0008">
            <w:pPr>
              <w:spacing w:before="100" w:after="100"/>
              <w:ind w:left="100" w:right="100"/>
              <w:jc w:val="right"/>
            </w:pPr>
            <w:r>
              <w:rPr>
                <w:rFonts w:ascii="Arial" w:eastAsia="Arial" w:hAnsi="Arial" w:cs="Arial"/>
                <w:color w:val="000000"/>
                <w:sz w:val="16"/>
                <w:szCs w:val="16"/>
              </w:rPr>
              <w:t>32.678</w:t>
            </w:r>
          </w:p>
        </w:tc>
        <w:tc>
          <w:tcPr>
            <w:tcW w:w="1701" w:type="dxa"/>
            <w:shd w:val="clear" w:color="auto" w:fill="FFFFFF"/>
            <w:tcMar>
              <w:top w:w="0" w:type="dxa"/>
              <w:left w:w="0" w:type="dxa"/>
              <w:bottom w:w="0" w:type="dxa"/>
              <w:right w:w="0" w:type="dxa"/>
            </w:tcMar>
            <w:vAlign w:val="center"/>
          </w:tcPr>
          <w:p w14:paraId="38145E95" w14:textId="77777777" w:rsidR="00222590" w:rsidRDefault="006A0008">
            <w:pPr>
              <w:spacing w:before="100" w:after="100"/>
              <w:ind w:left="100" w:right="100"/>
              <w:jc w:val="right"/>
            </w:pPr>
            <w:r>
              <w:rPr>
                <w:rFonts w:ascii="Arial" w:eastAsia="Arial" w:hAnsi="Arial" w:cs="Arial"/>
                <w:color w:val="000000"/>
                <w:sz w:val="16"/>
                <w:szCs w:val="16"/>
              </w:rPr>
              <w:t>-2.74</w:t>
            </w:r>
          </w:p>
        </w:tc>
        <w:tc>
          <w:tcPr>
            <w:tcW w:w="1362" w:type="dxa"/>
            <w:shd w:val="clear" w:color="auto" w:fill="FFFFFF"/>
            <w:tcMar>
              <w:top w:w="0" w:type="dxa"/>
              <w:left w:w="0" w:type="dxa"/>
              <w:bottom w:w="0" w:type="dxa"/>
              <w:right w:w="0" w:type="dxa"/>
            </w:tcMar>
            <w:vAlign w:val="center"/>
          </w:tcPr>
          <w:p w14:paraId="007D3BFF" w14:textId="77777777" w:rsidR="00222590" w:rsidRDefault="006A0008">
            <w:pPr>
              <w:spacing w:before="100" w:after="100"/>
              <w:ind w:left="100" w:right="100"/>
              <w:jc w:val="right"/>
            </w:pPr>
            <w:r>
              <w:rPr>
                <w:rFonts w:ascii="Arial" w:eastAsia="Arial" w:hAnsi="Arial" w:cs="Arial"/>
                <w:color w:val="000000"/>
                <w:sz w:val="16"/>
                <w:szCs w:val="16"/>
              </w:rPr>
              <w:t>0.974</w:t>
            </w:r>
          </w:p>
        </w:tc>
        <w:tc>
          <w:tcPr>
            <w:tcW w:w="1362" w:type="dxa"/>
            <w:shd w:val="clear" w:color="auto" w:fill="FFFFFF"/>
            <w:tcMar>
              <w:top w:w="0" w:type="dxa"/>
              <w:left w:w="0" w:type="dxa"/>
              <w:bottom w:w="0" w:type="dxa"/>
              <w:right w:w="0" w:type="dxa"/>
            </w:tcMar>
            <w:vAlign w:val="center"/>
          </w:tcPr>
          <w:p w14:paraId="5F734C26" w14:textId="77777777" w:rsidR="00222590" w:rsidRDefault="006A0008">
            <w:pPr>
              <w:spacing w:before="100" w:after="100"/>
              <w:ind w:left="100" w:right="100"/>
              <w:jc w:val="right"/>
            </w:pPr>
            <w:r>
              <w:rPr>
                <w:rFonts w:ascii="Arial" w:eastAsia="Arial" w:hAnsi="Arial" w:cs="Arial"/>
                <w:color w:val="000000"/>
                <w:sz w:val="16"/>
                <w:szCs w:val="16"/>
              </w:rPr>
              <w:t>1.317</w:t>
            </w:r>
          </w:p>
        </w:tc>
      </w:tr>
      <w:tr w:rsidR="00222590" w14:paraId="5F7DB424" w14:textId="77777777" w:rsidTr="00222590">
        <w:trPr>
          <w:cantSplit/>
          <w:jc w:val="center"/>
        </w:trPr>
        <w:tc>
          <w:tcPr>
            <w:tcW w:w="911" w:type="dxa"/>
            <w:shd w:val="clear" w:color="auto" w:fill="FFFFFF"/>
            <w:tcMar>
              <w:top w:w="0" w:type="dxa"/>
              <w:left w:w="0" w:type="dxa"/>
              <w:bottom w:w="0" w:type="dxa"/>
              <w:right w:w="0" w:type="dxa"/>
            </w:tcMar>
            <w:vAlign w:val="center"/>
          </w:tcPr>
          <w:p w14:paraId="783D6A05"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67193A4D" w14:textId="77777777" w:rsidR="00222590" w:rsidRDefault="006A0008">
            <w:pPr>
              <w:spacing w:before="100" w:after="100"/>
              <w:ind w:left="100" w:right="100"/>
              <w:jc w:val="right"/>
            </w:pPr>
            <w:r>
              <w:rPr>
                <w:rFonts w:ascii="Arial" w:eastAsia="Arial" w:hAnsi="Arial" w:cs="Arial"/>
                <w:color w:val="000000"/>
                <w:sz w:val="16"/>
                <w:szCs w:val="16"/>
              </w:rPr>
              <w:t>27</w:t>
            </w:r>
          </w:p>
        </w:tc>
        <w:tc>
          <w:tcPr>
            <w:tcW w:w="1362" w:type="dxa"/>
            <w:shd w:val="clear" w:color="auto" w:fill="FFFFFF"/>
            <w:tcMar>
              <w:top w:w="0" w:type="dxa"/>
              <w:left w:w="0" w:type="dxa"/>
              <w:bottom w:w="0" w:type="dxa"/>
              <w:right w:w="0" w:type="dxa"/>
            </w:tcMar>
            <w:vAlign w:val="center"/>
          </w:tcPr>
          <w:p w14:paraId="4DDE78CF" w14:textId="77777777" w:rsidR="00222590" w:rsidRDefault="006A0008">
            <w:pPr>
              <w:spacing w:before="100" w:after="100"/>
              <w:ind w:left="100" w:right="100"/>
              <w:jc w:val="right"/>
            </w:pPr>
            <w:r>
              <w:rPr>
                <w:rFonts w:ascii="Arial" w:eastAsia="Arial" w:hAnsi="Arial" w:cs="Arial"/>
                <w:color w:val="000000"/>
                <w:sz w:val="16"/>
                <w:szCs w:val="16"/>
              </w:rPr>
              <w:t>33.7</w:t>
            </w:r>
          </w:p>
        </w:tc>
        <w:tc>
          <w:tcPr>
            <w:tcW w:w="1701" w:type="dxa"/>
            <w:shd w:val="clear" w:color="auto" w:fill="FFFFFF"/>
            <w:tcMar>
              <w:top w:w="0" w:type="dxa"/>
              <w:left w:w="0" w:type="dxa"/>
              <w:bottom w:w="0" w:type="dxa"/>
              <w:right w:w="0" w:type="dxa"/>
            </w:tcMar>
            <w:vAlign w:val="center"/>
          </w:tcPr>
          <w:p w14:paraId="6ACD790F" w14:textId="77777777" w:rsidR="00222590" w:rsidRDefault="006A0008">
            <w:pPr>
              <w:spacing w:before="100" w:after="100"/>
              <w:ind w:left="100" w:right="100"/>
              <w:jc w:val="right"/>
            </w:pPr>
            <w:r>
              <w:rPr>
                <w:rFonts w:ascii="Arial" w:eastAsia="Arial" w:hAnsi="Arial" w:cs="Arial"/>
                <w:color w:val="000000"/>
                <w:sz w:val="16"/>
                <w:szCs w:val="16"/>
              </w:rPr>
              <w:t>-2.877</w:t>
            </w:r>
          </w:p>
        </w:tc>
        <w:tc>
          <w:tcPr>
            <w:tcW w:w="1362" w:type="dxa"/>
            <w:shd w:val="clear" w:color="auto" w:fill="FFFFFF"/>
            <w:tcMar>
              <w:top w:w="0" w:type="dxa"/>
              <w:left w:w="0" w:type="dxa"/>
              <w:bottom w:w="0" w:type="dxa"/>
              <w:right w:w="0" w:type="dxa"/>
            </w:tcMar>
            <w:vAlign w:val="center"/>
          </w:tcPr>
          <w:p w14:paraId="67AA28D0" w14:textId="77777777" w:rsidR="00222590" w:rsidRDefault="006A0008">
            <w:pPr>
              <w:spacing w:before="100" w:after="100"/>
              <w:ind w:left="100" w:right="100"/>
              <w:jc w:val="right"/>
            </w:pPr>
            <w:r>
              <w:rPr>
                <w:rFonts w:ascii="Arial" w:eastAsia="Arial" w:hAnsi="Arial" w:cs="Arial"/>
                <w:color w:val="000000"/>
                <w:sz w:val="16"/>
                <w:szCs w:val="16"/>
              </w:rPr>
              <w:t>0.98</w:t>
            </w:r>
          </w:p>
        </w:tc>
        <w:tc>
          <w:tcPr>
            <w:tcW w:w="1362" w:type="dxa"/>
            <w:shd w:val="clear" w:color="auto" w:fill="FFFFFF"/>
            <w:tcMar>
              <w:top w:w="0" w:type="dxa"/>
              <w:left w:w="0" w:type="dxa"/>
              <w:bottom w:w="0" w:type="dxa"/>
              <w:right w:w="0" w:type="dxa"/>
            </w:tcMar>
            <w:vAlign w:val="center"/>
          </w:tcPr>
          <w:p w14:paraId="05EC90DA" w14:textId="77777777" w:rsidR="00222590" w:rsidRDefault="006A0008">
            <w:pPr>
              <w:spacing w:before="100" w:after="100"/>
              <w:ind w:left="100" w:right="100"/>
              <w:jc w:val="right"/>
            </w:pPr>
            <w:r>
              <w:rPr>
                <w:rFonts w:ascii="Arial" w:eastAsia="Arial" w:hAnsi="Arial" w:cs="Arial"/>
                <w:color w:val="000000"/>
                <w:sz w:val="16"/>
                <w:szCs w:val="16"/>
              </w:rPr>
              <w:t>1.227</w:t>
            </w:r>
          </w:p>
        </w:tc>
      </w:tr>
      <w:tr w:rsidR="00222590" w14:paraId="4EE093A4" w14:textId="77777777" w:rsidTr="00222590">
        <w:trPr>
          <w:cantSplit/>
          <w:jc w:val="center"/>
        </w:trPr>
        <w:tc>
          <w:tcPr>
            <w:tcW w:w="911" w:type="dxa"/>
            <w:shd w:val="clear" w:color="auto" w:fill="FFFFFF"/>
            <w:tcMar>
              <w:top w:w="0" w:type="dxa"/>
              <w:left w:w="0" w:type="dxa"/>
              <w:bottom w:w="0" w:type="dxa"/>
              <w:right w:w="0" w:type="dxa"/>
            </w:tcMar>
            <w:vAlign w:val="center"/>
          </w:tcPr>
          <w:p w14:paraId="7474A4B6"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9DFDFF1" w14:textId="77777777" w:rsidR="00222590" w:rsidRDefault="006A0008">
            <w:pPr>
              <w:spacing w:before="100" w:after="100"/>
              <w:ind w:left="100" w:right="100"/>
              <w:jc w:val="right"/>
            </w:pPr>
            <w:r>
              <w:rPr>
                <w:rFonts w:ascii="Arial" w:eastAsia="Arial" w:hAnsi="Arial" w:cs="Arial"/>
                <w:color w:val="000000"/>
                <w:sz w:val="16"/>
                <w:szCs w:val="16"/>
              </w:rPr>
              <w:t>28</w:t>
            </w:r>
          </w:p>
        </w:tc>
        <w:tc>
          <w:tcPr>
            <w:tcW w:w="1362" w:type="dxa"/>
            <w:shd w:val="clear" w:color="auto" w:fill="FFFFFF"/>
            <w:tcMar>
              <w:top w:w="0" w:type="dxa"/>
              <w:left w:w="0" w:type="dxa"/>
              <w:bottom w:w="0" w:type="dxa"/>
              <w:right w:w="0" w:type="dxa"/>
            </w:tcMar>
            <w:vAlign w:val="center"/>
          </w:tcPr>
          <w:p w14:paraId="5C9EE3E9" w14:textId="77777777" w:rsidR="00222590" w:rsidRDefault="006A0008">
            <w:pPr>
              <w:spacing w:before="100" w:after="100"/>
              <w:ind w:left="100" w:right="100"/>
              <w:jc w:val="right"/>
            </w:pPr>
            <w:r>
              <w:rPr>
                <w:rFonts w:ascii="Arial" w:eastAsia="Arial" w:hAnsi="Arial" w:cs="Arial"/>
                <w:color w:val="000000"/>
                <w:sz w:val="16"/>
                <w:szCs w:val="16"/>
              </w:rPr>
              <w:t>33.7</w:t>
            </w:r>
          </w:p>
        </w:tc>
        <w:tc>
          <w:tcPr>
            <w:tcW w:w="1701" w:type="dxa"/>
            <w:shd w:val="clear" w:color="auto" w:fill="FFFFFF"/>
            <w:tcMar>
              <w:top w:w="0" w:type="dxa"/>
              <w:left w:w="0" w:type="dxa"/>
              <w:bottom w:w="0" w:type="dxa"/>
              <w:right w:w="0" w:type="dxa"/>
            </w:tcMar>
            <w:vAlign w:val="center"/>
          </w:tcPr>
          <w:p w14:paraId="569A46CC" w14:textId="77777777" w:rsidR="00222590" w:rsidRDefault="006A0008">
            <w:pPr>
              <w:spacing w:before="100" w:after="100"/>
              <w:ind w:left="100" w:right="100"/>
              <w:jc w:val="right"/>
            </w:pPr>
            <w:r>
              <w:rPr>
                <w:rFonts w:ascii="Arial" w:eastAsia="Arial" w:hAnsi="Arial" w:cs="Arial"/>
                <w:color w:val="000000"/>
                <w:sz w:val="16"/>
                <w:szCs w:val="16"/>
              </w:rPr>
              <w:t>-2.877</w:t>
            </w:r>
          </w:p>
        </w:tc>
        <w:tc>
          <w:tcPr>
            <w:tcW w:w="1362" w:type="dxa"/>
            <w:shd w:val="clear" w:color="auto" w:fill="FFFFFF"/>
            <w:tcMar>
              <w:top w:w="0" w:type="dxa"/>
              <w:left w:w="0" w:type="dxa"/>
              <w:bottom w:w="0" w:type="dxa"/>
              <w:right w:w="0" w:type="dxa"/>
            </w:tcMar>
            <w:vAlign w:val="center"/>
          </w:tcPr>
          <w:p w14:paraId="779AE230" w14:textId="77777777" w:rsidR="00222590" w:rsidRDefault="006A0008">
            <w:pPr>
              <w:spacing w:before="100" w:after="100"/>
              <w:ind w:left="100" w:right="100"/>
              <w:jc w:val="right"/>
            </w:pPr>
            <w:r>
              <w:rPr>
                <w:rFonts w:ascii="Arial" w:eastAsia="Arial" w:hAnsi="Arial" w:cs="Arial"/>
                <w:color w:val="000000"/>
                <w:sz w:val="16"/>
                <w:szCs w:val="16"/>
              </w:rPr>
              <w:t>0.98</w:t>
            </w:r>
          </w:p>
        </w:tc>
        <w:tc>
          <w:tcPr>
            <w:tcW w:w="1362" w:type="dxa"/>
            <w:shd w:val="clear" w:color="auto" w:fill="FFFFFF"/>
            <w:tcMar>
              <w:top w:w="0" w:type="dxa"/>
              <w:left w:w="0" w:type="dxa"/>
              <w:bottom w:w="0" w:type="dxa"/>
              <w:right w:w="0" w:type="dxa"/>
            </w:tcMar>
            <w:vAlign w:val="center"/>
          </w:tcPr>
          <w:p w14:paraId="0BE442BA" w14:textId="77777777" w:rsidR="00222590" w:rsidRDefault="006A0008">
            <w:pPr>
              <w:spacing w:before="100" w:after="100"/>
              <w:ind w:left="100" w:right="100"/>
              <w:jc w:val="right"/>
            </w:pPr>
            <w:r>
              <w:rPr>
                <w:rFonts w:ascii="Arial" w:eastAsia="Arial" w:hAnsi="Arial" w:cs="Arial"/>
                <w:color w:val="000000"/>
                <w:sz w:val="16"/>
                <w:szCs w:val="16"/>
              </w:rPr>
              <w:t>1.227</w:t>
            </w:r>
          </w:p>
        </w:tc>
      </w:tr>
      <w:tr w:rsidR="00222590" w14:paraId="5D4BA45D" w14:textId="77777777" w:rsidTr="00222590">
        <w:trPr>
          <w:cantSplit/>
          <w:jc w:val="center"/>
        </w:trPr>
        <w:tc>
          <w:tcPr>
            <w:tcW w:w="911" w:type="dxa"/>
            <w:shd w:val="clear" w:color="auto" w:fill="FFFFFF"/>
            <w:tcMar>
              <w:top w:w="0" w:type="dxa"/>
              <w:left w:w="0" w:type="dxa"/>
              <w:bottom w:w="0" w:type="dxa"/>
              <w:right w:w="0" w:type="dxa"/>
            </w:tcMar>
            <w:vAlign w:val="center"/>
          </w:tcPr>
          <w:p w14:paraId="188CCBA7"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6C6D8DAC" w14:textId="77777777" w:rsidR="00222590" w:rsidRDefault="006A0008">
            <w:pPr>
              <w:spacing w:before="100" w:after="100"/>
              <w:ind w:left="100" w:right="100"/>
              <w:jc w:val="right"/>
            </w:pPr>
            <w:r>
              <w:rPr>
                <w:rFonts w:ascii="Arial" w:eastAsia="Arial" w:hAnsi="Arial" w:cs="Arial"/>
                <w:color w:val="000000"/>
                <w:sz w:val="16"/>
                <w:szCs w:val="16"/>
              </w:rPr>
              <w:t>29</w:t>
            </w:r>
          </w:p>
        </w:tc>
        <w:tc>
          <w:tcPr>
            <w:tcW w:w="1362" w:type="dxa"/>
            <w:shd w:val="clear" w:color="auto" w:fill="FFFFFF"/>
            <w:tcMar>
              <w:top w:w="0" w:type="dxa"/>
              <w:left w:w="0" w:type="dxa"/>
              <w:bottom w:w="0" w:type="dxa"/>
              <w:right w:w="0" w:type="dxa"/>
            </w:tcMar>
            <w:vAlign w:val="center"/>
          </w:tcPr>
          <w:p w14:paraId="41E0EEAE" w14:textId="77777777" w:rsidR="00222590" w:rsidRDefault="006A0008">
            <w:pPr>
              <w:spacing w:before="100" w:after="100"/>
              <w:ind w:left="100" w:right="100"/>
              <w:jc w:val="right"/>
            </w:pPr>
            <w:r>
              <w:rPr>
                <w:rFonts w:ascii="Arial" w:eastAsia="Arial" w:hAnsi="Arial" w:cs="Arial"/>
                <w:color w:val="000000"/>
                <w:sz w:val="16"/>
                <w:szCs w:val="16"/>
              </w:rPr>
              <w:t>37.782</w:t>
            </w:r>
          </w:p>
        </w:tc>
        <w:tc>
          <w:tcPr>
            <w:tcW w:w="1701" w:type="dxa"/>
            <w:shd w:val="clear" w:color="auto" w:fill="FFFFFF"/>
            <w:tcMar>
              <w:top w:w="0" w:type="dxa"/>
              <w:left w:w="0" w:type="dxa"/>
              <w:bottom w:w="0" w:type="dxa"/>
              <w:right w:w="0" w:type="dxa"/>
            </w:tcMar>
            <w:vAlign w:val="center"/>
          </w:tcPr>
          <w:p w14:paraId="6D3151F7" w14:textId="77777777" w:rsidR="00222590" w:rsidRDefault="006A0008">
            <w:pPr>
              <w:spacing w:before="100" w:after="100"/>
              <w:ind w:left="100" w:right="100"/>
              <w:jc w:val="right"/>
            </w:pPr>
            <w:r>
              <w:rPr>
                <w:rFonts w:ascii="Arial" w:eastAsia="Arial" w:hAnsi="Arial" w:cs="Arial"/>
                <w:color w:val="000000"/>
                <w:sz w:val="16"/>
                <w:szCs w:val="16"/>
              </w:rPr>
              <w:t>-3.501</w:t>
            </w:r>
          </w:p>
        </w:tc>
        <w:tc>
          <w:tcPr>
            <w:tcW w:w="1362" w:type="dxa"/>
            <w:shd w:val="clear" w:color="auto" w:fill="FFFFFF"/>
            <w:tcMar>
              <w:top w:w="0" w:type="dxa"/>
              <w:left w:w="0" w:type="dxa"/>
              <w:bottom w:w="0" w:type="dxa"/>
              <w:right w:w="0" w:type="dxa"/>
            </w:tcMar>
            <w:vAlign w:val="center"/>
          </w:tcPr>
          <w:p w14:paraId="182258E2" w14:textId="77777777" w:rsidR="00222590" w:rsidRDefault="006A0008">
            <w:pPr>
              <w:spacing w:before="100" w:after="100"/>
              <w:ind w:left="100" w:right="100"/>
              <w:jc w:val="right"/>
            </w:pPr>
            <w:r>
              <w:rPr>
                <w:rFonts w:ascii="Arial" w:eastAsia="Arial" w:hAnsi="Arial" w:cs="Arial"/>
                <w:color w:val="000000"/>
                <w:sz w:val="16"/>
                <w:szCs w:val="16"/>
              </w:rPr>
              <w:t>0.999</w:t>
            </w:r>
          </w:p>
        </w:tc>
        <w:tc>
          <w:tcPr>
            <w:tcW w:w="1362" w:type="dxa"/>
            <w:shd w:val="clear" w:color="auto" w:fill="FFFFFF"/>
            <w:tcMar>
              <w:top w:w="0" w:type="dxa"/>
              <w:left w:w="0" w:type="dxa"/>
              <w:bottom w:w="0" w:type="dxa"/>
              <w:right w:w="0" w:type="dxa"/>
            </w:tcMar>
            <w:vAlign w:val="center"/>
          </w:tcPr>
          <w:p w14:paraId="78B89C28" w14:textId="77777777" w:rsidR="00222590" w:rsidRDefault="006A0008">
            <w:pPr>
              <w:spacing w:before="100" w:after="100"/>
              <w:ind w:left="100" w:right="100"/>
              <w:jc w:val="right"/>
            </w:pPr>
            <w:r>
              <w:rPr>
                <w:rFonts w:ascii="Arial" w:eastAsia="Arial" w:hAnsi="Arial" w:cs="Arial"/>
                <w:color w:val="000000"/>
                <w:sz w:val="16"/>
                <w:szCs w:val="16"/>
              </w:rPr>
              <w:t>0.93</w:t>
            </w:r>
          </w:p>
        </w:tc>
      </w:tr>
      <w:tr w:rsidR="00222590" w14:paraId="5ECA48AC" w14:textId="77777777" w:rsidTr="00222590">
        <w:trPr>
          <w:cantSplit/>
          <w:jc w:val="center"/>
        </w:trPr>
        <w:tc>
          <w:tcPr>
            <w:tcW w:w="911" w:type="dxa"/>
            <w:shd w:val="clear" w:color="auto" w:fill="FFFFFF"/>
            <w:tcMar>
              <w:top w:w="0" w:type="dxa"/>
              <w:left w:w="0" w:type="dxa"/>
              <w:bottom w:w="0" w:type="dxa"/>
              <w:right w:w="0" w:type="dxa"/>
            </w:tcMar>
            <w:vAlign w:val="center"/>
          </w:tcPr>
          <w:p w14:paraId="39ED6B1D"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6432FD84" w14:textId="77777777" w:rsidR="00222590" w:rsidRDefault="006A0008">
            <w:pPr>
              <w:spacing w:before="100" w:after="100"/>
              <w:ind w:left="100" w:right="100"/>
              <w:jc w:val="right"/>
            </w:pPr>
            <w:r>
              <w:rPr>
                <w:rFonts w:ascii="Arial" w:eastAsia="Arial" w:hAnsi="Arial" w:cs="Arial"/>
                <w:color w:val="000000"/>
                <w:sz w:val="16"/>
                <w:szCs w:val="16"/>
              </w:rPr>
              <w:t>30</w:t>
            </w:r>
          </w:p>
        </w:tc>
        <w:tc>
          <w:tcPr>
            <w:tcW w:w="1362" w:type="dxa"/>
            <w:shd w:val="clear" w:color="auto" w:fill="FFFFFF"/>
            <w:tcMar>
              <w:top w:w="0" w:type="dxa"/>
              <w:left w:w="0" w:type="dxa"/>
              <w:bottom w:w="0" w:type="dxa"/>
              <w:right w:w="0" w:type="dxa"/>
            </w:tcMar>
            <w:vAlign w:val="center"/>
          </w:tcPr>
          <w:p w14:paraId="1334A3D2" w14:textId="77777777" w:rsidR="00222590" w:rsidRDefault="006A0008">
            <w:pPr>
              <w:spacing w:before="100" w:after="100"/>
              <w:ind w:left="100" w:right="100"/>
              <w:jc w:val="right"/>
            </w:pPr>
            <w:r>
              <w:rPr>
                <w:rFonts w:ascii="Arial" w:eastAsia="Arial" w:hAnsi="Arial" w:cs="Arial"/>
                <w:color w:val="000000"/>
                <w:sz w:val="16"/>
                <w:szCs w:val="16"/>
              </w:rPr>
              <w:t>29.694</w:t>
            </w:r>
          </w:p>
        </w:tc>
        <w:tc>
          <w:tcPr>
            <w:tcW w:w="1701" w:type="dxa"/>
            <w:shd w:val="clear" w:color="auto" w:fill="FFFFFF"/>
            <w:tcMar>
              <w:top w:w="0" w:type="dxa"/>
              <w:left w:w="0" w:type="dxa"/>
              <w:bottom w:w="0" w:type="dxa"/>
              <w:right w:w="0" w:type="dxa"/>
            </w:tcMar>
            <w:vAlign w:val="center"/>
          </w:tcPr>
          <w:p w14:paraId="657D7439" w14:textId="77777777" w:rsidR="00222590" w:rsidRDefault="006A0008">
            <w:pPr>
              <w:spacing w:before="100" w:after="100"/>
              <w:ind w:left="100" w:right="100"/>
              <w:jc w:val="right"/>
            </w:pPr>
            <w:r>
              <w:rPr>
                <w:rFonts w:ascii="Arial" w:eastAsia="Arial" w:hAnsi="Arial" w:cs="Arial"/>
                <w:color w:val="000000"/>
                <w:sz w:val="16"/>
                <w:szCs w:val="16"/>
              </w:rPr>
              <w:t>-2.168</w:t>
            </w:r>
          </w:p>
        </w:tc>
        <w:tc>
          <w:tcPr>
            <w:tcW w:w="1362" w:type="dxa"/>
            <w:shd w:val="clear" w:color="auto" w:fill="FFFFFF"/>
            <w:tcMar>
              <w:top w:w="0" w:type="dxa"/>
              <w:left w:w="0" w:type="dxa"/>
              <w:bottom w:w="0" w:type="dxa"/>
              <w:right w:w="0" w:type="dxa"/>
            </w:tcMar>
            <w:vAlign w:val="center"/>
          </w:tcPr>
          <w:p w14:paraId="18E08CBF" w14:textId="77777777" w:rsidR="00222590" w:rsidRDefault="006A0008">
            <w:pPr>
              <w:spacing w:before="100" w:after="100"/>
              <w:ind w:left="100" w:right="100"/>
              <w:jc w:val="right"/>
            </w:pPr>
            <w:r>
              <w:rPr>
                <w:rFonts w:ascii="Arial" w:eastAsia="Arial" w:hAnsi="Arial" w:cs="Arial"/>
                <w:color w:val="000000"/>
                <w:sz w:val="16"/>
                <w:szCs w:val="16"/>
              </w:rPr>
              <w:t>0.745</w:t>
            </w:r>
          </w:p>
        </w:tc>
        <w:tc>
          <w:tcPr>
            <w:tcW w:w="1362" w:type="dxa"/>
            <w:shd w:val="clear" w:color="auto" w:fill="FFFFFF"/>
            <w:tcMar>
              <w:top w:w="0" w:type="dxa"/>
              <w:left w:w="0" w:type="dxa"/>
              <w:bottom w:w="0" w:type="dxa"/>
              <w:right w:w="0" w:type="dxa"/>
            </w:tcMar>
            <w:vAlign w:val="center"/>
          </w:tcPr>
          <w:p w14:paraId="79842D49" w14:textId="77777777" w:rsidR="00222590" w:rsidRDefault="006A0008">
            <w:pPr>
              <w:spacing w:before="100" w:after="100"/>
              <w:ind w:left="100" w:right="100"/>
              <w:jc w:val="right"/>
            </w:pPr>
            <w:r>
              <w:rPr>
                <w:rFonts w:ascii="Arial" w:eastAsia="Arial" w:hAnsi="Arial" w:cs="Arial"/>
                <w:color w:val="000000"/>
                <w:sz w:val="16"/>
                <w:szCs w:val="16"/>
              </w:rPr>
              <w:t>1.892</w:t>
            </w:r>
          </w:p>
        </w:tc>
      </w:tr>
      <w:tr w:rsidR="00222590" w14:paraId="6B047BAE" w14:textId="77777777" w:rsidTr="00222590">
        <w:trPr>
          <w:cantSplit/>
          <w:jc w:val="center"/>
        </w:trPr>
        <w:tc>
          <w:tcPr>
            <w:tcW w:w="911" w:type="dxa"/>
            <w:shd w:val="clear" w:color="auto" w:fill="FFFFFF"/>
            <w:tcMar>
              <w:top w:w="0" w:type="dxa"/>
              <w:left w:w="0" w:type="dxa"/>
              <w:bottom w:w="0" w:type="dxa"/>
              <w:right w:w="0" w:type="dxa"/>
            </w:tcMar>
            <w:vAlign w:val="center"/>
          </w:tcPr>
          <w:p w14:paraId="1152D1C4"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31461988" w14:textId="77777777" w:rsidR="00222590" w:rsidRDefault="006A0008">
            <w:pPr>
              <w:spacing w:before="100" w:after="100"/>
              <w:ind w:left="100" w:right="100"/>
              <w:jc w:val="right"/>
            </w:pPr>
            <w:r>
              <w:rPr>
                <w:rFonts w:ascii="Arial" w:eastAsia="Arial" w:hAnsi="Arial" w:cs="Arial"/>
                <w:color w:val="000000"/>
                <w:sz w:val="16"/>
                <w:szCs w:val="16"/>
              </w:rPr>
              <w:t>31</w:t>
            </w:r>
          </w:p>
        </w:tc>
        <w:tc>
          <w:tcPr>
            <w:tcW w:w="1362" w:type="dxa"/>
            <w:shd w:val="clear" w:color="auto" w:fill="FFFFFF"/>
            <w:tcMar>
              <w:top w:w="0" w:type="dxa"/>
              <w:left w:w="0" w:type="dxa"/>
              <w:bottom w:w="0" w:type="dxa"/>
              <w:right w:w="0" w:type="dxa"/>
            </w:tcMar>
            <w:vAlign w:val="center"/>
          </w:tcPr>
          <w:p w14:paraId="694E3B43" w14:textId="77777777" w:rsidR="00222590" w:rsidRDefault="006A0008">
            <w:pPr>
              <w:spacing w:before="100" w:after="100"/>
              <w:ind w:left="100" w:right="100"/>
              <w:jc w:val="right"/>
            </w:pPr>
            <w:r>
              <w:rPr>
                <w:rFonts w:ascii="Arial" w:eastAsia="Arial" w:hAnsi="Arial" w:cs="Arial"/>
                <w:color w:val="000000"/>
                <w:sz w:val="16"/>
                <w:szCs w:val="16"/>
              </w:rPr>
              <w:t>31.109</w:t>
            </w:r>
          </w:p>
        </w:tc>
        <w:tc>
          <w:tcPr>
            <w:tcW w:w="1701" w:type="dxa"/>
            <w:shd w:val="clear" w:color="auto" w:fill="FFFFFF"/>
            <w:tcMar>
              <w:top w:w="0" w:type="dxa"/>
              <w:left w:w="0" w:type="dxa"/>
              <w:bottom w:w="0" w:type="dxa"/>
              <w:right w:w="0" w:type="dxa"/>
            </w:tcMar>
            <w:vAlign w:val="center"/>
          </w:tcPr>
          <w:p w14:paraId="794476C4" w14:textId="77777777" w:rsidR="00222590" w:rsidRDefault="006A0008">
            <w:pPr>
              <w:spacing w:before="100" w:after="100"/>
              <w:ind w:left="100" w:right="100"/>
              <w:jc w:val="right"/>
            </w:pPr>
            <w:r>
              <w:rPr>
                <w:rFonts w:ascii="Arial" w:eastAsia="Arial" w:hAnsi="Arial" w:cs="Arial"/>
                <w:color w:val="000000"/>
                <w:sz w:val="16"/>
                <w:szCs w:val="16"/>
              </w:rPr>
              <w:t>-2.973</w:t>
            </w:r>
          </w:p>
        </w:tc>
        <w:tc>
          <w:tcPr>
            <w:tcW w:w="1362" w:type="dxa"/>
            <w:shd w:val="clear" w:color="auto" w:fill="FFFFFF"/>
            <w:tcMar>
              <w:top w:w="0" w:type="dxa"/>
              <w:left w:w="0" w:type="dxa"/>
              <w:bottom w:w="0" w:type="dxa"/>
              <w:right w:w="0" w:type="dxa"/>
            </w:tcMar>
            <w:vAlign w:val="center"/>
          </w:tcPr>
          <w:p w14:paraId="528D3FF4" w14:textId="77777777" w:rsidR="00222590" w:rsidRDefault="006A0008">
            <w:pPr>
              <w:spacing w:before="100" w:after="100"/>
              <w:ind w:left="100" w:right="100"/>
              <w:jc w:val="right"/>
            </w:pPr>
            <w:r>
              <w:rPr>
                <w:rFonts w:ascii="Arial" w:eastAsia="Arial" w:hAnsi="Arial" w:cs="Arial"/>
                <w:color w:val="000000"/>
                <w:sz w:val="16"/>
                <w:szCs w:val="16"/>
              </w:rPr>
              <w:t>0.933</w:t>
            </w:r>
          </w:p>
        </w:tc>
        <w:tc>
          <w:tcPr>
            <w:tcW w:w="1362" w:type="dxa"/>
            <w:shd w:val="clear" w:color="auto" w:fill="FFFFFF"/>
            <w:tcMar>
              <w:top w:w="0" w:type="dxa"/>
              <w:left w:w="0" w:type="dxa"/>
              <w:bottom w:w="0" w:type="dxa"/>
              <w:right w:w="0" w:type="dxa"/>
            </w:tcMar>
            <w:vAlign w:val="center"/>
          </w:tcPr>
          <w:p w14:paraId="0FDB4C22" w14:textId="77777777" w:rsidR="00222590" w:rsidRDefault="006A0008">
            <w:pPr>
              <w:spacing w:before="100" w:after="100"/>
              <w:ind w:left="100" w:right="100"/>
              <w:jc w:val="right"/>
            </w:pPr>
            <w:r>
              <w:rPr>
                <w:rFonts w:ascii="Arial" w:eastAsia="Arial" w:hAnsi="Arial" w:cs="Arial"/>
                <w:color w:val="000000"/>
                <w:sz w:val="16"/>
                <w:szCs w:val="16"/>
              </w:rPr>
              <w:t>1.169</w:t>
            </w:r>
          </w:p>
        </w:tc>
      </w:tr>
      <w:tr w:rsidR="00222590" w14:paraId="56F76153" w14:textId="77777777" w:rsidTr="00222590">
        <w:trPr>
          <w:cantSplit/>
          <w:jc w:val="center"/>
        </w:trPr>
        <w:tc>
          <w:tcPr>
            <w:tcW w:w="911" w:type="dxa"/>
            <w:shd w:val="clear" w:color="auto" w:fill="FFFFFF"/>
            <w:tcMar>
              <w:top w:w="0" w:type="dxa"/>
              <w:left w:w="0" w:type="dxa"/>
              <w:bottom w:w="0" w:type="dxa"/>
              <w:right w:w="0" w:type="dxa"/>
            </w:tcMar>
            <w:vAlign w:val="center"/>
          </w:tcPr>
          <w:p w14:paraId="2609BF6B"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5F01336D" w14:textId="77777777" w:rsidR="00222590" w:rsidRDefault="006A0008">
            <w:pPr>
              <w:spacing w:before="100" w:after="100"/>
              <w:ind w:left="100" w:right="100"/>
              <w:jc w:val="right"/>
            </w:pPr>
            <w:r>
              <w:rPr>
                <w:rFonts w:ascii="Arial" w:eastAsia="Arial" w:hAnsi="Arial" w:cs="Arial"/>
                <w:color w:val="000000"/>
                <w:sz w:val="16"/>
                <w:szCs w:val="16"/>
              </w:rPr>
              <w:t>32</w:t>
            </w:r>
          </w:p>
        </w:tc>
        <w:tc>
          <w:tcPr>
            <w:tcW w:w="1362" w:type="dxa"/>
            <w:shd w:val="clear" w:color="auto" w:fill="FFFFFF"/>
            <w:tcMar>
              <w:top w:w="0" w:type="dxa"/>
              <w:left w:w="0" w:type="dxa"/>
              <w:bottom w:w="0" w:type="dxa"/>
              <w:right w:w="0" w:type="dxa"/>
            </w:tcMar>
            <w:vAlign w:val="center"/>
          </w:tcPr>
          <w:p w14:paraId="4C1EC858" w14:textId="77777777" w:rsidR="00222590" w:rsidRDefault="006A0008">
            <w:pPr>
              <w:spacing w:before="100" w:after="100"/>
              <w:ind w:left="100" w:right="100"/>
              <w:jc w:val="right"/>
            </w:pPr>
            <w:r>
              <w:rPr>
                <w:rFonts w:ascii="Arial" w:eastAsia="Arial" w:hAnsi="Arial" w:cs="Arial"/>
                <w:color w:val="000000"/>
                <w:sz w:val="16"/>
                <w:szCs w:val="16"/>
              </w:rPr>
              <w:t>34.535</w:t>
            </w:r>
          </w:p>
        </w:tc>
        <w:tc>
          <w:tcPr>
            <w:tcW w:w="1701" w:type="dxa"/>
            <w:shd w:val="clear" w:color="auto" w:fill="FFFFFF"/>
            <w:tcMar>
              <w:top w:w="0" w:type="dxa"/>
              <w:left w:w="0" w:type="dxa"/>
              <w:bottom w:w="0" w:type="dxa"/>
              <w:right w:w="0" w:type="dxa"/>
            </w:tcMar>
            <w:vAlign w:val="center"/>
          </w:tcPr>
          <w:p w14:paraId="53F8B973" w14:textId="77777777" w:rsidR="00222590" w:rsidRDefault="006A0008">
            <w:pPr>
              <w:spacing w:before="100" w:after="100"/>
              <w:ind w:left="100" w:right="100"/>
              <w:jc w:val="right"/>
            </w:pPr>
            <w:r>
              <w:rPr>
                <w:rFonts w:ascii="Arial" w:eastAsia="Arial" w:hAnsi="Arial" w:cs="Arial"/>
                <w:color w:val="000000"/>
                <w:sz w:val="16"/>
                <w:szCs w:val="16"/>
              </w:rPr>
              <w:t>-3.402</w:t>
            </w:r>
          </w:p>
        </w:tc>
        <w:tc>
          <w:tcPr>
            <w:tcW w:w="1362" w:type="dxa"/>
            <w:shd w:val="clear" w:color="auto" w:fill="FFFFFF"/>
            <w:tcMar>
              <w:top w:w="0" w:type="dxa"/>
              <w:left w:w="0" w:type="dxa"/>
              <w:bottom w:w="0" w:type="dxa"/>
              <w:right w:w="0" w:type="dxa"/>
            </w:tcMar>
            <w:vAlign w:val="center"/>
          </w:tcPr>
          <w:p w14:paraId="07EF56AF" w14:textId="77777777" w:rsidR="00222590" w:rsidRDefault="006A0008">
            <w:pPr>
              <w:spacing w:before="100" w:after="100"/>
              <w:ind w:left="100" w:right="100"/>
              <w:jc w:val="right"/>
            </w:pPr>
            <w:r>
              <w:rPr>
                <w:rFonts w:ascii="Arial" w:eastAsia="Arial" w:hAnsi="Arial" w:cs="Arial"/>
                <w:color w:val="000000"/>
                <w:sz w:val="16"/>
                <w:szCs w:val="16"/>
              </w:rPr>
              <w:t>0.973</w:t>
            </w:r>
          </w:p>
        </w:tc>
        <w:tc>
          <w:tcPr>
            <w:tcW w:w="1362" w:type="dxa"/>
            <w:shd w:val="clear" w:color="auto" w:fill="FFFFFF"/>
            <w:tcMar>
              <w:top w:w="0" w:type="dxa"/>
              <w:left w:w="0" w:type="dxa"/>
              <w:bottom w:w="0" w:type="dxa"/>
              <w:right w:w="0" w:type="dxa"/>
            </w:tcMar>
            <w:vAlign w:val="center"/>
          </w:tcPr>
          <w:p w14:paraId="03DD2C41" w14:textId="77777777" w:rsidR="00222590" w:rsidRDefault="006A0008">
            <w:pPr>
              <w:spacing w:before="100" w:after="100"/>
              <w:ind w:left="100" w:right="100"/>
              <w:jc w:val="right"/>
            </w:pPr>
            <w:r>
              <w:rPr>
                <w:rFonts w:ascii="Arial" w:eastAsia="Arial" w:hAnsi="Arial" w:cs="Arial"/>
                <w:color w:val="000000"/>
                <w:sz w:val="16"/>
                <w:szCs w:val="16"/>
              </w:rPr>
              <w:t>0.968</w:t>
            </w:r>
          </w:p>
        </w:tc>
      </w:tr>
      <w:tr w:rsidR="00222590" w14:paraId="0C1B3C50" w14:textId="77777777" w:rsidTr="00222590">
        <w:trPr>
          <w:cantSplit/>
          <w:jc w:val="center"/>
        </w:trPr>
        <w:tc>
          <w:tcPr>
            <w:tcW w:w="911" w:type="dxa"/>
            <w:shd w:val="clear" w:color="auto" w:fill="FFFFFF"/>
            <w:tcMar>
              <w:top w:w="0" w:type="dxa"/>
              <w:left w:w="0" w:type="dxa"/>
              <w:bottom w:w="0" w:type="dxa"/>
              <w:right w:w="0" w:type="dxa"/>
            </w:tcMar>
            <w:vAlign w:val="center"/>
          </w:tcPr>
          <w:p w14:paraId="6B5D9154"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7F9D3E18" w14:textId="77777777" w:rsidR="00222590" w:rsidRDefault="006A0008">
            <w:pPr>
              <w:spacing w:before="100" w:after="100"/>
              <w:ind w:left="100" w:right="100"/>
              <w:jc w:val="right"/>
            </w:pPr>
            <w:r>
              <w:rPr>
                <w:rFonts w:ascii="Arial" w:eastAsia="Arial" w:hAnsi="Arial" w:cs="Arial"/>
                <w:color w:val="000000"/>
                <w:sz w:val="16"/>
                <w:szCs w:val="16"/>
              </w:rPr>
              <w:t>33</w:t>
            </w:r>
          </w:p>
        </w:tc>
        <w:tc>
          <w:tcPr>
            <w:tcW w:w="1362" w:type="dxa"/>
            <w:shd w:val="clear" w:color="auto" w:fill="FFFFFF"/>
            <w:tcMar>
              <w:top w:w="0" w:type="dxa"/>
              <w:left w:w="0" w:type="dxa"/>
              <w:bottom w:w="0" w:type="dxa"/>
              <w:right w:w="0" w:type="dxa"/>
            </w:tcMar>
            <w:vAlign w:val="center"/>
          </w:tcPr>
          <w:p w14:paraId="4E642537" w14:textId="77777777" w:rsidR="00222590" w:rsidRDefault="006A0008">
            <w:pPr>
              <w:spacing w:before="100" w:after="100"/>
              <w:ind w:left="100" w:right="100"/>
              <w:jc w:val="right"/>
            </w:pPr>
            <w:r>
              <w:rPr>
                <w:rFonts w:ascii="Arial" w:eastAsia="Arial" w:hAnsi="Arial" w:cs="Arial"/>
                <w:color w:val="000000"/>
                <w:sz w:val="16"/>
                <w:szCs w:val="16"/>
              </w:rPr>
              <w:t>30.317</w:t>
            </w:r>
          </w:p>
        </w:tc>
        <w:tc>
          <w:tcPr>
            <w:tcW w:w="1701" w:type="dxa"/>
            <w:shd w:val="clear" w:color="auto" w:fill="FFFFFF"/>
            <w:tcMar>
              <w:top w:w="0" w:type="dxa"/>
              <w:left w:w="0" w:type="dxa"/>
              <w:bottom w:w="0" w:type="dxa"/>
              <w:right w:w="0" w:type="dxa"/>
            </w:tcMar>
            <w:vAlign w:val="center"/>
          </w:tcPr>
          <w:p w14:paraId="72F48A9D" w14:textId="77777777" w:rsidR="00222590" w:rsidRDefault="006A0008">
            <w:pPr>
              <w:spacing w:before="100" w:after="100"/>
              <w:ind w:left="100" w:right="100"/>
              <w:jc w:val="right"/>
            </w:pPr>
            <w:r>
              <w:rPr>
                <w:rFonts w:ascii="Arial" w:eastAsia="Arial" w:hAnsi="Arial" w:cs="Arial"/>
                <w:color w:val="000000"/>
                <w:sz w:val="16"/>
                <w:szCs w:val="16"/>
              </w:rPr>
              <w:t>-2.586</w:t>
            </w:r>
          </w:p>
        </w:tc>
        <w:tc>
          <w:tcPr>
            <w:tcW w:w="1362" w:type="dxa"/>
            <w:shd w:val="clear" w:color="auto" w:fill="FFFFFF"/>
            <w:tcMar>
              <w:top w:w="0" w:type="dxa"/>
              <w:left w:w="0" w:type="dxa"/>
              <w:bottom w:w="0" w:type="dxa"/>
              <w:right w:w="0" w:type="dxa"/>
            </w:tcMar>
            <w:vAlign w:val="center"/>
          </w:tcPr>
          <w:p w14:paraId="2A76AEDC" w14:textId="77777777" w:rsidR="00222590" w:rsidRDefault="006A0008">
            <w:pPr>
              <w:spacing w:before="100" w:after="100"/>
              <w:ind w:left="100" w:right="100"/>
              <w:jc w:val="right"/>
            </w:pPr>
            <w:r>
              <w:rPr>
                <w:rFonts w:ascii="Arial" w:eastAsia="Arial" w:hAnsi="Arial" w:cs="Arial"/>
                <w:color w:val="000000"/>
                <w:sz w:val="16"/>
                <w:szCs w:val="16"/>
              </w:rPr>
              <w:t>0.965</w:t>
            </w:r>
          </w:p>
        </w:tc>
        <w:tc>
          <w:tcPr>
            <w:tcW w:w="1362" w:type="dxa"/>
            <w:shd w:val="clear" w:color="auto" w:fill="FFFFFF"/>
            <w:tcMar>
              <w:top w:w="0" w:type="dxa"/>
              <w:left w:w="0" w:type="dxa"/>
              <w:bottom w:w="0" w:type="dxa"/>
              <w:right w:w="0" w:type="dxa"/>
            </w:tcMar>
            <w:vAlign w:val="center"/>
          </w:tcPr>
          <w:p w14:paraId="261EF149" w14:textId="77777777" w:rsidR="00222590" w:rsidRDefault="006A0008">
            <w:pPr>
              <w:spacing w:before="100" w:after="100"/>
              <w:ind w:left="100" w:right="100"/>
              <w:jc w:val="right"/>
            </w:pPr>
            <w:r>
              <w:rPr>
                <w:rFonts w:ascii="Arial" w:eastAsia="Arial" w:hAnsi="Arial" w:cs="Arial"/>
                <w:color w:val="000000"/>
                <w:sz w:val="16"/>
                <w:szCs w:val="16"/>
              </w:rPr>
              <w:t>1.436</w:t>
            </w:r>
          </w:p>
        </w:tc>
      </w:tr>
      <w:tr w:rsidR="00222590" w14:paraId="5C5532EA" w14:textId="77777777" w:rsidTr="00222590">
        <w:trPr>
          <w:cantSplit/>
          <w:jc w:val="center"/>
        </w:trPr>
        <w:tc>
          <w:tcPr>
            <w:tcW w:w="911" w:type="dxa"/>
            <w:shd w:val="clear" w:color="auto" w:fill="FFFFFF"/>
            <w:tcMar>
              <w:top w:w="0" w:type="dxa"/>
              <w:left w:w="0" w:type="dxa"/>
              <w:bottom w:w="0" w:type="dxa"/>
              <w:right w:w="0" w:type="dxa"/>
            </w:tcMar>
            <w:vAlign w:val="center"/>
          </w:tcPr>
          <w:p w14:paraId="0BE584C9"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7F23BD93" w14:textId="77777777" w:rsidR="00222590" w:rsidRDefault="006A0008">
            <w:pPr>
              <w:spacing w:before="100" w:after="100"/>
              <w:ind w:left="100" w:right="100"/>
              <w:jc w:val="right"/>
            </w:pPr>
            <w:r>
              <w:rPr>
                <w:rFonts w:ascii="Arial" w:eastAsia="Arial" w:hAnsi="Arial" w:cs="Arial"/>
                <w:color w:val="000000"/>
                <w:sz w:val="16"/>
                <w:szCs w:val="16"/>
              </w:rPr>
              <w:t>34</w:t>
            </w:r>
          </w:p>
        </w:tc>
        <w:tc>
          <w:tcPr>
            <w:tcW w:w="1362" w:type="dxa"/>
            <w:shd w:val="clear" w:color="auto" w:fill="FFFFFF"/>
            <w:tcMar>
              <w:top w:w="0" w:type="dxa"/>
              <w:left w:w="0" w:type="dxa"/>
              <w:bottom w:w="0" w:type="dxa"/>
              <w:right w:w="0" w:type="dxa"/>
            </w:tcMar>
            <w:vAlign w:val="center"/>
          </w:tcPr>
          <w:p w14:paraId="192CB733" w14:textId="77777777" w:rsidR="00222590" w:rsidRDefault="006A0008">
            <w:pPr>
              <w:spacing w:before="100" w:after="100"/>
              <w:ind w:left="100" w:right="100"/>
              <w:jc w:val="right"/>
            </w:pPr>
            <w:r>
              <w:rPr>
                <w:rFonts w:ascii="Arial" w:eastAsia="Arial" w:hAnsi="Arial" w:cs="Arial"/>
                <w:color w:val="000000"/>
                <w:sz w:val="16"/>
                <w:szCs w:val="16"/>
              </w:rPr>
              <w:t>31.984</w:t>
            </w:r>
          </w:p>
        </w:tc>
        <w:tc>
          <w:tcPr>
            <w:tcW w:w="1701" w:type="dxa"/>
            <w:shd w:val="clear" w:color="auto" w:fill="FFFFFF"/>
            <w:tcMar>
              <w:top w:w="0" w:type="dxa"/>
              <w:left w:w="0" w:type="dxa"/>
              <w:bottom w:w="0" w:type="dxa"/>
              <w:right w:w="0" w:type="dxa"/>
            </w:tcMar>
            <w:vAlign w:val="center"/>
          </w:tcPr>
          <w:p w14:paraId="637CF0AC" w14:textId="77777777" w:rsidR="00222590" w:rsidRDefault="006A0008">
            <w:pPr>
              <w:spacing w:before="100" w:after="100"/>
              <w:ind w:left="100" w:right="100"/>
              <w:jc w:val="right"/>
            </w:pPr>
            <w:r>
              <w:rPr>
                <w:rFonts w:ascii="Arial" w:eastAsia="Arial" w:hAnsi="Arial" w:cs="Arial"/>
                <w:color w:val="000000"/>
                <w:sz w:val="16"/>
                <w:szCs w:val="16"/>
              </w:rPr>
              <w:t>-2.999</w:t>
            </w:r>
          </w:p>
        </w:tc>
        <w:tc>
          <w:tcPr>
            <w:tcW w:w="1362" w:type="dxa"/>
            <w:shd w:val="clear" w:color="auto" w:fill="FFFFFF"/>
            <w:tcMar>
              <w:top w:w="0" w:type="dxa"/>
              <w:left w:w="0" w:type="dxa"/>
              <w:bottom w:w="0" w:type="dxa"/>
              <w:right w:w="0" w:type="dxa"/>
            </w:tcMar>
            <w:vAlign w:val="center"/>
          </w:tcPr>
          <w:p w14:paraId="4B29EBD2" w14:textId="77777777" w:rsidR="00222590" w:rsidRDefault="006A0008">
            <w:pPr>
              <w:spacing w:before="100" w:after="100"/>
              <w:ind w:left="100" w:right="100"/>
              <w:jc w:val="right"/>
            </w:pPr>
            <w:r>
              <w:rPr>
                <w:rFonts w:ascii="Arial" w:eastAsia="Arial" w:hAnsi="Arial" w:cs="Arial"/>
                <w:color w:val="000000"/>
                <w:sz w:val="16"/>
                <w:szCs w:val="16"/>
              </w:rPr>
              <w:t>0.995</w:t>
            </w:r>
          </w:p>
        </w:tc>
        <w:tc>
          <w:tcPr>
            <w:tcW w:w="1362" w:type="dxa"/>
            <w:shd w:val="clear" w:color="auto" w:fill="FFFFFF"/>
            <w:tcMar>
              <w:top w:w="0" w:type="dxa"/>
              <w:left w:w="0" w:type="dxa"/>
              <w:bottom w:w="0" w:type="dxa"/>
              <w:right w:w="0" w:type="dxa"/>
            </w:tcMar>
            <w:vAlign w:val="center"/>
          </w:tcPr>
          <w:p w14:paraId="2248C25D" w14:textId="77777777" w:rsidR="00222590" w:rsidRDefault="006A0008">
            <w:pPr>
              <w:spacing w:before="100" w:after="100"/>
              <w:ind w:left="100" w:right="100"/>
              <w:jc w:val="right"/>
            </w:pPr>
            <w:r>
              <w:rPr>
                <w:rFonts w:ascii="Arial" w:eastAsia="Arial" w:hAnsi="Arial" w:cs="Arial"/>
                <w:color w:val="000000"/>
                <w:sz w:val="16"/>
                <w:szCs w:val="16"/>
              </w:rPr>
              <w:t>1.155</w:t>
            </w:r>
          </w:p>
        </w:tc>
      </w:tr>
      <w:tr w:rsidR="00222590" w14:paraId="4A2577D4" w14:textId="77777777" w:rsidTr="00222590">
        <w:trPr>
          <w:cantSplit/>
          <w:jc w:val="center"/>
        </w:trPr>
        <w:tc>
          <w:tcPr>
            <w:tcW w:w="911" w:type="dxa"/>
            <w:shd w:val="clear" w:color="auto" w:fill="FFFFFF"/>
            <w:tcMar>
              <w:top w:w="0" w:type="dxa"/>
              <w:left w:w="0" w:type="dxa"/>
              <w:bottom w:w="0" w:type="dxa"/>
              <w:right w:w="0" w:type="dxa"/>
            </w:tcMar>
            <w:vAlign w:val="center"/>
          </w:tcPr>
          <w:p w14:paraId="4B8F1FA3"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4CBD87E1" w14:textId="77777777" w:rsidR="00222590" w:rsidRDefault="006A0008">
            <w:pPr>
              <w:spacing w:before="100" w:after="100"/>
              <w:ind w:left="100" w:right="100"/>
              <w:jc w:val="right"/>
            </w:pPr>
            <w:r>
              <w:rPr>
                <w:rFonts w:ascii="Arial" w:eastAsia="Arial" w:hAnsi="Arial" w:cs="Arial"/>
                <w:color w:val="000000"/>
                <w:sz w:val="16"/>
                <w:szCs w:val="16"/>
              </w:rPr>
              <w:t>35</w:t>
            </w:r>
          </w:p>
        </w:tc>
        <w:tc>
          <w:tcPr>
            <w:tcW w:w="1362" w:type="dxa"/>
            <w:shd w:val="clear" w:color="auto" w:fill="FFFFFF"/>
            <w:tcMar>
              <w:top w:w="0" w:type="dxa"/>
              <w:left w:w="0" w:type="dxa"/>
              <w:bottom w:w="0" w:type="dxa"/>
              <w:right w:w="0" w:type="dxa"/>
            </w:tcMar>
            <w:vAlign w:val="center"/>
          </w:tcPr>
          <w:p w14:paraId="1E12B083" w14:textId="77777777" w:rsidR="00222590" w:rsidRDefault="006A0008">
            <w:pPr>
              <w:spacing w:before="100" w:after="100"/>
              <w:ind w:left="100" w:right="100"/>
              <w:jc w:val="right"/>
            </w:pPr>
            <w:r>
              <w:rPr>
                <w:rFonts w:ascii="Arial" w:eastAsia="Arial" w:hAnsi="Arial" w:cs="Arial"/>
                <w:color w:val="000000"/>
                <w:sz w:val="16"/>
                <w:szCs w:val="16"/>
              </w:rPr>
              <w:t>30.986</w:t>
            </w:r>
          </w:p>
        </w:tc>
        <w:tc>
          <w:tcPr>
            <w:tcW w:w="1701" w:type="dxa"/>
            <w:shd w:val="clear" w:color="auto" w:fill="FFFFFF"/>
            <w:tcMar>
              <w:top w:w="0" w:type="dxa"/>
              <w:left w:w="0" w:type="dxa"/>
              <w:bottom w:w="0" w:type="dxa"/>
              <w:right w:w="0" w:type="dxa"/>
            </w:tcMar>
            <w:vAlign w:val="center"/>
          </w:tcPr>
          <w:p w14:paraId="4E0A4909" w14:textId="77777777" w:rsidR="00222590" w:rsidRDefault="006A0008">
            <w:pPr>
              <w:spacing w:before="100" w:after="100"/>
              <w:ind w:left="100" w:right="100"/>
              <w:jc w:val="right"/>
            </w:pPr>
            <w:r>
              <w:rPr>
                <w:rFonts w:ascii="Arial" w:eastAsia="Arial" w:hAnsi="Arial" w:cs="Arial"/>
                <w:color w:val="000000"/>
                <w:sz w:val="16"/>
                <w:szCs w:val="16"/>
              </w:rPr>
              <w:t>-2.869</w:t>
            </w:r>
          </w:p>
        </w:tc>
        <w:tc>
          <w:tcPr>
            <w:tcW w:w="1362" w:type="dxa"/>
            <w:shd w:val="clear" w:color="auto" w:fill="FFFFFF"/>
            <w:tcMar>
              <w:top w:w="0" w:type="dxa"/>
              <w:left w:w="0" w:type="dxa"/>
              <w:bottom w:w="0" w:type="dxa"/>
              <w:right w:w="0" w:type="dxa"/>
            </w:tcMar>
            <w:vAlign w:val="center"/>
          </w:tcPr>
          <w:p w14:paraId="7BA0C7FD" w14:textId="77777777" w:rsidR="00222590" w:rsidRDefault="006A0008">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6225406D" w14:textId="77777777" w:rsidR="00222590" w:rsidRDefault="006A0008">
            <w:pPr>
              <w:spacing w:before="100" w:after="100"/>
              <w:ind w:left="100" w:right="100"/>
              <w:jc w:val="right"/>
            </w:pPr>
            <w:r>
              <w:rPr>
                <w:rFonts w:ascii="Arial" w:eastAsia="Arial" w:hAnsi="Arial" w:cs="Arial"/>
                <w:color w:val="000000"/>
                <w:sz w:val="16"/>
                <w:szCs w:val="16"/>
              </w:rPr>
              <w:t>1.231</w:t>
            </w:r>
          </w:p>
        </w:tc>
      </w:tr>
      <w:tr w:rsidR="00222590" w14:paraId="7B4188FA" w14:textId="77777777" w:rsidTr="00222590">
        <w:trPr>
          <w:cantSplit/>
          <w:jc w:val="center"/>
        </w:trPr>
        <w:tc>
          <w:tcPr>
            <w:tcW w:w="911" w:type="dxa"/>
            <w:shd w:val="clear" w:color="auto" w:fill="FFFFFF"/>
            <w:tcMar>
              <w:top w:w="0" w:type="dxa"/>
              <w:left w:w="0" w:type="dxa"/>
              <w:bottom w:w="0" w:type="dxa"/>
              <w:right w:w="0" w:type="dxa"/>
            </w:tcMar>
            <w:vAlign w:val="center"/>
          </w:tcPr>
          <w:p w14:paraId="1A72DEE1"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43DD0F91" w14:textId="77777777" w:rsidR="00222590" w:rsidRDefault="006A0008">
            <w:pPr>
              <w:spacing w:before="100" w:after="100"/>
              <w:ind w:left="100" w:right="100"/>
              <w:jc w:val="right"/>
            </w:pPr>
            <w:r>
              <w:rPr>
                <w:rFonts w:ascii="Arial" w:eastAsia="Arial" w:hAnsi="Arial" w:cs="Arial"/>
                <w:color w:val="000000"/>
                <w:sz w:val="16"/>
                <w:szCs w:val="16"/>
              </w:rPr>
              <w:t>36</w:t>
            </w:r>
          </w:p>
        </w:tc>
        <w:tc>
          <w:tcPr>
            <w:tcW w:w="1362" w:type="dxa"/>
            <w:shd w:val="clear" w:color="auto" w:fill="FFFFFF"/>
            <w:tcMar>
              <w:top w:w="0" w:type="dxa"/>
              <w:left w:w="0" w:type="dxa"/>
              <w:bottom w:w="0" w:type="dxa"/>
              <w:right w:w="0" w:type="dxa"/>
            </w:tcMar>
            <w:vAlign w:val="center"/>
          </w:tcPr>
          <w:p w14:paraId="12AAFF80" w14:textId="77777777" w:rsidR="00222590" w:rsidRDefault="006A0008">
            <w:pPr>
              <w:spacing w:before="100" w:after="100"/>
              <w:ind w:left="100" w:right="100"/>
              <w:jc w:val="right"/>
            </w:pPr>
            <w:r>
              <w:rPr>
                <w:rFonts w:ascii="Arial" w:eastAsia="Arial" w:hAnsi="Arial" w:cs="Arial"/>
                <w:color w:val="000000"/>
                <w:sz w:val="16"/>
                <w:szCs w:val="16"/>
              </w:rPr>
              <w:t>29.573</w:t>
            </w:r>
          </w:p>
        </w:tc>
        <w:tc>
          <w:tcPr>
            <w:tcW w:w="1701" w:type="dxa"/>
            <w:shd w:val="clear" w:color="auto" w:fill="FFFFFF"/>
            <w:tcMar>
              <w:top w:w="0" w:type="dxa"/>
              <w:left w:w="0" w:type="dxa"/>
              <w:bottom w:w="0" w:type="dxa"/>
              <w:right w:w="0" w:type="dxa"/>
            </w:tcMar>
            <w:vAlign w:val="center"/>
          </w:tcPr>
          <w:p w14:paraId="45189276" w14:textId="77777777" w:rsidR="00222590" w:rsidRDefault="006A0008">
            <w:pPr>
              <w:spacing w:before="100" w:after="100"/>
              <w:ind w:left="100" w:right="100"/>
              <w:jc w:val="right"/>
            </w:pPr>
            <w:r>
              <w:rPr>
                <w:rFonts w:ascii="Arial" w:eastAsia="Arial" w:hAnsi="Arial" w:cs="Arial"/>
                <w:color w:val="000000"/>
                <w:sz w:val="16"/>
                <w:szCs w:val="16"/>
              </w:rPr>
              <w:t>-2.485</w:t>
            </w:r>
          </w:p>
        </w:tc>
        <w:tc>
          <w:tcPr>
            <w:tcW w:w="1362" w:type="dxa"/>
            <w:shd w:val="clear" w:color="auto" w:fill="FFFFFF"/>
            <w:tcMar>
              <w:top w:w="0" w:type="dxa"/>
              <w:left w:w="0" w:type="dxa"/>
              <w:bottom w:w="0" w:type="dxa"/>
              <w:right w:w="0" w:type="dxa"/>
            </w:tcMar>
            <w:vAlign w:val="center"/>
          </w:tcPr>
          <w:p w14:paraId="5AB7A536" w14:textId="77777777" w:rsidR="00222590" w:rsidRDefault="006A0008">
            <w:pPr>
              <w:spacing w:before="100" w:after="100"/>
              <w:ind w:left="100" w:right="100"/>
              <w:jc w:val="right"/>
            </w:pPr>
            <w:r>
              <w:rPr>
                <w:rFonts w:ascii="Arial" w:eastAsia="Arial" w:hAnsi="Arial" w:cs="Arial"/>
                <w:color w:val="000000"/>
                <w:sz w:val="16"/>
                <w:szCs w:val="16"/>
              </w:rPr>
              <w:t>0.963</w:t>
            </w:r>
          </w:p>
        </w:tc>
        <w:tc>
          <w:tcPr>
            <w:tcW w:w="1362" w:type="dxa"/>
            <w:shd w:val="clear" w:color="auto" w:fill="FFFFFF"/>
            <w:tcMar>
              <w:top w:w="0" w:type="dxa"/>
              <w:left w:w="0" w:type="dxa"/>
              <w:bottom w:w="0" w:type="dxa"/>
              <w:right w:w="0" w:type="dxa"/>
            </w:tcMar>
            <w:vAlign w:val="center"/>
          </w:tcPr>
          <w:p w14:paraId="5249FB7B" w14:textId="77777777" w:rsidR="00222590" w:rsidRDefault="006A0008">
            <w:pPr>
              <w:spacing w:before="100" w:after="100"/>
              <w:ind w:left="100" w:right="100"/>
              <w:jc w:val="right"/>
            </w:pPr>
            <w:r>
              <w:rPr>
                <w:rFonts w:ascii="Arial" w:eastAsia="Arial" w:hAnsi="Arial" w:cs="Arial"/>
                <w:color w:val="000000"/>
                <w:sz w:val="16"/>
                <w:szCs w:val="16"/>
              </w:rPr>
              <w:t>1.526</w:t>
            </w:r>
          </w:p>
        </w:tc>
      </w:tr>
      <w:tr w:rsidR="00222590" w14:paraId="7CDBFB62" w14:textId="77777777" w:rsidTr="00222590">
        <w:trPr>
          <w:cantSplit/>
          <w:jc w:val="center"/>
        </w:trPr>
        <w:tc>
          <w:tcPr>
            <w:tcW w:w="911" w:type="dxa"/>
            <w:shd w:val="clear" w:color="auto" w:fill="FFFFFF"/>
            <w:tcMar>
              <w:top w:w="0" w:type="dxa"/>
              <w:left w:w="0" w:type="dxa"/>
              <w:bottom w:w="0" w:type="dxa"/>
              <w:right w:w="0" w:type="dxa"/>
            </w:tcMar>
            <w:vAlign w:val="center"/>
          </w:tcPr>
          <w:p w14:paraId="1C30E339"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1A89B3B0" w14:textId="77777777" w:rsidR="00222590" w:rsidRDefault="006A0008">
            <w:pPr>
              <w:spacing w:before="100" w:after="100"/>
              <w:ind w:left="100" w:right="100"/>
              <w:jc w:val="right"/>
            </w:pPr>
            <w:r>
              <w:rPr>
                <w:rFonts w:ascii="Arial" w:eastAsia="Arial" w:hAnsi="Arial" w:cs="Arial"/>
                <w:color w:val="000000"/>
                <w:sz w:val="16"/>
                <w:szCs w:val="16"/>
              </w:rPr>
              <w:t>37</w:t>
            </w:r>
          </w:p>
        </w:tc>
        <w:tc>
          <w:tcPr>
            <w:tcW w:w="1362" w:type="dxa"/>
            <w:shd w:val="clear" w:color="auto" w:fill="FFFFFF"/>
            <w:tcMar>
              <w:top w:w="0" w:type="dxa"/>
              <w:left w:w="0" w:type="dxa"/>
              <w:bottom w:w="0" w:type="dxa"/>
              <w:right w:w="0" w:type="dxa"/>
            </w:tcMar>
            <w:vAlign w:val="center"/>
          </w:tcPr>
          <w:p w14:paraId="2FBF2055" w14:textId="77777777" w:rsidR="00222590" w:rsidRDefault="006A0008">
            <w:pPr>
              <w:spacing w:before="100" w:after="100"/>
              <w:ind w:left="100" w:right="100"/>
              <w:jc w:val="right"/>
            </w:pPr>
            <w:r>
              <w:rPr>
                <w:rFonts w:ascii="Arial" w:eastAsia="Arial" w:hAnsi="Arial" w:cs="Arial"/>
                <w:color w:val="000000"/>
                <w:sz w:val="16"/>
                <w:szCs w:val="16"/>
              </w:rPr>
              <w:t>30.836</w:t>
            </w:r>
          </w:p>
        </w:tc>
        <w:tc>
          <w:tcPr>
            <w:tcW w:w="1701" w:type="dxa"/>
            <w:shd w:val="clear" w:color="auto" w:fill="FFFFFF"/>
            <w:tcMar>
              <w:top w:w="0" w:type="dxa"/>
              <w:left w:w="0" w:type="dxa"/>
              <w:bottom w:w="0" w:type="dxa"/>
              <w:right w:w="0" w:type="dxa"/>
            </w:tcMar>
            <w:vAlign w:val="center"/>
          </w:tcPr>
          <w:p w14:paraId="52483BF6" w14:textId="77777777" w:rsidR="00222590" w:rsidRDefault="006A0008">
            <w:pPr>
              <w:spacing w:before="100" w:after="100"/>
              <w:ind w:left="100" w:right="100"/>
              <w:jc w:val="right"/>
            </w:pPr>
            <w:r>
              <w:rPr>
                <w:rFonts w:ascii="Arial" w:eastAsia="Arial" w:hAnsi="Arial" w:cs="Arial"/>
                <w:color w:val="000000"/>
                <w:sz w:val="16"/>
                <w:szCs w:val="16"/>
              </w:rPr>
              <w:t>-2.874</w:t>
            </w:r>
          </w:p>
        </w:tc>
        <w:tc>
          <w:tcPr>
            <w:tcW w:w="1362" w:type="dxa"/>
            <w:shd w:val="clear" w:color="auto" w:fill="FFFFFF"/>
            <w:tcMar>
              <w:top w:w="0" w:type="dxa"/>
              <w:left w:w="0" w:type="dxa"/>
              <w:bottom w:w="0" w:type="dxa"/>
              <w:right w:w="0" w:type="dxa"/>
            </w:tcMar>
            <w:vAlign w:val="center"/>
          </w:tcPr>
          <w:p w14:paraId="38313977" w14:textId="77777777" w:rsidR="00222590" w:rsidRDefault="006A0008">
            <w:pPr>
              <w:spacing w:before="100" w:after="100"/>
              <w:ind w:left="100" w:right="100"/>
              <w:jc w:val="right"/>
            </w:pPr>
            <w:r>
              <w:rPr>
                <w:rFonts w:ascii="Arial" w:eastAsia="Arial" w:hAnsi="Arial" w:cs="Arial"/>
                <w:color w:val="000000"/>
                <w:sz w:val="16"/>
                <w:szCs w:val="16"/>
              </w:rPr>
              <w:t>0.997</w:t>
            </w:r>
          </w:p>
        </w:tc>
        <w:tc>
          <w:tcPr>
            <w:tcW w:w="1362" w:type="dxa"/>
            <w:shd w:val="clear" w:color="auto" w:fill="FFFFFF"/>
            <w:tcMar>
              <w:top w:w="0" w:type="dxa"/>
              <w:left w:w="0" w:type="dxa"/>
              <w:bottom w:w="0" w:type="dxa"/>
              <w:right w:w="0" w:type="dxa"/>
            </w:tcMar>
            <w:vAlign w:val="center"/>
          </w:tcPr>
          <w:p w14:paraId="53764FB0" w14:textId="77777777" w:rsidR="00222590" w:rsidRDefault="006A0008">
            <w:pPr>
              <w:spacing w:before="100" w:after="100"/>
              <w:ind w:left="100" w:right="100"/>
              <w:jc w:val="right"/>
            </w:pPr>
            <w:r>
              <w:rPr>
                <w:rFonts w:ascii="Arial" w:eastAsia="Arial" w:hAnsi="Arial" w:cs="Arial"/>
                <w:color w:val="000000"/>
                <w:sz w:val="16"/>
                <w:szCs w:val="16"/>
              </w:rPr>
              <w:t>1.228</w:t>
            </w:r>
          </w:p>
        </w:tc>
      </w:tr>
      <w:tr w:rsidR="00222590" w14:paraId="2DE2FDA5" w14:textId="77777777" w:rsidTr="00222590">
        <w:trPr>
          <w:cantSplit/>
          <w:jc w:val="center"/>
        </w:trPr>
        <w:tc>
          <w:tcPr>
            <w:tcW w:w="911" w:type="dxa"/>
            <w:shd w:val="clear" w:color="auto" w:fill="FFFFFF"/>
            <w:tcMar>
              <w:top w:w="0" w:type="dxa"/>
              <w:left w:w="0" w:type="dxa"/>
              <w:bottom w:w="0" w:type="dxa"/>
              <w:right w:w="0" w:type="dxa"/>
            </w:tcMar>
            <w:vAlign w:val="center"/>
          </w:tcPr>
          <w:p w14:paraId="1E47E6C0" w14:textId="77777777" w:rsidR="00222590" w:rsidRDefault="00222590">
            <w:pPr>
              <w:spacing w:before="100" w:after="100"/>
              <w:ind w:left="100" w:right="100"/>
            </w:pPr>
          </w:p>
        </w:tc>
        <w:tc>
          <w:tcPr>
            <w:tcW w:w="1246" w:type="dxa"/>
            <w:shd w:val="clear" w:color="auto" w:fill="FFFFFF"/>
            <w:tcMar>
              <w:top w:w="0" w:type="dxa"/>
              <w:left w:w="0" w:type="dxa"/>
              <w:bottom w:w="0" w:type="dxa"/>
              <w:right w:w="0" w:type="dxa"/>
            </w:tcMar>
            <w:vAlign w:val="center"/>
          </w:tcPr>
          <w:p w14:paraId="476C08E0" w14:textId="77777777" w:rsidR="00222590" w:rsidRDefault="006A0008">
            <w:pPr>
              <w:spacing w:before="100" w:after="100"/>
              <w:ind w:left="100" w:right="100"/>
              <w:jc w:val="right"/>
            </w:pPr>
            <w:r>
              <w:rPr>
                <w:rFonts w:ascii="Arial" w:eastAsia="Arial" w:hAnsi="Arial" w:cs="Arial"/>
                <w:color w:val="000000"/>
                <w:sz w:val="16"/>
                <w:szCs w:val="16"/>
              </w:rPr>
              <w:t>MEAN (SD)</w:t>
            </w:r>
          </w:p>
        </w:tc>
        <w:tc>
          <w:tcPr>
            <w:tcW w:w="1362" w:type="dxa"/>
            <w:shd w:val="clear" w:color="auto" w:fill="FFFFFF"/>
            <w:tcMar>
              <w:top w:w="0" w:type="dxa"/>
              <w:left w:w="0" w:type="dxa"/>
              <w:bottom w:w="0" w:type="dxa"/>
              <w:right w:w="0" w:type="dxa"/>
            </w:tcMar>
            <w:vAlign w:val="center"/>
          </w:tcPr>
          <w:p w14:paraId="169D4AE6" w14:textId="77777777" w:rsidR="00222590" w:rsidRDefault="006A0008">
            <w:pPr>
              <w:spacing w:before="100" w:after="100"/>
              <w:ind w:left="100" w:right="100"/>
              <w:jc w:val="right"/>
            </w:pPr>
            <w:r>
              <w:rPr>
                <w:rFonts w:ascii="Arial" w:eastAsia="Arial" w:hAnsi="Arial" w:cs="Arial"/>
                <w:color w:val="000000"/>
                <w:sz w:val="16"/>
                <w:szCs w:val="16"/>
              </w:rPr>
              <w:t>32.737 (2)</w:t>
            </w:r>
          </w:p>
        </w:tc>
        <w:tc>
          <w:tcPr>
            <w:tcW w:w="1701" w:type="dxa"/>
            <w:shd w:val="clear" w:color="auto" w:fill="FFFFFF"/>
            <w:tcMar>
              <w:top w:w="0" w:type="dxa"/>
              <w:left w:w="0" w:type="dxa"/>
              <w:bottom w:w="0" w:type="dxa"/>
              <w:right w:w="0" w:type="dxa"/>
            </w:tcMar>
            <w:vAlign w:val="center"/>
          </w:tcPr>
          <w:p w14:paraId="2B4F2502" w14:textId="77777777" w:rsidR="00222590" w:rsidRDefault="006A0008">
            <w:pPr>
              <w:spacing w:before="100" w:after="100"/>
              <w:ind w:left="100" w:right="100"/>
              <w:jc w:val="right"/>
            </w:pPr>
            <w:r>
              <w:rPr>
                <w:rFonts w:ascii="Arial" w:eastAsia="Arial" w:hAnsi="Arial" w:cs="Arial"/>
                <w:color w:val="000000"/>
                <w:sz w:val="16"/>
                <w:szCs w:val="16"/>
              </w:rPr>
              <w:t>-2.946 (0.418)</w:t>
            </w:r>
          </w:p>
        </w:tc>
        <w:tc>
          <w:tcPr>
            <w:tcW w:w="1362" w:type="dxa"/>
            <w:shd w:val="clear" w:color="auto" w:fill="FFFFFF"/>
            <w:tcMar>
              <w:top w:w="0" w:type="dxa"/>
              <w:left w:w="0" w:type="dxa"/>
              <w:bottom w:w="0" w:type="dxa"/>
              <w:right w:w="0" w:type="dxa"/>
            </w:tcMar>
            <w:vAlign w:val="center"/>
          </w:tcPr>
          <w:p w14:paraId="164B9432" w14:textId="77777777" w:rsidR="00222590" w:rsidRDefault="006A0008">
            <w:pPr>
              <w:spacing w:before="100" w:after="100"/>
              <w:ind w:left="100" w:right="100"/>
              <w:jc w:val="right"/>
            </w:pPr>
            <w:r>
              <w:rPr>
                <w:rFonts w:ascii="Arial" w:eastAsia="Arial" w:hAnsi="Arial" w:cs="Arial"/>
                <w:color w:val="000000"/>
                <w:sz w:val="16"/>
                <w:szCs w:val="16"/>
              </w:rPr>
              <w:t>0.969 (0.047)</w:t>
            </w:r>
          </w:p>
        </w:tc>
        <w:tc>
          <w:tcPr>
            <w:tcW w:w="1362" w:type="dxa"/>
            <w:shd w:val="clear" w:color="auto" w:fill="FFFFFF"/>
            <w:tcMar>
              <w:top w:w="0" w:type="dxa"/>
              <w:left w:w="0" w:type="dxa"/>
              <w:bottom w:w="0" w:type="dxa"/>
              <w:right w:w="0" w:type="dxa"/>
            </w:tcMar>
            <w:vAlign w:val="center"/>
          </w:tcPr>
          <w:p w14:paraId="6C810D2A" w14:textId="77777777" w:rsidR="00222590" w:rsidRDefault="006A0008">
            <w:pPr>
              <w:spacing w:before="100" w:after="100"/>
              <w:ind w:left="100" w:right="100"/>
              <w:jc w:val="right"/>
            </w:pPr>
            <w:r>
              <w:rPr>
                <w:rFonts w:ascii="Arial" w:eastAsia="Arial" w:hAnsi="Arial" w:cs="Arial"/>
                <w:color w:val="000000"/>
                <w:sz w:val="16"/>
                <w:szCs w:val="16"/>
              </w:rPr>
              <w:t>1.228 (0.236)</w:t>
            </w:r>
          </w:p>
        </w:tc>
      </w:tr>
    </w:tbl>
    <w:p w14:paraId="7829604E" w14:textId="77777777" w:rsidR="00222590" w:rsidRDefault="006A0008">
      <w:pPr>
        <w:pStyle w:val="BodyText"/>
      </w:pPr>
      <w:r>
        <w:t>The rows of Table 12.1 for target N1, collection number 13 and target N2, collection number 24 are bold as they were selected as the ideal candidates for the calibration. Briefly, these single runs were chosen due to the variability in the standard curves as a whole. The variability in the data is not representative of the process itself, rather due mainly to the quality of the samples used in the experiment; the samples with known concentrations of substrate are known to degrade over time, yielding inconsistent results.</w:t>
      </w:r>
    </w:p>
    <w:p w14:paraId="66608778" w14:textId="77777777" w:rsidR="00222590" w:rsidRDefault="006A0008">
      <w:pPr>
        <w:pStyle w:val="Heading1"/>
      </w:pPr>
      <w:bookmarkStart w:id="132" w:name="_Toc70865389"/>
      <w:bookmarkStart w:id="133" w:name="scenarios"/>
      <w:bookmarkEnd w:id="130"/>
      <w:r>
        <w:rPr>
          <w:rStyle w:val="SectionNumber"/>
        </w:rPr>
        <w:t>13</w:t>
      </w:r>
      <w:r>
        <w:tab/>
        <w:t>Data Adjustment using Limits of Detection and Quantification</w:t>
      </w:r>
      <w:bookmarkEnd w:id="132"/>
    </w:p>
    <w:p w14:paraId="2039FF9B" w14:textId="77777777" w:rsidR="00222590" w:rsidRDefault="006A0008">
      <w:pPr>
        <w:pStyle w:val="FirstParagraph"/>
      </w:pPr>
      <w:r>
        <w:t>It is relatively common to use the limit of detection to replace undetermined results within the data. So, I have concocted a few scenarios and created a few datasets varying on the replacement of undetermined values within the dataset. Briefly, scenario 1 uses the data as is without replacing undetermined values. Scenario 2 uses half of the limit of detection to replace undetermined values and half the limit of quantification to replace the data with concentrations below that limit. Scenario 3 again uses half of the limit of detection for undetermined, but also scales values between the LOD and LOQ to stretch from the LOQ to the LOD/2. Scenario 4 replaces undetermined values with the LOD scaled to incorporate the relative frequency of undetermined results and, then, scales the values between the LOD and LOQ to the missing frequency-scaled LOD. Scenario 5 does not replace undetermined values, but does scale the values below the LOQ to half of the LOD. Figure 13.1 shows histograms of each of the datasets.</w:t>
      </w:r>
    </w:p>
    <w:p w14:paraId="6C0F9E32" w14:textId="77777777" w:rsidR="00222590" w:rsidRDefault="006A0008">
      <w:pPr>
        <w:pStyle w:val="CaptionedFigure"/>
      </w:pPr>
      <w:r>
        <w:rPr>
          <w:noProof/>
        </w:rPr>
        <w:lastRenderedPageBreak/>
        <w:drawing>
          <wp:inline distT="0" distB="0" distL="0" distR="0" wp14:anchorId="54428791" wp14:editId="17579DAF">
            <wp:extent cx="5334000" cy="6000750"/>
            <wp:effectExtent l="0" t="0" r="0" b="0"/>
            <wp:docPr id="21" name="Picture" descr="Figure 13.1: Histograms of the Natural Logarithm of Sample Viral Sequence Copy Concentrations"/>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scenario-hists-1.png"/>
                    <pic:cNvPicPr>
                      <a:picLocks noChangeAspect="1" noChangeArrowheads="1"/>
                    </pic:cNvPicPr>
                  </pic:nvPicPr>
                  <pic:blipFill>
                    <a:blip r:embed="rId59"/>
                    <a:stretch>
                      <a:fillRect/>
                    </a:stretch>
                  </pic:blipFill>
                  <pic:spPr bwMode="auto">
                    <a:xfrm>
                      <a:off x="0" y="0"/>
                      <a:ext cx="5334000" cy="6000750"/>
                    </a:xfrm>
                    <a:prstGeom prst="rect">
                      <a:avLst/>
                    </a:prstGeom>
                    <a:noFill/>
                    <a:ln w="9525">
                      <a:noFill/>
                      <a:headEnd/>
                      <a:tailEnd/>
                    </a:ln>
                  </pic:spPr>
                </pic:pic>
              </a:graphicData>
            </a:graphic>
          </wp:inline>
        </w:drawing>
      </w:r>
    </w:p>
    <w:p w14:paraId="2E34C98B" w14:textId="77777777" w:rsidR="00222590" w:rsidRDefault="006A0008">
      <w:pPr>
        <w:pStyle w:val="ImageCaption"/>
      </w:pPr>
      <w:r>
        <w:t>Figure 13.1: Histograms of the Natural Logarithm of Sample Viral Sequence Copy Concentrations</w:t>
      </w:r>
    </w:p>
    <w:p w14:paraId="3A24AA32" w14:textId="77777777" w:rsidR="00222590" w:rsidRDefault="006A0008">
      <w:pPr>
        <w:pStyle w:val="Heading1"/>
      </w:pPr>
      <w:bookmarkStart w:id="134" w:name="_Toc70865390"/>
      <w:bookmarkStart w:id="135" w:name="means"/>
      <w:bookmarkEnd w:id="133"/>
      <w:r>
        <w:rPr>
          <w:rStyle w:val="SectionNumber"/>
        </w:rPr>
        <w:lastRenderedPageBreak/>
        <w:t>14</w:t>
      </w:r>
      <w:r>
        <w:tab/>
        <w:t>Averages Calculations</w:t>
      </w:r>
      <w:bookmarkEnd w:id="134"/>
    </w:p>
    <w:p w14:paraId="2BA20BB1" w14:textId="77777777" w:rsidR="00222590" w:rsidRDefault="006A0008">
      <w:pPr>
        <w:pStyle w:val="FirstParagraph"/>
      </w:pPr>
      <w:r>
        <w:rPr>
          <w:noProof/>
        </w:rPr>
        <w:lastRenderedPageBreak/>
        <w:drawing>
          <wp:inline distT="0" distB="0" distL="0" distR="0" wp14:anchorId="1748EFD5" wp14:editId="64258D20">
            <wp:extent cx="5334000" cy="6000750"/>
            <wp:effectExtent l="0" t="0" r="0" b="0"/>
            <wp:docPr id="22" name="Picture" descr="Figure 14.1: Exploring Different Mean Formula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veraging-1.png"/>
                    <pic:cNvPicPr>
                      <a:picLocks noChangeAspect="1" noChangeArrowheads="1"/>
                    </pic:cNvPicPr>
                  </pic:nvPicPr>
                  <pic:blipFill>
                    <a:blip r:embed="rId60"/>
                    <a:stretch>
                      <a:fillRect/>
                    </a:stretch>
                  </pic:blipFill>
                  <pic:spPr bwMode="auto">
                    <a:xfrm>
                      <a:off x="0" y="0"/>
                      <a:ext cx="5334000" cy="6000750"/>
                    </a:xfrm>
                    <a:prstGeom prst="rect">
                      <a:avLst/>
                    </a:prstGeom>
                    <a:noFill/>
                    <a:ln w="9525">
                      <a:noFill/>
                      <a:headEnd/>
                      <a:tailEnd/>
                    </a:ln>
                  </pic:spPr>
                </pic:pic>
              </a:graphicData>
            </a:graphic>
          </wp:inline>
        </w:drawing>
      </w:r>
      <w:r>
        <w:rPr>
          <w:noProof/>
        </w:rPr>
        <w:lastRenderedPageBreak/>
        <w:drawing>
          <wp:inline distT="0" distB="0" distL="0" distR="0" wp14:anchorId="0FA40129" wp14:editId="21CD3107">
            <wp:extent cx="5334000" cy="6000750"/>
            <wp:effectExtent l="0" t="0" r="0" b="0"/>
            <wp:docPr id="23" name="Picture" descr="(#fig:averaging-2)Exploring Different Mean Formulae"/>
            <wp:cNvGraphicFramePr/>
            <a:graphic xmlns:a="http://schemas.openxmlformats.org/drawingml/2006/main">
              <a:graphicData uri="http://schemas.openxmlformats.org/drawingml/2006/picture">
                <pic:pic xmlns:pic="http://schemas.openxmlformats.org/drawingml/2006/picture">
                  <pic:nvPicPr>
                    <pic:cNvPr id="0" name="Picture" descr="consulting_report_CAD_files/figure-docx/averaging-2.png"/>
                    <pic:cNvPicPr>
                      <a:picLocks noChangeAspect="1" noChangeArrowheads="1"/>
                    </pic:cNvPicPr>
                  </pic:nvPicPr>
                  <pic:blipFill>
                    <a:blip r:embed="rId61"/>
                    <a:stretch>
                      <a:fillRect/>
                    </a:stretch>
                  </pic:blipFill>
                  <pic:spPr bwMode="auto">
                    <a:xfrm>
                      <a:off x="0" y="0"/>
                      <a:ext cx="5334000" cy="6000750"/>
                    </a:xfrm>
                    <a:prstGeom prst="rect">
                      <a:avLst/>
                    </a:prstGeom>
                    <a:noFill/>
                    <a:ln w="9525">
                      <a:noFill/>
                      <a:headEnd/>
                      <a:tailEnd/>
                    </a:ln>
                  </pic:spPr>
                </pic:pic>
              </a:graphicData>
            </a:graphic>
          </wp:inline>
        </w:drawing>
      </w:r>
    </w:p>
    <w:p w14:paraId="02A762BE" w14:textId="77777777" w:rsidR="00222590" w:rsidRDefault="006A0008">
      <w:pPr>
        <w:pStyle w:val="Heading1"/>
      </w:pPr>
      <w:bookmarkStart w:id="136" w:name="_Toc70865391"/>
      <w:bookmarkStart w:id="137" w:name="extra-code"/>
      <w:bookmarkEnd w:id="135"/>
      <w:r>
        <w:rPr>
          <w:rStyle w:val="SectionNumber"/>
        </w:rPr>
        <w:lastRenderedPageBreak/>
        <w:t>15</w:t>
      </w:r>
      <w:r>
        <w:tab/>
        <w:t>Extra Code</w:t>
      </w:r>
      <w:bookmarkEnd w:id="136"/>
    </w:p>
    <w:p w14:paraId="6A83B38A" w14:textId="77777777" w:rsidR="00222590" w:rsidRDefault="006A0008">
      <w:pPr>
        <w:pStyle w:val="Heading2"/>
      </w:pPr>
      <w:bookmarkStart w:id="138" w:name="_Toc70865392"/>
      <w:bookmarkStart w:id="139" w:name="copies-and-normality"/>
      <w:r>
        <w:rPr>
          <w:rStyle w:val="SectionNumber"/>
        </w:rPr>
        <w:t>15.1</w:t>
      </w:r>
      <w:r>
        <w:tab/>
        <w:t>Copies and Normality</w:t>
      </w:r>
      <w:bookmarkEnd w:id="138"/>
    </w:p>
    <w:p w14:paraId="598BAEE4" w14:textId="77777777" w:rsidR="00222590" w:rsidRDefault="006A0008">
      <w:pPr>
        <w:pStyle w:val="Heading2"/>
      </w:pPr>
      <w:bookmarkStart w:id="140" w:name="_Toc70865393"/>
      <w:bookmarkStart w:id="141" w:name="autocorrelation"/>
      <w:bookmarkEnd w:id="139"/>
      <w:r>
        <w:rPr>
          <w:rStyle w:val="SectionNumber"/>
        </w:rPr>
        <w:t>15.2</w:t>
      </w:r>
      <w:r>
        <w:tab/>
        <w:t>Autocorrelation</w:t>
      </w:r>
      <w:bookmarkEnd w:id="140"/>
    </w:p>
    <w:p w14:paraId="5EC1580A" w14:textId="77777777" w:rsidR="00222590" w:rsidRDefault="006A0008">
      <w:pPr>
        <w:pStyle w:val="Heading2"/>
      </w:pPr>
      <w:bookmarkStart w:id="142" w:name="_Toc70865394"/>
      <w:bookmarkStart w:id="143" w:name="scatterplots-and-correlations"/>
      <w:bookmarkEnd w:id="141"/>
      <w:r>
        <w:rPr>
          <w:rStyle w:val="SectionNumber"/>
        </w:rPr>
        <w:t>15.3</w:t>
      </w:r>
      <w:r>
        <w:tab/>
        <w:t>Scatterplots and Correlations</w:t>
      </w:r>
      <w:bookmarkEnd w:id="142"/>
    </w:p>
    <w:p w14:paraId="3A5B5119" w14:textId="77777777" w:rsidR="00222590" w:rsidRDefault="006A0008">
      <w:pPr>
        <w:pStyle w:val="Heading2"/>
      </w:pPr>
      <w:bookmarkStart w:id="144" w:name="_Toc70865395"/>
      <w:bookmarkStart w:id="145" w:name="extensive-plotting"/>
      <w:bookmarkEnd w:id="143"/>
      <w:r>
        <w:rPr>
          <w:rStyle w:val="SectionNumber"/>
        </w:rPr>
        <w:t>15.4</w:t>
      </w:r>
      <w:r>
        <w:tab/>
        <w:t>Extensive Plotting</w:t>
      </w:r>
      <w:bookmarkEnd w:id="144"/>
    </w:p>
    <w:p w14:paraId="5C430146" w14:textId="77777777" w:rsidR="00222590" w:rsidRDefault="006A0008">
      <w:pPr>
        <w:pStyle w:val="Heading2"/>
      </w:pPr>
      <w:bookmarkStart w:id="146" w:name="_Toc70865396"/>
      <w:bookmarkStart w:id="147" w:name="all-the-plots"/>
      <w:bookmarkEnd w:id="145"/>
      <w:r>
        <w:rPr>
          <w:rStyle w:val="SectionNumber"/>
        </w:rPr>
        <w:t>15.5</w:t>
      </w:r>
      <w:r>
        <w:tab/>
        <w:t>All the Plots</w:t>
      </w:r>
      <w:bookmarkEnd w:id="146"/>
    </w:p>
    <w:p w14:paraId="1194C86D" w14:textId="77777777" w:rsidR="00222590" w:rsidRDefault="006A0008">
      <w:pPr>
        <w:pStyle w:val="FirstParagraph"/>
      </w:pPr>
      <w:r>
        <w:t>These many plots vary with respect to their x-variables (either copy concentration, or copy number), y-variables (raw case counts, 7-day moving averages, deconvoluted case counts), and the level of the dataset (facility level or sampling day level).</w:t>
      </w:r>
    </w:p>
    <w:p w14:paraId="13D9C9F4" w14:textId="77777777" w:rsidR="00222590" w:rsidRDefault="006A0008">
      <w:pPr>
        <w:pStyle w:val="Heading2"/>
      </w:pPr>
      <w:bookmarkStart w:id="148" w:name="_Toc70865397"/>
      <w:bookmarkStart w:id="149" w:name="exploring-model-fits"/>
      <w:bookmarkEnd w:id="147"/>
      <w:r>
        <w:rPr>
          <w:rStyle w:val="SectionNumber"/>
        </w:rPr>
        <w:t>15.6</w:t>
      </w:r>
      <w:r>
        <w:tab/>
        <w:t>Exploring Model Fits</w:t>
      </w:r>
      <w:bookmarkEnd w:id="148"/>
    </w:p>
    <w:p w14:paraId="25254CA4" w14:textId="77777777" w:rsidR="00222590" w:rsidRDefault="006A0008">
      <w:pPr>
        <w:pStyle w:val="Heading2"/>
      </w:pPr>
      <w:bookmarkStart w:id="150" w:name="_Toc70865398"/>
      <w:bookmarkStart w:id="151" w:name="distributed-lag-lead-models"/>
      <w:bookmarkEnd w:id="149"/>
      <w:r>
        <w:rPr>
          <w:rStyle w:val="SectionNumber"/>
        </w:rPr>
        <w:t>15.7</w:t>
      </w:r>
      <w:r>
        <w:tab/>
        <w:t>Distributed Lag (Lead) Models</w:t>
      </w:r>
      <w:bookmarkEnd w:id="150"/>
    </w:p>
    <w:p w14:paraId="22F9EF7E" w14:textId="77777777" w:rsidR="00222590" w:rsidRDefault="006A0008">
      <w:pPr>
        <w:pStyle w:val="FirstParagraph"/>
      </w:pPr>
      <w:r>
        <w:t xml:space="preserve">To further investigate the temporal association of wastewater viral loads and case incidence, a distributed lag (lead) model will be fit to the data in a regression of cases on wastewater viral loads at various leads (Equation (15.1) ; adapted from </w:t>
      </w:r>
      <w:hyperlink r:id="rId62">
        <w:proofErr w:type="spellStart"/>
        <w:r>
          <w:rPr>
            <w:rStyle w:val="Hyperlink"/>
          </w:rPr>
          <w:t>Peccia</w:t>
        </w:r>
        <w:proofErr w:type="spellEnd"/>
        <w:r>
          <w:rPr>
            <w:rStyle w:val="Hyperlink"/>
          </w:rPr>
          <w:t xml:space="preserve"> et al, 2020</w:t>
        </w:r>
      </w:hyperlink>
      <w:r>
        <w:t>).</w:t>
      </w:r>
    </w:p>
    <w:p w14:paraId="69658C4A" w14:textId="77777777" w:rsidR="00222590" w:rsidRDefault="006A0008">
      <w:pPr>
        <w:pStyle w:val="BodyText"/>
      </w:pPr>
      <m:oMathPara>
        <m:oMathParaPr>
          <m:jc m:val="center"/>
        </m:oMathParaPr>
        <m:oMath>
          <m:r>
            <w:rPr>
              <w:rFonts w:ascii="Cambria Math" w:hAnsi="Cambria Math"/>
            </w:rPr>
            <m:t>Cases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β</m:t>
                  </m:r>
                </m:e>
                <m:sub>
                  <m:r>
                    <w:rPr>
                      <w:rFonts w:ascii="Cambria Math" w:hAnsi="Cambria Math"/>
                    </w:rPr>
                    <m:t>j</m:t>
                  </m:r>
                </m:sub>
              </m:sSub>
            </m:e>
          </m:nary>
          <m:r>
            <w:rPr>
              <w:rFonts w:ascii="Cambria Math" w:hAnsi="Cambria Math"/>
            </w:rPr>
            <m:t>V</m:t>
          </m:r>
          <m:sSub>
            <m:sSubPr>
              <m:ctrlPr>
                <w:rPr>
                  <w:rFonts w:ascii="Cambria Math" w:hAnsi="Cambria Math"/>
                </w:rPr>
              </m:ctrlPr>
            </m:sSubPr>
            <m:e>
              <m:r>
                <w:rPr>
                  <w:rFonts w:ascii="Cambria Math" w:hAnsi="Cambria Math"/>
                </w:rPr>
                <m:t>L</m:t>
              </m:r>
            </m:e>
            <m:sub>
              <m:r>
                <w:rPr>
                  <w:rFonts w:ascii="Cambria Math" w:hAnsi="Cambria Math"/>
                </w:rPr>
                <m:t>t</m:t>
              </m:r>
              <m:r>
                <m:rPr>
                  <m:sty m:val="p"/>
                </m:rPr>
                <w:rPr>
                  <w:rFonts w:ascii="Cambria Math" w:hAnsi="Cambria Math"/>
                </w:rPr>
                <m:t>-</m:t>
              </m:r>
              <m:r>
                <w:rPr>
                  <w:rFonts w:ascii="Cambria Math" w:hAnsi="Cambria Math"/>
                </w:rPr>
                <m:t>j</m:t>
              </m:r>
            </m:sub>
          </m:sSub>
          <m:r>
            <w:rPr>
              <w:rFonts w:ascii="Cambria Math" w:hAnsi="Cambria Math"/>
            </w:rPr>
            <m:t>  </m:t>
          </m:r>
          <m:d>
            <m:dPr>
              <m:ctrlPr>
                <w:rPr>
                  <w:rFonts w:ascii="Cambria Math" w:hAnsi="Cambria Math"/>
                </w:rPr>
              </m:ctrlPr>
            </m:dPr>
            <m:e>
              <m:r>
                <w:rPr>
                  <w:rFonts w:ascii="Cambria Math" w:hAnsi="Cambria Math"/>
                </w:rPr>
                <m:t>15.1</m:t>
              </m:r>
            </m:e>
          </m:d>
        </m:oMath>
      </m:oMathPara>
    </w:p>
    <w:p w14:paraId="77C3D2B7" w14:textId="77777777" w:rsidR="00222590" w:rsidRDefault="006A0008">
      <w:pPr>
        <w:pStyle w:val="FirstParagraph"/>
      </w:pPr>
      <w:r>
        <w:t xml:space="preserve">where </w:t>
      </w:r>
      <w:r>
        <w:rPr>
          <w:i/>
          <w:iCs/>
        </w:rPr>
        <w:t>Cases</w:t>
      </w:r>
      <w:r>
        <w:t xml:space="preserve"> refers to the case counts, </w:t>
      </w:r>
      <w:r>
        <w:rPr>
          <w:i/>
          <w:iCs/>
        </w:rPr>
        <w:t>d</w:t>
      </w:r>
      <w:r>
        <w:t xml:space="preserve"> refers to the lead times, and </w:t>
      </w:r>
      <w:r>
        <w:rPr>
          <w:i/>
          <w:iCs/>
        </w:rPr>
        <w:t>VL</w:t>
      </w:r>
      <w:r>
        <w:t xml:space="preserve"> refers to he wastewater viral loads at time </w:t>
      </w:r>
      <w:r>
        <w:rPr>
          <w:i/>
          <w:iCs/>
        </w:rPr>
        <w:t>t</w:t>
      </w:r>
      <w:r>
        <w:t>.</w:t>
      </w:r>
    </w:p>
    <w:p w14:paraId="2E779C89" w14:textId="77777777" w:rsidR="00222590" w:rsidRDefault="006A0008">
      <w:pPr>
        <w:pStyle w:val="BodyText"/>
      </w:pPr>
      <w:r>
        <w:t>Since the smoothed case counts are not discrete, a Poisson regression may not be appropriate. Instead, I fit a generalized linear model for a Gamma distribution with a natural logarithm link function.</w:t>
      </w:r>
    </w:p>
    <w:p w14:paraId="3DBCF688" w14:textId="77777777" w:rsidR="00222590" w:rsidRDefault="006A0008">
      <w:pPr>
        <w:pStyle w:val="Heading2"/>
      </w:pPr>
      <w:bookmarkStart w:id="152" w:name="_Toc70865399"/>
      <w:bookmarkStart w:id="153" w:name="ramblings"/>
      <w:bookmarkEnd w:id="151"/>
      <w:r>
        <w:rPr>
          <w:rStyle w:val="SectionNumber"/>
        </w:rPr>
        <w:t>15.8</w:t>
      </w:r>
      <w:r>
        <w:tab/>
        <w:t>Ramblings</w:t>
      </w:r>
      <w:bookmarkEnd w:id="152"/>
    </w:p>
    <w:p w14:paraId="154A932E" w14:textId="77777777" w:rsidR="00222590" w:rsidRDefault="006A0008">
      <w:pPr>
        <w:pStyle w:val="Heading3"/>
      </w:pPr>
      <w:bookmarkStart w:id="154" w:name="concepts-of-sensitivity"/>
      <w:r>
        <w:rPr>
          <w:rStyle w:val="SectionNumber"/>
        </w:rPr>
        <w:t>15.8.1</w:t>
      </w:r>
      <w:r>
        <w:tab/>
        <w:t>Concepts of Sensitivity</w:t>
      </w:r>
    </w:p>
    <w:p w14:paraId="68FD0208" w14:textId="77777777" w:rsidR="00222590" w:rsidRDefault="006A0008">
      <w:pPr>
        <w:pStyle w:val="FirstParagraph"/>
      </w:pPr>
      <w:r>
        <w:t>Similar to Bayesian Framework discussed by Kyle Curtis during the Wastewater-based Epidemiology Researchers Collaboration Network Webinar on 31 March 2021.</w:t>
      </w:r>
    </w:p>
    <w:p w14:paraId="4D43E132" w14:textId="77777777" w:rsidR="00222590" w:rsidRDefault="006A0008">
      <w:pPr>
        <w:pStyle w:val="BodyText"/>
      </w:pPr>
      <m:oMathPara>
        <m:oMathParaPr>
          <m:jc m:val="center"/>
        </m:oMathParaPr>
        <m:oMath>
          <m:r>
            <w:rPr>
              <w:rFonts w:ascii="Cambria Math" w:hAnsi="Cambria Math"/>
            </w:rPr>
            <m:t>Pr</m:t>
          </m:r>
          <m:d>
            <m:dPr>
              <m:ctrlPr>
                <w:rPr>
                  <w:rFonts w:ascii="Cambria Math" w:hAnsi="Cambria Math"/>
                </w:rPr>
              </m:ctrlPr>
            </m:dPr>
            <m:e>
              <m:r>
                <m:rPr>
                  <m:sty m:val="p"/>
                </m:rPr>
                <w:rPr>
                  <w:rFonts w:ascii="Cambria Math" w:hAnsi="Cambria Math"/>
                </w:rPr>
                <m:t>+</m:t>
              </m:r>
              <m:r>
                <w:rPr>
                  <w:rFonts w:ascii="Cambria Math" w:hAnsi="Cambria Math"/>
                </w:rPr>
                <m:t>Sample 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m:t>
              </m:r>
            </m:e>
          </m:d>
          <m:r>
            <m:rPr>
              <m:sty m:val="p"/>
            </m:rPr>
            <w:rPr>
              <w:rFonts w:ascii="Cambria Math" w:hAnsi="Cambria Math"/>
            </w:rPr>
            <m:t>=</m:t>
          </m:r>
          <m:f>
            <m:fPr>
              <m:ctrlPr>
                <w:rPr>
                  <w:rFonts w:ascii="Cambria Math" w:hAnsi="Cambria Math"/>
                </w:rPr>
              </m:ctrlPr>
            </m:fPr>
            <m:num>
              <m:r>
                <w:rPr>
                  <w:rFonts w:ascii="Cambria Math" w:hAnsi="Cambria Math"/>
                </w:rPr>
                <m:t>Pr</m:t>
              </m:r>
              <m:d>
                <m:dPr>
                  <m:ctrlPr>
                    <w:rPr>
                      <w:rFonts w:ascii="Cambria Math" w:hAnsi="Cambria Math"/>
                    </w:rPr>
                  </m:ctrlPr>
                </m:dPr>
                <m:e>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Sample</m:t>
                  </m:r>
                </m:e>
              </m:d>
              <m:r>
                <m:rPr>
                  <m:sty m:val="p"/>
                </m:rPr>
                <w:rPr>
                  <w:rFonts w:ascii="Cambria Math" w:hAnsi="Cambria Math"/>
                </w:rPr>
                <m:t>×</m:t>
              </m:r>
              <m:r>
                <w:rPr>
                  <w:rFonts w:ascii="Cambria Math" w:hAnsi="Cambria Math"/>
                </w:rPr>
                <m:t>Pr</m:t>
              </m:r>
              <m:d>
                <m:dPr>
                  <m:ctrlPr>
                    <w:rPr>
                      <w:rFonts w:ascii="Cambria Math" w:hAnsi="Cambria Math"/>
                    </w:rPr>
                  </m:ctrlPr>
                </m:dPr>
                <m:e>
                  <m:r>
                    <m:rPr>
                      <m:sty m:val="p"/>
                    </m:rPr>
                    <w:rPr>
                      <w:rFonts w:ascii="Cambria Math" w:hAnsi="Cambria Math"/>
                    </w:rPr>
                    <m:t>+</m:t>
                  </m:r>
                  <m:r>
                    <w:rPr>
                      <w:rFonts w:ascii="Cambria Math" w:hAnsi="Cambria Math"/>
                    </w:rPr>
                    <m:t>Sample</m:t>
                  </m:r>
                </m:e>
              </m:d>
            </m:num>
            <m:den>
              <m:d>
                <m:dPr>
                  <m:begChr m:val="["/>
                  <m:endChr m:val="]"/>
                  <m:ctrlPr>
                    <w:rPr>
                      <w:rFonts w:ascii="Cambria Math" w:hAnsi="Cambria Math"/>
                    </w:rPr>
                  </m:ctrlPr>
                </m:dPr>
                <m:e>
                  <m:r>
                    <w:rPr>
                      <w:rFonts w:ascii="Cambria Math" w:hAnsi="Cambria Math"/>
                    </w:rPr>
                    <m:t>Pr</m:t>
                  </m:r>
                  <m:d>
                    <m:dPr>
                      <m:ctrlPr>
                        <w:rPr>
                          <w:rFonts w:ascii="Cambria Math" w:hAnsi="Cambria Math"/>
                        </w:rPr>
                      </m:ctrlPr>
                    </m:dPr>
                    <m:e>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Sample</m:t>
                      </m:r>
                    </m:e>
                  </m:d>
                  <m:r>
                    <m:rPr>
                      <m:sty m:val="p"/>
                    </m:rPr>
                    <w:rPr>
                      <w:rFonts w:ascii="Cambria Math" w:hAnsi="Cambria Math"/>
                    </w:rPr>
                    <m:t>×</m:t>
                  </m:r>
                  <m:r>
                    <w:rPr>
                      <w:rFonts w:ascii="Cambria Math" w:hAnsi="Cambria Math"/>
                    </w:rPr>
                    <m:t>Pr</m:t>
                  </m:r>
                  <m:d>
                    <m:dPr>
                      <m:ctrlPr>
                        <w:rPr>
                          <w:rFonts w:ascii="Cambria Math" w:hAnsi="Cambria Math"/>
                        </w:rPr>
                      </m:ctrlPr>
                    </m:dPr>
                    <m:e>
                      <m:r>
                        <m:rPr>
                          <m:sty m:val="p"/>
                        </m:rPr>
                        <w:rPr>
                          <w:rFonts w:ascii="Cambria Math" w:hAnsi="Cambria Math"/>
                        </w:rPr>
                        <m:t>+</m:t>
                      </m:r>
                      <m:r>
                        <w:rPr>
                          <w:rFonts w:ascii="Cambria Math" w:hAnsi="Cambria Math"/>
                        </w:rPr>
                        <m:t>Sample</m:t>
                      </m:r>
                    </m:e>
                  </m:d>
                </m:e>
              </m:d>
              <m:r>
                <m:rPr>
                  <m:sty m:val="p"/>
                </m:rPr>
                <w:rPr>
                  <w:rFonts w:ascii="Cambria Math" w:hAnsi="Cambria Math"/>
                </w:rPr>
                <m:t>+</m:t>
              </m:r>
              <m:d>
                <m:dPr>
                  <m:begChr m:val="["/>
                  <m:endChr m:val="]"/>
                  <m:ctrlPr>
                    <w:rPr>
                      <w:rFonts w:ascii="Cambria Math" w:hAnsi="Cambria Math"/>
                    </w:rPr>
                  </m:ctrlPr>
                </m:dPr>
                <m:e>
                  <m:r>
                    <w:rPr>
                      <w:rFonts w:ascii="Cambria Math" w:hAnsi="Cambria Math"/>
                    </w:rPr>
                    <m:t>Pr</m:t>
                  </m:r>
                  <m:d>
                    <m:dPr>
                      <m:ctrlPr>
                        <w:rPr>
                          <w:rFonts w:ascii="Cambria Math" w:hAnsi="Cambria Math"/>
                        </w:rPr>
                      </m:ctrlPr>
                    </m:dPr>
                    <m:e>
                      <m:r>
                        <m:rPr>
                          <m:sty m:val="p"/>
                        </m:rPr>
                        <w:rPr>
                          <w:rFonts w:ascii="Cambria Math" w:hAnsi="Cambria Math"/>
                        </w:rPr>
                        <m:t>+</m:t>
                      </m:r>
                      <m:r>
                        <w:rPr>
                          <w:rFonts w:ascii="Cambria Math" w:hAnsi="Cambria Math"/>
                        </w:rPr>
                        <m:t>Rt</m:t>
                      </m:r>
                      <m:r>
                        <m:rPr>
                          <m:sty m:val="p"/>
                        </m:rPr>
                        <w:rPr>
                          <w:rFonts w:ascii="Cambria Math" w:hAnsi="Cambria Math"/>
                        </w:rPr>
                        <m:t>-</m:t>
                      </m:r>
                      <m:r>
                        <w:rPr>
                          <w:rFonts w:ascii="Cambria Math" w:hAnsi="Cambria Math"/>
                        </w:rPr>
                        <m:t>qPCR 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Sample</m:t>
                      </m:r>
                    </m:e>
                  </m:d>
                  <m:r>
                    <m:rPr>
                      <m:sty m:val="p"/>
                    </m:rPr>
                    <w:rPr>
                      <w:rFonts w:ascii="Cambria Math" w:hAnsi="Cambria Math"/>
                    </w:rPr>
                    <m:t>×</m:t>
                  </m:r>
                  <m:r>
                    <w:rPr>
                      <w:rFonts w:ascii="Cambria Math" w:hAnsi="Cambria Math"/>
                    </w:rPr>
                    <m:t>Pr</m:t>
                  </m:r>
                  <m:d>
                    <m:dPr>
                      <m:ctrlPr>
                        <w:rPr>
                          <w:rFonts w:ascii="Cambria Math" w:hAnsi="Cambria Math"/>
                        </w:rPr>
                      </m:ctrlPr>
                    </m:dPr>
                    <m:e>
                      <m:r>
                        <m:rPr>
                          <m:sty m:val="p"/>
                        </m:rPr>
                        <w:rPr>
                          <w:rFonts w:ascii="Cambria Math" w:hAnsi="Cambria Math"/>
                        </w:rPr>
                        <m:t>-</m:t>
                      </m:r>
                      <m:r>
                        <w:rPr>
                          <w:rFonts w:ascii="Cambria Math" w:hAnsi="Cambria Math"/>
                        </w:rPr>
                        <m:t>Sample</m:t>
                      </m:r>
                    </m:e>
                  </m:d>
                </m:e>
              </m:d>
            </m:den>
          </m:f>
        </m:oMath>
      </m:oMathPara>
    </w:p>
    <w:p w14:paraId="40231168" w14:textId="77777777" w:rsidR="00222590" w:rsidRDefault="006A0008">
      <w:pPr>
        <w:pStyle w:val="FirstParagraph"/>
      </w:pPr>
      <w:r>
        <w:t xml:space="preserve">It is important that we consider the sources of these water samples and how heterogeneity in these sources may impact downstream analyses. The wastewater reclamation facilities, as sources of water samples, may differ in at least two potentially meaningful ways: the </w:t>
      </w:r>
      <w:r>
        <w:lastRenderedPageBreak/>
        <w:t>facility itself (e.g., size, processing, infrastructure, …) and the origin of the water / sewage that is processed. Admittedly, the demarcation between facility and water characteristics may be impertinent as they are likely interrelated (e.g., size may reflect volume totals of influent water / sewage). However, considerations may still be warranted for their potential impacts and artifacts on data.</w:t>
      </w:r>
    </w:p>
    <w:p w14:paraId="1C5F9F3F" w14:textId="77777777" w:rsidR="00222590" w:rsidRDefault="006A0008">
      <w:pPr>
        <w:pStyle w:val="BodyText"/>
      </w:pPr>
      <w:r>
        <w:t xml:space="preserve">Ultimately, what characteristics of the wastewater reclamation facilities and service areas </w:t>
      </w:r>
      <w:r>
        <w:rPr>
          <w:b/>
          <w:bCs/>
          <w:i/>
          <w:iCs/>
        </w:rPr>
        <w:t>could</w:t>
      </w:r>
      <w:r>
        <w:t xml:space="preserve"> affect water samples and, subsequently, their analysis?</w:t>
      </w:r>
    </w:p>
    <w:p w14:paraId="1B6CECE9" w14:textId="77777777" w:rsidR="00222590" w:rsidRDefault="006A0008">
      <w:pPr>
        <w:pStyle w:val="BodyText"/>
      </w:pPr>
      <w:r>
        <w:t>Well, before considering the differences among facilities, let us first explore the sampling of water / sewage. Ideally, the collected samples would be representative of the water / sewage as a whole. What could prevent a sample from being representative? Using sparse chemistry knowledge and definitions, the water / sewage is likely more a mixture than a solution and, as such, the mixture may not be homogeneous (i.e., well mixed). So, a small sample may not be representative of the whole. The samples are, however, composites from a 24-hour period which may alleviate this as well as concerns from a cross-sectional perspective.</w:t>
      </w:r>
    </w:p>
    <w:p w14:paraId="3CC962E3" w14:textId="77777777" w:rsidR="00222590" w:rsidRDefault="006A0008">
      <w:pPr>
        <w:pStyle w:val="BodyText"/>
      </w:pPr>
      <w:r>
        <w:t>With these sample and procedural impacts highlighted, the potential differences among facilities could potentially exacerbate these differences. For example, if Facility A collects larger volumes of water / sewage than Facility B, then we may expect the samples from Facility A to be drawn from a more homogeneous (well-mixed) source (I’m picturing a river with a waterfall versus a creek). There may be additional sources of heterogeneity due to a facility itself (e.g., water processing and point at which samples are taken), but at this point it is more of a thought experiment than empirical.</w:t>
      </w:r>
    </w:p>
    <w:p w14:paraId="14E379CE" w14:textId="77777777" w:rsidR="00222590" w:rsidRDefault="006A0008">
      <w:pPr>
        <w:pStyle w:val="BodyText"/>
      </w:pPr>
      <w:r>
        <w:t>Perhaps more profound in their effects on sample heterogeneity, these facilities have different service areas. The facilities effectively divide the county in three with respect to the service boundaries and the sewer networks. It is not much of a stretch to assume that the service areas differ in served population size and characteristics. So, perhaps the water samples are representative of these “subpopulations” and data analysis should consider them explicitly. Furthermore, due to potential differences in landscapes and built environments of service areas, weather events such as rainfall may be important to consider as sources of “error” in measurement.</w:t>
      </w:r>
      <w:bookmarkEnd w:id="137"/>
      <w:bookmarkEnd w:id="153"/>
      <w:bookmarkEnd w:id="154"/>
    </w:p>
    <w:sectPr w:rsidR="0022259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9" w:author="Stephen Lynn Rathbun" w:date="2021-05-03T12:14:00Z" w:initials="SLR">
    <w:p w14:paraId="5545805A" w14:textId="0437A87C" w:rsidR="008E4070" w:rsidRDefault="008E4070">
      <w:pPr>
        <w:pStyle w:val="CommentText"/>
      </w:pPr>
      <w:r>
        <w:rPr>
          <w:rStyle w:val="CommentReference"/>
        </w:rPr>
        <w:annotationRef/>
      </w:r>
      <w:r>
        <w:t xml:space="preserve">So, what are </w:t>
      </w:r>
      <w:r w:rsidR="00696D56">
        <w:t xml:space="preserve">contents of </w:t>
      </w:r>
      <w:r>
        <w:t>tables A, B, and 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45805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E19F2" w14:textId="77777777" w:rsidR="00DC5887" w:rsidRDefault="00DC5887">
      <w:pPr>
        <w:spacing w:after="0"/>
      </w:pPr>
      <w:r>
        <w:separator/>
      </w:r>
    </w:p>
  </w:endnote>
  <w:endnote w:type="continuationSeparator" w:id="0">
    <w:p w14:paraId="5DC79729" w14:textId="77777777" w:rsidR="00DC5887" w:rsidRDefault="00DC58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49087" w14:textId="77777777" w:rsidR="00DC5887" w:rsidRDefault="00DC5887">
      <w:r>
        <w:separator/>
      </w:r>
    </w:p>
  </w:footnote>
  <w:footnote w:type="continuationSeparator" w:id="0">
    <w:p w14:paraId="5E2CA15F" w14:textId="77777777" w:rsidR="00DC5887" w:rsidRDefault="00DC5887">
      <w:r>
        <w:continuationSeparator/>
      </w:r>
    </w:p>
  </w:footnote>
  <w:footnote w:id="1">
    <w:p w14:paraId="5C0EBEBA" w14:textId="77777777" w:rsidR="00802A1D" w:rsidRDefault="00802A1D">
      <w:pPr>
        <w:pStyle w:val="FootnoteText"/>
      </w:pPr>
      <w:r>
        <w:rPr>
          <w:rStyle w:val="FootnoteReference"/>
        </w:rPr>
        <w:footnoteRef/>
      </w:r>
      <w:r>
        <w:t xml:space="preserve"> Department of Epidemiology and Biostatistics, University of Georgia, Athens, GA, USA</w:t>
      </w:r>
    </w:p>
  </w:footnote>
  <w:footnote w:id="2">
    <w:p w14:paraId="3CB7DDD5" w14:textId="77777777" w:rsidR="00802A1D" w:rsidRDefault="00802A1D">
      <w:pPr>
        <w:pStyle w:val="FootnoteText"/>
      </w:pPr>
      <w:r>
        <w:rPr>
          <w:rStyle w:val="FootnoteReference"/>
        </w:rPr>
        <w:footnoteRef/>
      </w:r>
      <w:r>
        <w:t xml:space="preserve"> Department of Environmental Health, University of Georgia, Athens, GA, USA</w:t>
      </w:r>
    </w:p>
  </w:footnote>
  <w:footnote w:id="3">
    <w:p w14:paraId="74C5FC4F" w14:textId="77777777" w:rsidR="00802A1D" w:rsidRDefault="00802A1D">
      <w:pPr>
        <w:pStyle w:val="FootnoteText"/>
      </w:pPr>
      <w:r>
        <w:rPr>
          <w:rStyle w:val="FootnoteReference"/>
        </w:rPr>
        <w:footnoteRef/>
      </w:r>
      <w:r>
        <w:t xml:space="preserve"> The number of experiments ran / technical replicates was not strictly uniform across the study.</w:t>
      </w:r>
    </w:p>
  </w:footnote>
  <w:footnote w:id="4">
    <w:p w14:paraId="6A6D4AEC" w14:textId="77777777" w:rsidR="00802A1D" w:rsidRDefault="00802A1D">
      <w:pPr>
        <w:pStyle w:val="FootnoteText"/>
      </w:pPr>
      <w:r>
        <w:rPr>
          <w:rStyle w:val="FootnoteReference"/>
        </w:rPr>
        <w:footnoteRef/>
      </w:r>
      <w:r>
        <w:t xml:space="preserve"> There are some implicitly missing data within the datasets with respect to sampling dates, facilities, and sequence targets. That is, there are some instances where no RT-qPCR results exist in the data for a given sampling date, facility, and viral sequence target. For example, there are no results Cedar Creek on 14 July 2020 for either viral sequence target, N1 or N2.</w:t>
      </w:r>
    </w:p>
  </w:footnote>
  <w:footnote w:id="5">
    <w:p w14:paraId="7DE0330C" w14:textId="77777777" w:rsidR="00802A1D" w:rsidRDefault="00802A1D">
      <w:pPr>
        <w:pStyle w:val="FootnoteText"/>
      </w:pPr>
      <w:r>
        <w:rPr>
          <w:rStyle w:val="FootnoteReference"/>
        </w:rPr>
        <w:footnoteRef/>
      </w:r>
      <w:r>
        <w:t xml:space="preserve"> Upon closer examination to the data, I may have uncovered a potential data entry error. For the Cedar Creek samples, there are uncrossed biological replicates with respect to viral sequence targets. For example, there are 3 technical replicates for each of 3 biological replicates for Cedar Creek on 18 November 2020; however, these records only exist for the N1 sequence target. Similarly, there are 9 records for Cedar Creek on 19 November 2020, but these are only for the N2 sequence target. I suspect these experimental units are from the same biological samples collected on the same day and that the 18 v 19 date is a simple entry error. There may be other entry errors, though. Closer inspection of the x-axes for Figures 4.3, 4.4, and 4.5 may shed some light on the matter.</w:t>
      </w:r>
    </w:p>
  </w:footnote>
  <w:footnote w:id="6">
    <w:p w14:paraId="1D13421B" w14:textId="0A4DF19B" w:rsidR="00802A1D" w:rsidRDefault="00802A1D">
      <w:pPr>
        <w:pStyle w:val="FootnoteText"/>
      </w:pPr>
      <w:r>
        <w:rPr>
          <w:rStyle w:val="FootnoteReference"/>
        </w:rPr>
        <w:footnoteRef/>
      </w:r>
      <w:r>
        <w:t xml:space="preserve"> The logistic regression models used the </w:t>
      </w:r>
      <w:proofErr w:type="gramStart"/>
      <w:r>
        <w:t>cbind(</w:t>
      </w:r>
      <w:proofErr w:type="gramEnd"/>
      <w:r>
        <w:t xml:space="preserve">) designation of a binomial for the response variable. The models were fit on the data used to generate Table 4.1. For example, the frequency of undetermined results aggregated to the sampling date for Cedar Creek and the N1 sequence target is 9 out of 41 total sampling dates. So, the model used the “missing” values and “non-missing” values to form the response, e.g., </w:t>
      </w:r>
      <w:r>
        <w:rPr>
          <w:rStyle w:val="VerbatimChar"/>
        </w:rPr>
        <w:t>cbind(9, 32)</w:t>
      </w:r>
      <w:r>
        <w:t xml:space="preserve"> for Cedar Creek and the N1 sequence target. Similarly, for all combinations of wastewater reclamation facility and viral sequence target, the variables for the frequency of missing and non-missing observations were combined using </w:t>
      </w:r>
      <w:proofErr w:type="gramStart"/>
      <w:r>
        <w:t>cbind(</w:t>
      </w:r>
      <w:proofErr w:type="gramEnd"/>
      <w:r>
        <w:t xml:space="preserve">) which served as the response variable. </w:t>
      </w:r>
    </w:p>
  </w:footnote>
  <w:footnote w:id="7">
    <w:p w14:paraId="06DBCB45" w14:textId="77777777" w:rsidR="00802A1D" w:rsidRDefault="00802A1D">
      <w:pPr>
        <w:pStyle w:val="FootnoteText"/>
      </w:pPr>
      <w:r>
        <w:rPr>
          <w:rStyle w:val="FootnoteReference"/>
        </w:rPr>
        <w:footnoteRef/>
      </w:r>
      <w:r>
        <w:t xml:space="preserve"> It may be important to acknowledge that these experimental methods in themselves are not without flaw nor devoid of other potential sources of measurement error. So, even given a sample with substrate concentrations above the limit of detection, it is still possible and not unlikely that an experiment could have an undetermined / negative result (i.e., spurious).</w:t>
      </w:r>
    </w:p>
  </w:footnote>
  <w:footnote w:id="8">
    <w:p w14:paraId="3911D827" w14:textId="77777777" w:rsidR="00802A1D" w:rsidRDefault="00802A1D">
      <w:pPr>
        <w:pStyle w:val="FootnoteText"/>
      </w:pPr>
      <w:r>
        <w:rPr>
          <w:rStyle w:val="FootnoteReference"/>
        </w:rPr>
        <w:footnoteRef/>
      </w:r>
      <w:r>
        <w:t xml:space="preserve"> This theoretical limit of detection may be more aligned with an absolute lower bound for procedure as it would assume perfectly efficient lab techniques and reactions.</w:t>
      </w:r>
    </w:p>
  </w:footnote>
  <w:footnote w:id="9">
    <w:p w14:paraId="7C9E31F2" w14:textId="77777777" w:rsidR="00802A1D" w:rsidRDefault="00802A1D">
      <w:pPr>
        <w:pStyle w:val="FootnoteText"/>
      </w:pPr>
      <w:r>
        <w:rPr>
          <w:rStyle w:val="FootnoteReference"/>
        </w:rPr>
        <w:footnoteRef/>
      </w:r>
      <w:r>
        <w:t xml:space="preserve"> I am not confident in my verbose description of the lab procedure nor essential verbage.</w:t>
      </w:r>
    </w:p>
  </w:footnote>
  <w:footnote w:id="10">
    <w:p w14:paraId="5BEF12B0" w14:textId="77777777" w:rsidR="00802A1D" w:rsidRDefault="00802A1D">
      <w:pPr>
        <w:pStyle w:val="FootnoteText"/>
      </w:pPr>
      <w:r>
        <w:rPr>
          <w:rStyle w:val="FootnoteReference"/>
        </w:rPr>
        <w:footnoteRef/>
      </w:r>
      <w:r>
        <w:t xml:space="preserve"> To estimate the ct values associated with these points of interest, I programmatically scanned the qqplot and the slopes for each pair of points (scanning right to left with respect to the qqplots [artifact of first writing program for copy number scanning]). When the slopes were successively below 1, this indicated the first point of interest (i.e., the limit of detection). Following, when the slopes then approximated 1 again, this indicated the second point of interest (i.e., the limit of quantification).</w:t>
      </w:r>
    </w:p>
  </w:footnote>
  <w:footnote w:id="11">
    <w:p w14:paraId="7DACDADA" w14:textId="77777777" w:rsidR="00802A1D" w:rsidRDefault="00802A1D">
      <w:pPr>
        <w:pStyle w:val="FootnoteText"/>
      </w:pPr>
      <w:r>
        <w:rPr>
          <w:rStyle w:val="FootnoteReference"/>
        </w:rPr>
        <w:footnoteRef/>
      </w:r>
      <w:r>
        <w:t xml:space="preserve"> Normally, values </w:t>
      </w:r>
      <w:r>
        <w:rPr>
          <w:i/>
          <w:iCs/>
        </w:rPr>
        <w:t>below</w:t>
      </w:r>
      <w:r>
        <w:t xml:space="preserve"> the limit of detection would be of undetectable. However, since we are referring to the cycle thresholds, the values </w:t>
      </w:r>
      <w:r>
        <w:rPr>
          <w:i/>
          <w:iCs/>
        </w:rPr>
        <w:t>above</w:t>
      </w:r>
      <w:r>
        <w:t xml:space="preserve"> the limit of detection are of interest. These higher Ct values correspond to lower concentrations of substrate or genetic material within the sample.</w:t>
      </w:r>
    </w:p>
  </w:footnote>
  <w:footnote w:id="12">
    <w:p w14:paraId="6B54D321" w14:textId="77777777" w:rsidR="00802A1D" w:rsidRDefault="00802A1D">
      <w:pPr>
        <w:pStyle w:val="FootnoteText"/>
      </w:pPr>
      <w:r>
        <w:rPr>
          <w:rStyle w:val="FootnoteReference"/>
        </w:rPr>
        <w:footnoteRef/>
      </w:r>
      <w:r>
        <w:t xml:space="preserve"> Peccia et al (2020) used distributed lag Poisson regression models to estimate these lead times (i.e., they fit time-series models to the number of positive cases and included the wastewater sludge RNA concentrations at various lags as predictors and significant coefficient estimates were used to determine time ranges).</w:t>
      </w:r>
    </w:p>
  </w:footnote>
  <w:footnote w:id="13">
    <w:p w14:paraId="30349598" w14:textId="77777777" w:rsidR="00802A1D" w:rsidRDefault="00802A1D">
      <w:pPr>
        <w:pStyle w:val="FootnoteText"/>
      </w:pPr>
      <w:r>
        <w:rPr>
          <w:rStyle w:val="FootnoteReference"/>
        </w:rPr>
        <w:footnoteRef/>
      </w:r>
      <w:r>
        <w:t xml:space="preserve"> Normally, values </w:t>
      </w:r>
      <w:r>
        <w:rPr>
          <w:i/>
          <w:iCs/>
        </w:rPr>
        <w:t>below</w:t>
      </w:r>
      <w:r>
        <w:t xml:space="preserve"> the limit of detection would be of undetectable. However, since we are referring to the cycle thresholds, the values </w:t>
      </w:r>
      <w:r>
        <w:rPr>
          <w:i/>
          <w:iCs/>
        </w:rPr>
        <w:t>above</w:t>
      </w:r>
      <w:r>
        <w:t xml:space="preserve"> the limit of detection are of interest. These higher Ct values correspond to lower concentrations of substrate or genetic material within the sample.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4D52CC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CFA49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phen Lynn Rathbun">
    <w15:presenceInfo w15:providerId="None" w15:userId="Stephen Lynn Rathb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0"/>
  <w:embedSystemFonts/>
  <w:activeWritingStyle w:appName="MSWord" w:lang="fr-FR" w:vendorID="64" w:dllVersion="131078" w:nlCheck="1" w:checkStyle="0"/>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A46B2"/>
    <w:rsid w:val="00222590"/>
    <w:rsid w:val="003603F3"/>
    <w:rsid w:val="004E29B3"/>
    <w:rsid w:val="00590D07"/>
    <w:rsid w:val="005B1742"/>
    <w:rsid w:val="00696D56"/>
    <w:rsid w:val="006A0008"/>
    <w:rsid w:val="00784D58"/>
    <w:rsid w:val="00802A1D"/>
    <w:rsid w:val="008D6863"/>
    <w:rsid w:val="008E4070"/>
    <w:rsid w:val="00977A47"/>
    <w:rsid w:val="00B85D1B"/>
    <w:rsid w:val="00B86B75"/>
    <w:rsid w:val="00BB17B4"/>
    <w:rsid w:val="00BC48D5"/>
    <w:rsid w:val="00BC5255"/>
    <w:rsid w:val="00C36279"/>
    <w:rsid w:val="00DC5887"/>
    <w:rsid w:val="00E315A3"/>
    <w:rsid w:val="00FA046E"/>
    <w:rsid w:val="00FB53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E1DE"/>
  <w15:docId w15:val="{6204EE9F-0FE8-4533-8A09-99316B1E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B1742"/>
    <w:pPr>
      <w:spacing w:after="100"/>
    </w:pPr>
  </w:style>
  <w:style w:type="paragraph" w:styleId="TOC2">
    <w:name w:val="toc 2"/>
    <w:basedOn w:val="Normal"/>
    <w:next w:val="Normal"/>
    <w:autoRedefine/>
    <w:uiPriority w:val="39"/>
    <w:unhideWhenUsed/>
    <w:rsid w:val="005B1742"/>
    <w:pPr>
      <w:spacing w:after="100"/>
      <w:ind w:left="240"/>
    </w:pPr>
  </w:style>
  <w:style w:type="paragraph" w:styleId="BalloonText">
    <w:name w:val="Balloon Text"/>
    <w:basedOn w:val="Normal"/>
    <w:link w:val="BalloonTextChar"/>
    <w:semiHidden/>
    <w:unhideWhenUsed/>
    <w:rsid w:val="00802A1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02A1D"/>
    <w:rPr>
      <w:rFonts w:ascii="Segoe UI" w:hAnsi="Segoe UI" w:cs="Segoe UI"/>
      <w:sz w:val="18"/>
      <w:szCs w:val="18"/>
    </w:rPr>
  </w:style>
  <w:style w:type="character" w:styleId="CommentReference">
    <w:name w:val="annotation reference"/>
    <w:basedOn w:val="DefaultParagraphFont"/>
    <w:semiHidden/>
    <w:unhideWhenUsed/>
    <w:rsid w:val="008E4070"/>
    <w:rPr>
      <w:sz w:val="16"/>
      <w:szCs w:val="16"/>
    </w:rPr>
  </w:style>
  <w:style w:type="paragraph" w:styleId="CommentText">
    <w:name w:val="annotation text"/>
    <w:basedOn w:val="Normal"/>
    <w:link w:val="CommentTextChar"/>
    <w:semiHidden/>
    <w:unhideWhenUsed/>
    <w:rsid w:val="008E4070"/>
    <w:rPr>
      <w:sz w:val="20"/>
      <w:szCs w:val="20"/>
    </w:rPr>
  </w:style>
  <w:style w:type="character" w:customStyle="1" w:styleId="CommentTextChar">
    <w:name w:val="Comment Text Char"/>
    <w:basedOn w:val="DefaultParagraphFont"/>
    <w:link w:val="CommentText"/>
    <w:semiHidden/>
    <w:rsid w:val="008E4070"/>
    <w:rPr>
      <w:sz w:val="20"/>
      <w:szCs w:val="20"/>
    </w:rPr>
  </w:style>
  <w:style w:type="paragraph" w:styleId="CommentSubject">
    <w:name w:val="annotation subject"/>
    <w:basedOn w:val="CommentText"/>
    <w:next w:val="CommentText"/>
    <w:link w:val="CommentSubjectChar"/>
    <w:semiHidden/>
    <w:unhideWhenUsed/>
    <w:rsid w:val="008E4070"/>
    <w:rPr>
      <w:b/>
      <w:bCs/>
    </w:rPr>
  </w:style>
  <w:style w:type="character" w:customStyle="1" w:styleId="CommentSubjectChar">
    <w:name w:val="Comment Subject Char"/>
    <w:basedOn w:val="CommentTextChar"/>
    <w:link w:val="CommentSubject"/>
    <w:semiHidden/>
    <w:rsid w:val="008E40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CRAN.R-project.org/package=incidental" TargetMode="External"/><Relationship Id="rId39" Type="http://schemas.openxmlformats.org/officeDocument/2006/relationships/hyperlink" Target="file:///C:\Users\daile\Documents\GitHub%20Projects\wbe_athens_ga\consult\02-analysis\Downloaded%20from%20https:\dph.georgia.gov\covid-19-daily-status-report" TargetMode="External"/><Relationship Id="rId21" Type="http://schemas.openxmlformats.org/officeDocument/2006/relationships/image" Target="media/image11.png"/><Relationship Id="rId34" Type="http://schemas.openxmlformats.org/officeDocument/2006/relationships/hyperlink" Target="https://www.R-project.org/" TargetMode="External"/><Relationship Id="rId42" Type="http://schemas.openxmlformats.org/officeDocument/2006/relationships/hyperlink" Target="https://CRAN.R-project.org/package=dLagM" TargetMode="External"/><Relationship Id="rId47" Type="http://schemas.openxmlformats.org/officeDocument/2006/relationships/hyperlink" Target="https://CRAN.R-project.org/package=openxlsx" TargetMode="External"/><Relationship Id="rId50" Type="http://schemas.openxmlformats.org/officeDocument/2006/relationships/hyperlink" Target="https://CRAN.R-project.org/package=tidyr" TargetMode="External"/><Relationship Id="rId55" Type="http://schemas.openxmlformats.org/officeDocument/2006/relationships/hyperlink" Target="http://www.crcpress.com/product/isbn/9781466561595" TargetMode="External"/><Relationship Id="rId63" Type="http://schemas.openxmlformats.org/officeDocument/2006/relationships/fontTable" Target="fontTable.xml"/><Relationship Id="rId7" Type="http://schemas.openxmlformats.org/officeDocument/2006/relationships/hyperlink" Target="https://www.covid19.uga.edu/wastewater-athens.html" TargetMode="Externa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hyperlink" Target="https://doi.org/10.3389/fmicb.2017.00108" TargetMode="External"/><Relationship Id="rId54" Type="http://schemas.openxmlformats.org/officeDocument/2006/relationships/hyperlink" Target="https://yihui.org/knitr/" TargetMode="External"/><Relationship Id="rId62" Type="http://schemas.openxmlformats.org/officeDocument/2006/relationships/hyperlink" Target="https://www.nature.com/articles/s41587-020-0684-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open-fdoh.hub.arcgis.com/datasets/florida-covid19-case-line-data" TargetMode="External"/><Relationship Id="rId32" Type="http://schemas.openxmlformats.org/officeDocument/2006/relationships/image" Target="media/image19.png"/><Relationship Id="rId37" Type="http://schemas.openxmlformats.org/officeDocument/2006/relationships/hyperlink" Target="https://CRAN.R-project.org/package=rmarkdown" TargetMode="External"/><Relationship Id="rId40" Type="http://schemas.openxmlformats.org/officeDocument/2006/relationships/hyperlink" Target="https://www.thermofisher.com/us/en/home/life-science/pcr/real-time-pcr/real-time-pcr-learning-center/real-time-pcr-basics/real-time-pcr-understanding-ct.html" TargetMode="External"/><Relationship Id="rId45" Type="http://schemas.openxmlformats.org/officeDocument/2006/relationships/hyperlink" Target="https://yihui.org/knitr/" TargetMode="External"/><Relationship Id="rId53" Type="http://schemas.openxmlformats.org/officeDocument/2006/relationships/hyperlink" Target="https://journals.plos.org/plosone/article?id=10.1371/journal.pone.0228812" TargetMode="External"/><Relationship Id="rId58" Type="http://schemas.openxmlformats.org/officeDocument/2006/relationships/hyperlink" Target="https://doi.org/10.18637/jss.v014.i06"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acc.org/latest-in-cardiology/journal-scans/2020/05/11/15/18/the-incubation-period-of-coronavirus-disease" TargetMode="External"/><Relationship Id="rId28" Type="http://schemas.openxmlformats.org/officeDocument/2006/relationships/image" Target="media/image15.png"/><Relationship Id="rId36" Type="http://schemas.openxmlformats.org/officeDocument/2006/relationships/hyperlink" Target="https://github.com/rstudio/bookdown" TargetMode="External"/><Relationship Id="rId49" Type="http://schemas.openxmlformats.org/officeDocument/2006/relationships/hyperlink" Target="https://CRAN.R-project.org/package=readxl" TargetMode="External"/><Relationship Id="rId57" Type="http://schemas.openxmlformats.org/officeDocument/2006/relationships/hyperlink" Target="https://bookdown.org/yihui/rmarkdown-cookbook" TargetMode="External"/><Relationship Id="rId61"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hyperlink" Target="https://CRAN.R-project.org/package=flextable" TargetMode="External"/><Relationship Id="rId52" Type="http://schemas.openxmlformats.org/officeDocument/2006/relationships/hyperlink" Target="https://github.com/rstudio/bookdown" TargetMode="External"/><Relationship Id="rId60" Type="http://schemas.openxmlformats.org/officeDocument/2006/relationships/image" Target="media/image22.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rstudio.com/" TargetMode="External"/><Relationship Id="rId43" Type="http://schemas.openxmlformats.org/officeDocument/2006/relationships/hyperlink" Target="https://CRAN.R-project.org/package=dplyr" TargetMode="External"/><Relationship Id="rId48" Type="http://schemas.openxmlformats.org/officeDocument/2006/relationships/hyperlink" Target="https://CRAN.R-project.org/package=readr" TargetMode="External"/><Relationship Id="rId56" Type="http://schemas.openxmlformats.org/officeDocument/2006/relationships/hyperlink" Target="https://bookdown.org/yihui/rmarkdown" TargetMode="External"/><Relationship Id="rId64" Type="http://schemas.microsoft.com/office/2011/relationships/people" Target="people.xml"/><Relationship Id="rId8" Type="http://schemas.openxmlformats.org/officeDocument/2006/relationships/hyperlink" Target="https://docs.google.com/document/d/1vvRGrvR5iF3P6d40tKPjUpOZBBKGz_OZAr9Z5xJiCKw/edit" TargetMode="External"/><Relationship Id="rId51" Type="http://schemas.openxmlformats.org/officeDocument/2006/relationships/hyperlink" Target="https://zoo.R-Forge.R-project.org/" TargetMode="External"/><Relationship Id="rId3" Type="http://schemas.openxmlformats.org/officeDocument/2006/relationships/settings" Target="settings.xm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yperlink" Target="https://CRAN.R-project.org/package=incidental" TargetMode="External"/><Relationship Id="rId46" Type="http://schemas.openxmlformats.org/officeDocument/2006/relationships/hyperlink" Target="https://CRAN.R-project.org/package=magrittr" TargetMode="External"/><Relationship Id="rId5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64</Pages>
  <Words>12430</Words>
  <Characters>70855</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Biostatistical Consulting Wastewater-based Epidemiology of COVID-19 in Athens, GA, USA 2020-2021</vt:lpstr>
    </vt:vector>
  </TitlesOfParts>
  <Company/>
  <LinksUpToDate>false</LinksUpToDate>
  <CharactersWithSpaces>83119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Biostatistical Consulting Wastewater-based Epidemiology of COVID-19 in Athens, GA, USA 2020-2021</dc:title>
  <dc:creator>Cody Dailey &amp; Megan Lott; Erin Lipp 2 &amp; Stephen Rathbun 1</dc:creator>
  <cp:keywords/>
  <cp:lastModifiedBy>Stephen Lynn Rathbun</cp:lastModifiedBy>
  <cp:revision>5</cp:revision>
  <dcterms:created xsi:type="dcterms:W3CDTF">2021-05-02T20:29:00Z</dcterms:created>
  <dcterms:modified xsi:type="dcterms:W3CDTF">2021-05-03T16:52:00Z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../00-references/references.bib</vt:lpwstr>
  </property>
  <property fmtid="{D5CDD505-2E9C-101B-9397-08002B2CF9AE}" pid="4" name="csl">
    <vt:lpwstr>../00-references/epidemiology.csl</vt:lpwstr>
  </property>
  <property fmtid="{D5CDD505-2E9C-101B-9397-08002B2CF9AE}" pid="5" name="date">
    <vt:lpwstr>02 May 2021</vt:lpwstr>
  </property>
  <property fmtid="{D5CDD505-2E9C-101B-9397-08002B2CF9AE}" pid="6" name="editor_options">
    <vt:lpwstr/>
  </property>
  <property fmtid="{D5CDD505-2E9C-101B-9397-08002B2CF9AE}" pid="7" name="link-citations">
    <vt:lpwstr>yes</vt:lpwstr>
  </property>
  <property fmtid="{D5CDD505-2E9C-101B-9397-08002B2CF9AE}" pid="8" name="nocite">
    <vt:lpwstr>@*</vt:lpwstr>
  </property>
  <property fmtid="{D5CDD505-2E9C-101B-9397-08002B2CF9AE}" pid="9" name="output">
    <vt:lpwstr/>
  </property>
</Properties>
</file>